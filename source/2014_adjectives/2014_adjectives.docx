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ind w:firstLine="709"/>
        <w:rPr>
          <w:kern w:val="0"/>
        </w:rPr>
      </w:pPr>
      <w:r>
        <w:rPr>
          <w:rFonts w:ascii="Liberation Serif" w:hAnsi="Liberation Serif"/>
          <w:kern w:val="0"/>
          <w:rPrChange w:id="0" w:author="Unknown Author" w:date="2019-08-13T20:55:26Z"/>
        </w:rPr>
        <w:t>Running head: GRADED STRUCTURE IN ADJECTIVE CATEGORIES</w:t>
      </w:r>
    </w:p>
    <w:p>
      <w:pPr>
        <w:pStyle w:val="Normal"/>
        <w:spacing w:lineRule="auto" w:line="480"/>
        <w:ind w:firstLine="709"/>
        <w:jc w:val="center"/>
        <w:rPr>
          <w:rFonts w:ascii="Liberation Serif" w:hAnsi="Liberation Serif"/>
          <w:kern w:val="0"/>
        </w:rPr>
      </w:pPr>
      <w:r>
        <w:rPr>
          <w:rFonts w:ascii="Liberation Serif" w:hAnsi="Liberation Serif"/>
          <w:kern w:val="0"/>
          <w:rPrChange w:id="0" w:author="Unknown Author" w:date="2019-08-13T20:55:26Z"/>
        </w:rPr>
      </w:r>
    </w:p>
    <w:p>
      <w:pPr>
        <w:pStyle w:val="Normal"/>
        <w:spacing w:lineRule="auto" w:line="480"/>
        <w:ind w:firstLine="709"/>
        <w:jc w:val="center"/>
        <w:rPr>
          <w:rFonts w:ascii="Liberation Serif" w:hAnsi="Liberation Serif"/>
          <w:kern w:val="0"/>
        </w:rPr>
      </w:pPr>
      <w:r>
        <w:rPr>
          <w:rFonts w:ascii="Liberation Serif" w:hAnsi="Liberation Serif"/>
          <w:kern w:val="0"/>
          <w:rPrChange w:id="0" w:author="Unknown Author" w:date="2019-08-13T20:55:26Z"/>
        </w:rPr>
      </w:r>
    </w:p>
    <w:p>
      <w:pPr>
        <w:pStyle w:val="Normal"/>
        <w:spacing w:lineRule="auto" w:line="480"/>
        <w:ind w:firstLine="709"/>
        <w:jc w:val="center"/>
        <w:rPr>
          <w:rFonts w:ascii="Liberation Serif" w:hAnsi="Liberation Serif"/>
          <w:kern w:val="0"/>
        </w:rPr>
      </w:pPr>
      <w:r>
        <w:rPr>
          <w:rFonts w:ascii="Liberation Serif" w:hAnsi="Liberation Serif"/>
          <w:kern w:val="0"/>
          <w:rPrChange w:id="0" w:author="Unknown Author" w:date="2019-08-13T20:55:26Z"/>
        </w:rPr>
      </w:r>
    </w:p>
    <w:p>
      <w:pPr>
        <w:pStyle w:val="Normal"/>
        <w:spacing w:lineRule="auto" w:line="276"/>
        <w:ind w:firstLine="709"/>
        <w:jc w:val="center"/>
        <w:rPr>
          <w:kern w:val="0"/>
        </w:rPr>
      </w:pPr>
      <w:r>
        <w:rPr>
          <w:rFonts w:ascii="Liberation Serif" w:hAnsi="Liberation Serif"/>
          <w:kern w:val="0"/>
          <w:rPrChange w:id="0" w:author="Unknown Author" w:date="2019-08-13T20:55:26Z"/>
        </w:rPr>
        <w:t>Accounting for graded structure in adjective categories with</w:t>
      </w:r>
    </w:p>
    <w:p>
      <w:pPr>
        <w:pStyle w:val="Normal"/>
        <w:spacing w:lineRule="auto" w:line="276"/>
        <w:ind w:firstLine="709"/>
        <w:jc w:val="center"/>
        <w:rPr>
          <w:kern w:val="0"/>
        </w:rPr>
      </w:pPr>
      <w:r>
        <w:rPr>
          <w:rFonts w:ascii="Liberation Serif" w:hAnsi="Liberation Serif"/>
          <w:kern w:val="0"/>
          <w:rPrChange w:id="0" w:author="Unknown Author" w:date="2019-08-13T20:55:26Z"/>
        </w:rPr>
        <w:t>valence-based opposition relationships</w:t>
      </w:r>
    </w:p>
    <w:p>
      <w:pPr>
        <w:pStyle w:val="Normal"/>
        <w:spacing w:lineRule="auto" w:line="276"/>
        <w:ind w:firstLine="709"/>
        <w:jc w:val="center"/>
        <w:rPr>
          <w:rFonts w:ascii="Liberation Serif" w:hAnsi="Liberation Serif"/>
          <w:kern w:val="0"/>
        </w:rPr>
      </w:pPr>
      <w:r>
        <w:rPr>
          <w:rFonts w:ascii="Liberation Serif" w:hAnsi="Liberation Serif"/>
          <w:kern w:val="0"/>
          <w:rPrChange w:id="0" w:author="Unknown Author" w:date="2019-08-13T20:55:26Z"/>
        </w:rPr>
      </w:r>
    </w:p>
    <w:p>
      <w:pPr>
        <w:pStyle w:val="Normal"/>
        <w:spacing w:lineRule="auto" w:line="276"/>
        <w:ind w:firstLine="709"/>
        <w:jc w:val="center"/>
        <w:rPr>
          <w:rFonts w:ascii="Liberation Serif" w:hAnsi="Liberation Serif"/>
          <w:kern w:val="0"/>
        </w:rPr>
      </w:pPr>
      <w:r>
        <w:rPr>
          <w:rFonts w:ascii="Liberation Serif" w:hAnsi="Liberation Serif"/>
          <w:kern w:val="0"/>
          <w:rPrChange w:id="0" w:author="Unknown Author" w:date="2019-08-13T20:55:26Z"/>
        </w:rPr>
      </w:r>
    </w:p>
    <w:p>
      <w:pPr>
        <w:pStyle w:val="Normal"/>
        <w:spacing w:lineRule="auto" w:line="276"/>
        <w:ind w:firstLine="709"/>
        <w:jc w:val="center"/>
        <w:rPr>
          <w:kern w:val="0"/>
          <w:vertAlign w:val="superscript"/>
        </w:rPr>
      </w:pPr>
      <w:r>
        <w:rPr>
          <w:rFonts w:ascii="Liberation Serif" w:hAnsi="Liberation Serif"/>
          <w:kern w:val="0"/>
          <w:rPrChange w:id="0" w:author="Unknown Author" w:date="2019-08-13T20:55:26Z"/>
        </w:rPr>
        <w:t>Simon De Deyne (simon.dedeyne@ppw.kuleuven.be)</w:t>
      </w:r>
      <w:r>
        <w:rPr>
          <w:rFonts w:ascii="Liberation Serif" w:hAnsi="Liberation Serif"/>
          <w:kern w:val="0"/>
          <w:vertAlign w:val="superscript"/>
          <w:rPrChange w:id="0" w:author="Unknown Author" w:date="2019-08-13T20:55:26Z"/>
        </w:rPr>
        <w:t>1,2</w:t>
      </w:r>
    </w:p>
    <w:p>
      <w:pPr>
        <w:pStyle w:val="Normal"/>
        <w:spacing w:lineRule="auto" w:line="276"/>
        <w:ind w:firstLine="709"/>
        <w:jc w:val="center"/>
        <w:rPr>
          <w:kern w:val="0"/>
          <w:lang w:val="nl-BE"/>
        </w:rPr>
      </w:pPr>
      <w:r>
        <w:rPr>
          <w:rFonts w:ascii="Liberation Serif" w:hAnsi="Liberation Serif"/>
          <w:kern w:val="0"/>
          <w:lang w:val="nl-BE"/>
          <w:rPrChange w:id="0" w:author="Unknown Author" w:date="2019-08-13T20:55:26Z"/>
        </w:rPr>
        <w:t>Wouter Voorspoels (wouter.voorspoels@ppw.kuleuven.be)</w:t>
      </w:r>
      <w:r>
        <w:rPr>
          <w:rFonts w:ascii="Liberation Serif" w:hAnsi="Liberation Serif"/>
          <w:kern w:val="0"/>
          <w:vertAlign w:val="superscript"/>
          <w:lang w:val="nl-BE"/>
          <w:rPrChange w:id="0" w:author="Unknown Author" w:date="2019-08-13T20:55:26Z"/>
        </w:rPr>
        <w:t>1</w:t>
      </w:r>
    </w:p>
    <w:p>
      <w:pPr>
        <w:pStyle w:val="Normal"/>
        <w:spacing w:lineRule="auto" w:line="276"/>
        <w:ind w:firstLine="709"/>
        <w:jc w:val="center"/>
        <w:rPr>
          <w:kern w:val="0"/>
          <w:lang w:val="nl-BE"/>
        </w:rPr>
      </w:pPr>
      <w:r>
        <w:rPr>
          <w:rFonts w:ascii="Liberation Serif" w:hAnsi="Liberation Serif"/>
          <w:kern w:val="0"/>
          <w:lang w:val="nl-BE"/>
          <w:rPrChange w:id="0" w:author="Unknown Author" w:date="2019-08-13T20:55:26Z"/>
        </w:rPr>
        <w:t>Steven Verheyen (steven.verheyen@ppw.kuleuven.be)</w:t>
      </w:r>
      <w:r>
        <w:rPr>
          <w:rFonts w:ascii="Liberation Serif" w:hAnsi="Liberation Serif"/>
          <w:kern w:val="0"/>
          <w:vertAlign w:val="superscript"/>
          <w:lang w:val="nl-BE"/>
          <w:rPrChange w:id="0" w:author="Unknown Author" w:date="2019-08-13T20:55:26Z"/>
        </w:rPr>
        <w:t>1</w:t>
      </w:r>
    </w:p>
    <w:p>
      <w:pPr>
        <w:pStyle w:val="Normal"/>
        <w:spacing w:lineRule="auto" w:line="276"/>
        <w:ind w:firstLine="709"/>
        <w:jc w:val="center"/>
        <w:rPr>
          <w:rFonts w:ascii="Liberation Serif" w:hAnsi="Liberation Serif"/>
        </w:rPr>
      </w:pPr>
      <w:r>
        <w:rPr>
          <w:rFonts w:ascii="Liberation Serif" w:hAnsi="Liberation Serif"/>
          <w:kern w:val="0"/>
          <w:lang w:val="es-ES"/>
          <w:rPrChange w:id="0" w:author="Unknown Author" w:date="2019-08-13T20:55:26Z"/>
        </w:rPr>
        <w:t>Daniel</w:t>
      </w:r>
      <w:ins w:id="15" w:author="Unknown Author" w:date="2019-08-13T20:53:04Z">
        <w:r>
          <w:rPr>
            <w:rFonts w:ascii="Liberation Serif" w:hAnsi="Liberation Serif"/>
            <w:kern w:val="0"/>
            <w:lang w:val="es-ES"/>
          </w:rPr>
          <w:t>le</w:t>
        </w:r>
      </w:ins>
      <w:r>
        <w:rPr>
          <w:rFonts w:ascii="Liberation Serif" w:hAnsi="Liberation Serif"/>
          <w:kern w:val="0"/>
          <w:lang w:val="es-ES"/>
          <w:rPrChange w:id="0" w:author="Unknown Author" w:date="2019-08-13T20:55:26Z"/>
        </w:rPr>
        <w:t xml:space="preserve"> J. Navarro (d</w:t>
      </w:r>
      <w:del w:id="17" w:author="Unknown Author" w:date="2019-08-13T20:53:14Z">
        <w:r>
          <w:rPr>
            <w:rFonts w:ascii="Liberation Serif" w:hAnsi="Liberation Serif"/>
            <w:kern w:val="0"/>
            <w:lang w:val="es-ES"/>
          </w:rPr>
          <w:delText>aniel.navarro@adelaide.edu.au</w:delText>
        </w:r>
      </w:del>
      <w:ins w:id="18" w:author="Unknown Author" w:date="2019-08-13T20:53:14Z">
        <w:r>
          <w:rPr>
            <w:rFonts w:ascii="Liberation Serif" w:hAnsi="Liberation Serif"/>
            <w:kern w:val="0"/>
            <w:lang w:val="es-ES"/>
          </w:rPr>
          <w:t>.</w:t>
        </w:r>
      </w:ins>
      <w:ins w:id="19" w:author="Unknown Author" w:date="2019-08-13T20:53:14Z">
        <w:r>
          <w:rPr>
            <w:rFonts w:ascii="Liberation Serif" w:hAnsi="Liberation Serif"/>
            <w:kern w:val="0"/>
            <w:lang w:val="es-ES"/>
          </w:rPr>
          <w:t>navarro@unsw.edu.au</w:t>
        </w:r>
      </w:ins>
      <w:r>
        <w:rPr>
          <w:rFonts w:ascii="Liberation Serif" w:hAnsi="Liberation Serif"/>
          <w:kern w:val="0"/>
          <w:lang w:val="es-ES"/>
          <w:rPrChange w:id="0" w:author="Unknown Author" w:date="2019-08-13T20:55:26Z"/>
        </w:rPr>
        <w:t>)²</w:t>
      </w:r>
    </w:p>
    <w:p>
      <w:pPr>
        <w:pStyle w:val="Normal"/>
        <w:spacing w:lineRule="auto" w:line="276"/>
        <w:ind w:firstLine="709"/>
        <w:jc w:val="center"/>
        <w:rPr>
          <w:kern w:val="0"/>
        </w:rPr>
      </w:pPr>
      <w:r>
        <w:rPr>
          <w:rFonts w:ascii="Liberation Serif" w:hAnsi="Liberation Serif"/>
          <w:kern w:val="0"/>
          <w:rPrChange w:id="0" w:author="Unknown Author" w:date="2019-08-13T20:55:26Z"/>
        </w:rPr>
        <w:t>Gert Storms (gert.storms@ppw.kuleuven.be)</w:t>
      </w:r>
      <w:r>
        <w:rPr>
          <w:rFonts w:ascii="Liberation Serif" w:hAnsi="Liberation Serif"/>
          <w:kern w:val="0"/>
          <w:vertAlign w:val="superscript"/>
          <w:rPrChange w:id="0" w:author="Unknown Author" w:date="2019-08-13T20:55:26Z"/>
        </w:rPr>
        <w:t>1</w:t>
      </w:r>
    </w:p>
    <w:p>
      <w:pPr>
        <w:pStyle w:val="Normal"/>
        <w:spacing w:lineRule="auto" w:line="276"/>
        <w:ind w:firstLine="709"/>
        <w:jc w:val="center"/>
        <w:rPr>
          <w:rFonts w:ascii="Liberation Serif" w:hAnsi="Liberation Serif"/>
          <w:kern w:val="0"/>
        </w:rPr>
      </w:pPr>
      <w:r>
        <w:rPr>
          <w:rFonts w:ascii="Liberation Serif" w:hAnsi="Liberation Serif"/>
          <w:kern w:val="0"/>
          <w:rPrChange w:id="0" w:author="Unknown Author" w:date="2019-08-13T20:55:26Z"/>
        </w:rPr>
      </w:r>
    </w:p>
    <w:p>
      <w:pPr>
        <w:pStyle w:val="Normal"/>
        <w:spacing w:lineRule="auto" w:line="276"/>
        <w:ind w:firstLine="709"/>
        <w:jc w:val="center"/>
        <w:rPr>
          <w:kern w:val="0"/>
        </w:rPr>
      </w:pPr>
      <w:r>
        <w:rPr>
          <w:rFonts w:ascii="Liberation Serif" w:hAnsi="Liberation Serif"/>
          <w:kern w:val="0"/>
          <w:rPrChange w:id="0" w:author="Unknown Author" w:date="2019-08-13T20:55:26Z"/>
        </w:rPr>
        <w:t>Corresponding Author: Simon De Deyne</w:t>
      </w:r>
    </w:p>
    <w:p>
      <w:pPr>
        <w:pStyle w:val="Normal"/>
        <w:spacing w:lineRule="auto" w:line="276"/>
        <w:ind w:firstLine="709"/>
        <w:jc w:val="center"/>
        <w:rPr>
          <w:kern w:val="0"/>
        </w:rPr>
      </w:pPr>
      <w:r>
        <w:rPr>
          <w:rFonts w:ascii="Liberation Serif" w:hAnsi="Liberation Serif"/>
          <w:kern w:val="0"/>
          <w:rPrChange w:id="0" w:author="Unknown Author" w:date="2019-08-13T20:55:26Z"/>
        </w:rPr>
        <w:t>Tel: +32 16 326294 or +32 16 325965</w:t>
      </w:r>
    </w:p>
    <w:p>
      <w:pPr>
        <w:pStyle w:val="Normal"/>
        <w:spacing w:lineRule="auto" w:line="276"/>
        <w:ind w:firstLine="709"/>
        <w:jc w:val="center"/>
        <w:rPr>
          <w:kern w:val="0"/>
        </w:rPr>
      </w:pPr>
      <w:r>
        <w:rPr>
          <w:rFonts w:ascii="Liberation Serif" w:hAnsi="Liberation Serif"/>
          <w:kern w:val="0"/>
          <w:rPrChange w:id="0" w:author="Unknown Author" w:date="2019-08-13T20:55:26Z"/>
        </w:rPr>
        <w:t>Fax: +32 16 326099</w:t>
      </w:r>
    </w:p>
    <w:p>
      <w:pPr>
        <w:pStyle w:val="Normal"/>
        <w:spacing w:lineRule="auto" w:line="276"/>
        <w:ind w:firstLine="709"/>
        <w:jc w:val="center"/>
        <w:rPr>
          <w:kern w:val="0"/>
        </w:rPr>
      </w:pPr>
      <w:r>
        <w:rPr>
          <w:rFonts w:ascii="Liberation Serif" w:hAnsi="Liberation Serif"/>
          <w:kern w:val="0"/>
          <w:rPrChange w:id="0" w:author="Unknown Author" w:date="2019-08-13T20:55:26Z"/>
        </w:rPr>
        <w:t xml:space="preserve">Address: Laboratory of Experimental Psychology, </w:t>
      </w:r>
    </w:p>
    <w:p>
      <w:pPr>
        <w:pStyle w:val="Normal"/>
        <w:spacing w:lineRule="auto" w:line="276"/>
        <w:ind w:firstLine="709"/>
        <w:jc w:val="center"/>
        <w:rPr>
          <w:kern w:val="0"/>
        </w:rPr>
      </w:pPr>
      <w:r>
        <w:rPr>
          <w:rFonts w:ascii="Liberation Serif" w:hAnsi="Liberation Serif"/>
          <w:kern w:val="0"/>
          <w:rPrChange w:id="0" w:author="Unknown Author" w:date="2019-08-13T20:55:26Z"/>
        </w:rPr>
        <w:t>Tiensestraat 102 box 3711, 3000 Leuven, Belgium</w:t>
      </w:r>
    </w:p>
    <w:p>
      <w:pPr>
        <w:pStyle w:val="Normal"/>
        <w:spacing w:lineRule="auto" w:line="276"/>
        <w:ind w:firstLine="709"/>
        <w:jc w:val="center"/>
        <w:rPr>
          <w:rFonts w:ascii="Liberation Serif" w:hAnsi="Liberation Serif"/>
          <w:kern w:val="0"/>
        </w:rPr>
      </w:pPr>
      <w:r>
        <w:rPr>
          <w:rFonts w:ascii="Liberation Serif" w:hAnsi="Liberation Serif"/>
          <w:kern w:val="0"/>
          <w:rPrChange w:id="0" w:author="Unknown Author" w:date="2019-08-13T20:55:26Z"/>
        </w:rPr>
      </w:r>
    </w:p>
    <w:p>
      <w:pPr>
        <w:pStyle w:val="Normal"/>
        <w:spacing w:lineRule="auto" w:line="276"/>
        <w:ind w:firstLine="709"/>
        <w:jc w:val="center"/>
        <w:rPr>
          <w:kern w:val="0"/>
        </w:rPr>
      </w:pPr>
      <w:r>
        <w:rPr>
          <w:rFonts w:ascii="Liberation Serif" w:hAnsi="Liberation Serif"/>
          <w:kern w:val="0"/>
          <w:vertAlign w:val="superscript"/>
          <w:rPrChange w:id="0" w:author="Unknown Author" w:date="2019-08-13T20:55:26Z"/>
        </w:rPr>
        <w:t>1</w:t>
      </w:r>
      <w:r>
        <w:rPr>
          <w:rFonts w:ascii="Liberation Serif" w:hAnsi="Liberation Serif"/>
          <w:kern w:val="0"/>
          <w:rPrChange w:id="0" w:author="Unknown Author" w:date="2019-08-13T20:55:26Z"/>
        </w:rPr>
        <w:t xml:space="preserve">University of Leuven, Faculty of Psychology and Educational Sciences, </w:t>
      </w:r>
    </w:p>
    <w:p>
      <w:pPr>
        <w:pStyle w:val="Normal"/>
        <w:spacing w:lineRule="auto" w:line="276"/>
        <w:ind w:firstLine="709"/>
        <w:jc w:val="center"/>
        <w:rPr>
          <w:kern w:val="0"/>
        </w:rPr>
      </w:pPr>
      <w:r>
        <w:rPr>
          <w:rFonts w:ascii="Liberation Serif" w:hAnsi="Liberation Serif"/>
          <w:kern w:val="0"/>
          <w:rPrChange w:id="0" w:author="Unknown Author" w:date="2019-08-13T20:55:26Z"/>
        </w:rPr>
        <w:t>Tiensestraat 102, 3000 Leuven, Belgium</w:t>
      </w:r>
    </w:p>
    <w:p>
      <w:pPr>
        <w:pStyle w:val="Normal"/>
        <w:spacing w:lineRule="auto" w:line="276"/>
        <w:ind w:firstLine="709"/>
        <w:jc w:val="center"/>
        <w:rPr>
          <w:kern w:val="0"/>
        </w:rPr>
      </w:pPr>
      <w:r>
        <w:rPr>
          <w:rFonts w:ascii="Liberation Serif" w:hAnsi="Liberation Serif"/>
          <w:kern w:val="0"/>
          <w:vertAlign w:val="superscript"/>
          <w:rPrChange w:id="0" w:author="Unknown Author" w:date="2019-08-13T20:55:26Z"/>
        </w:rPr>
        <w:t>2</w:t>
      </w:r>
      <w:r>
        <w:rPr>
          <w:rFonts w:ascii="Liberation Serif" w:hAnsi="Liberation Serif"/>
          <w:kern w:val="0"/>
          <w:rPrChange w:id="0" w:author="Unknown Author" w:date="2019-08-13T20:55:26Z"/>
        </w:rPr>
        <w:t>University of Adelaide, School of Psychology,</w:t>
      </w:r>
    </w:p>
    <w:p>
      <w:pPr>
        <w:pStyle w:val="Normal"/>
        <w:spacing w:lineRule="auto" w:line="276"/>
        <w:ind w:firstLine="709"/>
        <w:jc w:val="center"/>
        <w:rPr>
          <w:rFonts w:ascii="Liberation Serif" w:hAnsi="Liberation Serif"/>
        </w:rPr>
      </w:pPr>
      <w:r>
        <w:rPr>
          <w:rFonts w:ascii="Liberation Serif" w:hAnsi="Liberation Serif"/>
          <w:kern w:val="0"/>
          <w:rPrChange w:id="0" w:author="Unknown Author" w:date="2019-08-13T20:55:26Z"/>
        </w:rPr>
        <w:t>5000 Adelaide, Australia</w:t>
      </w:r>
    </w:p>
    <w:p>
      <w:pPr>
        <w:pStyle w:val="Normal"/>
        <w:spacing w:lineRule="auto" w:line="276"/>
        <w:ind w:firstLine="709"/>
        <w:jc w:val="center"/>
        <w:rPr>
          <w:kern w:val="0"/>
        </w:rPr>
      </w:pPr>
      <w:ins w:id="36" w:author="Unknown Author" w:date="2019-08-13T20:53:40Z">
        <w:r>
          <w:rPr>
            <w:rFonts w:ascii="Liberation Serif" w:hAnsi="Liberation Serif"/>
          </w:rPr>
        </w:r>
      </w:ins>
      <w:r>
        <w:br w:type="page"/>
      </w:r>
    </w:p>
    <w:p>
      <w:pPr>
        <w:pStyle w:val="Normal"/>
        <w:spacing w:lineRule="auto" w:line="276"/>
        <w:ind w:firstLine="709"/>
        <w:jc w:val="center"/>
        <w:rPr>
          <w:kern w:val="0"/>
        </w:rPr>
      </w:pPr>
      <w:r>
        <w:rPr>
          <w:rFonts w:ascii="Liberation Serif" w:hAnsi="Liberation Serif"/>
          <w:rPrChange w:id="0" w:author="Unknown Author" w:date="2019-08-13T20:55:26Z"/>
        </w:rPr>
        <w:rPrChange w:id="0" w:author="Unknown Author" w:date="2019-08-13T20:55:26Z"/>
      </w:r>
    </w:p>
    <w:p>
      <w:pPr>
        <w:pStyle w:val="Heading1"/>
        <w:numPr>
          <w:ilvl w:val="0"/>
          <w:numId w:val="0"/>
        </w:numPr>
        <w:spacing w:lineRule="auto" w:line="480"/>
        <w:jc w:val="center"/>
        <w:rPr>
          <w:rFonts w:ascii="Times New Roman" w:hAnsi="Times New Roman" w:cs="Times New Roman"/>
          <w:kern w:val="0"/>
        </w:rPr>
      </w:pPr>
      <w:r>
        <w:rPr>
          <w:rFonts w:cs="Times New Roman" w:ascii="Liberation Serif" w:hAnsi="Liberation Serif"/>
          <w:kern w:val="0"/>
          <w:sz w:val="28"/>
          <w:szCs w:val="28"/>
          <w:rPrChange w:id="0" w:author="Unknown Author" w:date="2019-08-13T20:55:26Z"/>
        </w:rPr>
        <w:t>Abstract</w:t>
      </w:r>
    </w:p>
    <w:p>
      <w:pPr>
        <w:pStyle w:val="TextBody"/>
        <w:spacing w:lineRule="auto" w:line="276"/>
        <w:rPr>
          <w:kern w:val="0"/>
        </w:rPr>
      </w:pPr>
      <w:r>
        <w:rPr>
          <w:rFonts w:ascii="Liberation Serif" w:hAnsi="Liberation Serif"/>
          <w:kern w:val="0"/>
          <w:rPrChange w:id="0" w:author="Unknown Author" w:date="2019-08-13T20:55:26Z"/>
        </w:rPr>
        <w:t>In contrast to noun categories, little is known about the graded structure of adjective categories. In this study we investigated whether adjective categories show a similar graded structure and what determines this structure. The results show that adjective categories like nouns exhibit a reliable graded structure. Similar to nouns, we investigated if similarity is the main determinant of the graded structure. We derived a low-dimensional similarity representation for adjective categories and found that valence differences in adjectives constitute an important organizing principle in this similarity space. Valence was not implicated in the categories’ graded structure, however. A formal similarity-based model using exemplars accounted for the graded structure by effectively discarding the valence differences between adjectives in the similarity representation through dimensional weighting. Our results generalize similarity-based accounts of graded structure and highlight a closely-knit relationship between adjectives and nouns on a representational level.</w:t>
      </w:r>
    </w:p>
    <w:p>
      <w:pPr>
        <w:pStyle w:val="TextBody"/>
        <w:spacing w:lineRule="auto" w:line="276"/>
        <w:ind w:hanging="0"/>
        <w:rPr>
          <w:i/>
          <w:i/>
          <w:ins w:id="41" w:author="Unknown Author" w:date="2019-08-13T20:54:05Z"/>
          <w:kern w:val="0"/>
        </w:rPr>
      </w:pPr>
      <w:ins w:id="40" w:author="Unknown Author" w:date="2019-08-13T20:54:05Z">
        <w:r>
          <w:rPr>
            <w:rFonts w:ascii="Liberation Serif" w:hAnsi="Liberation Serif"/>
          </w:rPr>
        </w:r>
      </w:ins>
    </w:p>
    <w:p>
      <w:pPr>
        <w:pStyle w:val="TextBody"/>
        <w:spacing w:lineRule="auto" w:line="276"/>
        <w:ind w:hanging="0"/>
        <w:rPr>
          <w:rFonts w:ascii="Liberation Serif" w:hAnsi="Liberation Serif"/>
        </w:rPr>
      </w:pPr>
      <w:r>
        <w:rPr>
          <w:rFonts w:ascii="Liberation Serif" w:hAnsi="Liberation Serif"/>
          <w:i/>
          <w:kern w:val="0"/>
          <w:rPrChange w:id="0" w:author="Unknown Author" w:date="2019-08-13T20:55:26Z"/>
        </w:rPr>
        <w:t>Keywords</w:t>
      </w:r>
      <w:r>
        <w:rPr>
          <w:rFonts w:ascii="Liberation Serif" w:hAnsi="Liberation Serif"/>
          <w:kern w:val="0"/>
          <w:rPrChange w:id="0" w:author="Unknown Author" w:date="2019-08-13T20:55:26Z"/>
        </w:rPr>
        <w:t>: concepts; adjectives; typicality; valence; GCM; similarity.</w:t>
      </w:r>
    </w:p>
    <w:p>
      <w:pPr>
        <w:pStyle w:val="TextBody"/>
        <w:spacing w:lineRule="auto" w:line="480"/>
        <w:ind w:firstLine="709"/>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480"/>
        <w:ind w:firstLine="709"/>
        <w:rPr>
          <w:rFonts w:ascii="Liberation Serif" w:hAnsi="Liberation Serif"/>
          <w:kern w:val="0"/>
        </w:rPr>
      </w:pPr>
      <w:r>
        <w:rPr>
          <w:rFonts w:ascii="Liberation Serif" w:hAnsi="Liberation Serif"/>
          <w:kern w:val="0"/>
          <w:rPrChange w:id="0" w:author="Unknown Author" w:date="2019-08-13T20:55:26Z"/>
        </w:rPr>
      </w:r>
    </w:p>
    <w:p>
      <w:pPr>
        <w:pStyle w:val="TextBody"/>
        <w:spacing w:lineRule="exact" w:line="320"/>
        <w:rPr>
          <w:rFonts w:ascii="Liberation Serif" w:hAnsi="Liberation Serif"/>
          <w:kern w:val="0"/>
        </w:rPr>
      </w:pPr>
      <w:r>
        <w:rPr>
          <w:rFonts w:ascii="Liberation Serif" w:hAnsi="Liberation Serif"/>
          <w:kern w:val="0"/>
          <w:rPrChange w:id="0" w:author="Unknown Author" w:date="2019-08-13T20:55:26Z"/>
        </w:rPr>
      </w:r>
      <w:r>
        <w:br w:type="page"/>
      </w:r>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One of the central questions in cognitive science is how people mentally represent categories of objects, events and relationships between entities in the world. Largely the research in this area has focused on artifact and natural kinds categories, that is to say, words - most often nouns - that refer to concrete objects such as cats, bats, apples and coconuts. While object categories are undoubtedly important in the human conceptual apparatus, the exclusive attention to this class of concepts leaves a considerable gap in our understanding, since many classes of concepts remain untouched (Medin, Lynch, &amp; Solomon, 2000). Perhaps the most notable class of concepts that has remained out of focus are adjectives, that is to say, words that refer to features such as taste, smell, size and quality. Adjectives are often used in models of representation of object categories to denote their properties. Gärdenfors concisely summarizes the dominant attitude toward both word classes, stating that in natural language the distinction between properties and concepts shows up in the distinction between adjectives and nouns, with adjectives normally referring to properties and nouns referring to concepts (Gärdenfors, 2000). Adjectives are seldom given the “concept” status. Instead, there is a tendency to reserve this for nouns.</w:t>
      </w:r>
    </w:p>
    <w:p>
      <w:pPr>
        <w:pStyle w:val="TextBody"/>
        <w:spacing w:lineRule="auto" w:line="276"/>
        <w:ind w:hanging="0"/>
        <w:rPr>
          <w:kern w:val="0"/>
          <w:ins w:id="49" w:author="Unknown Author" w:date="2019-08-13T21:00:55Z"/>
        </w:rPr>
      </w:pPr>
      <w:ins w:id="48" w:author="Unknown Author" w:date="2019-08-13T21:00:55Z">
        <w:r>
          <w:rPr>
            <w:rFonts w:ascii="Liberation Serif" w:hAnsi="Liberation Serif"/>
          </w:rPr>
        </w:r>
      </w:ins>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 xml:space="preserve">In the present study, we focus on adjectives, and more specifically, we investigate the extension of classes of adjectives that cover a semantic domain, for instance, adjectives that constitute </w:t>
      </w:r>
      <w:r>
        <w:rPr>
          <w:rFonts w:ascii="Liberation Serif" w:hAnsi="Liberation Serif"/>
          <w:i/>
          <w:kern w:val="0"/>
          <w:rPrChange w:id="0" w:author="Unknown Author" w:date="2019-08-13T20:55:26Z"/>
        </w:rPr>
        <w:t xml:space="preserve">a description of someone's appearance. </w:t>
      </w:r>
      <w:r>
        <w:rPr>
          <w:rFonts w:ascii="Liberation Serif" w:hAnsi="Liberation Serif"/>
          <w:kern w:val="0"/>
          <w:rPrChange w:id="0" w:author="Unknown Author" w:date="2019-08-13T20:55:26Z"/>
        </w:rPr>
        <w:t>Starting from the categories of adjectives, we focus on two key questions that have been frequently addressed in research on categories of nouns. First, we ask if members of the adjective categories reflect a graded structure, as do noun categories, and second, we ask whether a computational model that can account for the graded structure in nouns is apt at capturing a similar structure in the adjective categories. Before describing the empirics, we first give some background on the importance of graded structure and the challenges of examining graded structure in adjective categories.</w:t>
      </w:r>
    </w:p>
    <w:p>
      <w:pPr>
        <w:pStyle w:val="TextBody"/>
        <w:spacing w:lineRule="auto" w:line="276"/>
        <w:ind w:firstLine="709"/>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rPr>
          <w:b/>
          <w:b/>
          <w:i/>
          <w:i/>
          <w:kern w:val="0"/>
          <w:u w:val="single"/>
        </w:rPr>
      </w:pPr>
      <w:r>
        <w:rPr>
          <w:rFonts w:ascii="Liberation Serif" w:hAnsi="Liberation Serif"/>
          <w:b/>
          <w:i/>
          <w:kern w:val="0"/>
          <w:u w:val="single"/>
          <w:rPrChange w:id="0" w:author="Unknown Author" w:date="2019-08-13T20:55:26Z"/>
        </w:rPr>
        <w:t>Graded structure in categories</w:t>
      </w:r>
    </w:p>
    <w:p>
      <w:pPr>
        <w:pStyle w:val="Normal"/>
        <w:spacing w:lineRule="auto" w:line="276"/>
        <w:ind w:hanging="0"/>
        <w:rPr>
          <w:rFonts w:cs="Times New Roman"/>
          <w:ins w:id="56" w:author="Unknown Author" w:date="2019-08-13T21:00:51Z"/>
        </w:rPr>
      </w:pPr>
      <w:ins w:id="55" w:author="Unknown Author" w:date="2019-08-13T21:00:51Z">
        <w:r>
          <w:rPr>
            <w:rFonts w:ascii="Liberation Serif" w:hAnsi="Liberation Serif"/>
          </w:rPr>
        </w:r>
      </w:ins>
    </w:p>
    <w:p>
      <w:pPr>
        <w:pStyle w:val="Normal"/>
        <w:spacing w:lineRule="auto" w:line="276"/>
        <w:ind w:hanging="0"/>
        <w:rPr>
          <w:rFonts w:ascii="Liberation Serif" w:hAnsi="Liberation Serif"/>
        </w:rPr>
      </w:pPr>
      <w:r>
        <w:rPr>
          <w:rFonts w:cs="Times New Roman" w:ascii="Liberation Serif" w:hAnsi="Liberation Serif"/>
          <w:rPrChange w:id="0" w:author="Unknown Author" w:date="2019-08-13T20:55:26Z"/>
        </w:rPr>
        <w:t xml:space="preserve">One of the most robust observations in a broad variety of categories is that membership is judged to be continuous rather than dichotomous. In the case of noun concepts, for instance, </w:t>
      </w:r>
      <w:r>
        <w:rPr>
          <w:rFonts w:cs="Times New Roman" w:ascii="Liberation Serif" w:hAnsi="Liberation Serif"/>
          <w:i/>
          <w:rPrChange w:id="0" w:author="Unknown Author" w:date="2019-08-13T20:55:26Z"/>
        </w:rPr>
        <w:t>cats</w:t>
      </w:r>
      <w:r>
        <w:rPr>
          <w:rFonts w:cs="Times New Roman" w:ascii="Liberation Serif" w:hAnsi="Liberation Serif"/>
          <w:rPrChange w:id="0" w:author="Unknown Author" w:date="2019-08-13T20:55:26Z"/>
        </w:rPr>
        <w:t xml:space="preserve"> are considered to be more typical, or better examples, of the category mammals than are </w:t>
      </w:r>
      <w:r>
        <w:rPr>
          <w:rFonts w:cs="Times New Roman" w:ascii="Liberation Serif" w:hAnsi="Liberation Serif"/>
          <w:i/>
          <w:rPrChange w:id="0" w:author="Unknown Author" w:date="2019-08-13T20:55:26Z"/>
        </w:rPr>
        <w:t>bats.</w:t>
      </w:r>
      <w:r>
        <w:rPr>
          <w:rFonts w:cs="Times New Roman" w:ascii="Liberation Serif" w:hAnsi="Liberation Serif"/>
          <w:rPrChange w:id="0" w:author="Unknown Author" w:date="2019-08-13T20:55:26Z"/>
        </w:rPr>
        <w:t xml:space="preserve"> </w:t>
      </w:r>
      <w:r>
        <w:rPr>
          <w:rFonts w:eastAsia="Calibri" w:cs="Times New Roman" w:ascii="Liberation Serif" w:hAnsi="Liberation Serif"/>
          <w:rPrChange w:id="0" w:author="Unknown Author" w:date="2019-08-13T20:55:26Z"/>
        </w:rPr>
        <w:t>This graded membership structure, or typicality gradient, has been reliably observed in a broad range of natural language categories, spanning animal and artifact categories (e.g., Rosch &amp; Mervis, 1975), food categories (e.g., Ro</w:t>
      </w:r>
      <w:r>
        <w:rPr>
          <w:rFonts w:cs="Times New Roman" w:ascii="Liberation Serif" w:hAnsi="Liberation Serif"/>
          <w:rPrChange w:id="0" w:author="Unknown Author" w:date="2019-08-13T20:55:26Z"/>
        </w:rPr>
        <w:t>ss &amp; Murphy, 1999)</w:t>
      </w:r>
      <w:r>
        <w:rPr>
          <w:rFonts w:eastAsia="Calibri" w:cs="Times New Roman" w:ascii="Liberation Serif" w:hAnsi="Liberation Serif"/>
          <w:rPrChange w:id="0" w:author="Unknown Author" w:date="2019-08-13T20:55:26Z"/>
        </w:rPr>
        <w:t>, activity categories (e.g., De Deyne et al., 2008),</w:t>
      </w:r>
      <w:r>
        <w:rPr>
          <w:rFonts w:cs="Times New Roman" w:ascii="Liberation Serif" w:hAnsi="Liberation Serif"/>
          <w:rPrChange w:id="0" w:author="Unknown Author" w:date="2019-08-13T20:55:26Z"/>
        </w:rPr>
        <w:t xml:space="preserve"> categories of verbs (Plant, Webster, &amp; Whitworth, 2011), </w:t>
      </w:r>
      <w:r>
        <w:rPr>
          <w:rFonts w:eastAsia="Calibri" w:cs="Times New Roman" w:ascii="Liberation Serif" w:hAnsi="Liberation Serif"/>
          <w:rPrChange w:id="0" w:author="Unknown Author" w:date="2019-08-13T20:55:26Z"/>
        </w:rPr>
        <w:t xml:space="preserve">abstract </w:t>
      </w:r>
      <w:r>
        <w:rPr>
          <w:rFonts w:cs="Times New Roman" w:ascii="Liberation Serif" w:hAnsi="Liberation Serif"/>
          <w:rPrChange w:id="0" w:author="Unknown Author" w:date="2019-08-13T20:55:26Z"/>
        </w:rPr>
        <w:t>noun categories (Hampton, 1981; Verheyen, Stukken, De Deyne, Dry, &amp; Storms, 2011), goal-</w:t>
      </w:r>
      <w:r>
        <w:rPr>
          <w:rFonts w:eastAsia="Calibri" w:cs="Times New Roman" w:ascii="Liberation Serif" w:hAnsi="Liberation Serif"/>
          <w:rPrChange w:id="0" w:author="Unknown Author" w:date="2019-08-13T20:55:26Z"/>
        </w:rPr>
        <w:t>deri</w:t>
      </w:r>
      <w:r>
        <w:rPr>
          <w:rFonts w:cs="Times New Roman" w:ascii="Liberation Serif" w:hAnsi="Liberation Serif"/>
          <w:rPrChange w:id="0" w:author="Unknown Author" w:date="2019-08-13T20:55:26Z"/>
        </w:rPr>
        <w:t>ved and ad hoc categories (Barsalou, 1983, 1985), conceptual combinations</w:t>
      </w:r>
      <w:r>
        <w:rPr>
          <w:rFonts w:eastAsia="Calibri" w:cs="Times New Roman" w:ascii="Liberation Serif" w:hAnsi="Liberation Serif"/>
          <w:rPrChange w:id="0" w:author="Unknown Author" w:date="2019-08-13T20:55:26Z"/>
        </w:rPr>
        <w:t xml:space="preserve"> (e.g., Smith &amp; Osherson, Rips &amp; Keane, 1988)</w:t>
      </w:r>
      <w:r>
        <w:rPr>
          <w:rFonts w:cs="Times New Roman" w:ascii="Liberation Serif" w:hAnsi="Liberation Serif"/>
          <w:rPrChange w:id="0" w:author="Unknown Author" w:date="2019-08-13T20:55:26Z"/>
        </w:rPr>
        <w:t xml:space="preserve">, logically defined categories (Nosofsky, 1991) and artificial categories (e.g., Nosofsky, 1988). </w:t>
      </w:r>
      <w:r>
        <w:rPr>
          <w:rFonts w:eastAsia="Calibri" w:cs="Times New Roman" w:ascii="Liberation Serif" w:hAnsi="Liberation Serif" w:eastAsiaTheme="minorHAnsi"/>
          <w:lang w:eastAsia="en-US" w:bidi="ar-SA"/>
          <w:rPrChange w:id="0" w:author="Unknown Author" w:date="2019-08-13T20:55:26Z"/>
        </w:rPr>
        <w:t xml:space="preserve">Importantly, graded membership has been shown a key influence in a wide range of tasks, generally in the form of a processing advantage for typical items as compared to atypical items. </w:t>
      </w:r>
      <w:r>
        <w:rPr>
          <w:rFonts w:cs="Times New Roman" w:ascii="Liberation Serif" w:hAnsi="Liberation Serif"/>
          <w:rPrChange w:id="0" w:author="Unknown Author" w:date="2019-08-13T20:55:26Z"/>
        </w:rPr>
        <w:t>Such influence</w:t>
      </w:r>
      <w:r>
        <w:rPr>
          <w:rFonts w:eastAsia="Calibri" w:cs="Times New Roman" w:ascii="Liberation Serif" w:hAnsi="Liberation Serif" w:eastAsiaTheme="minorHAnsi"/>
          <w:lang w:eastAsia="en-US" w:bidi="ar-SA"/>
          <w:rPrChange w:id="0" w:author="Unknown Author" w:date="2019-08-13T20:55:26Z"/>
        </w:rPr>
        <w:t xml:space="preserve"> has been </w:t>
      </w:r>
      <w:r>
        <w:rPr>
          <w:rFonts w:cs="Times New Roman" w:ascii="Liberation Serif" w:hAnsi="Liberation Serif"/>
          <w:rPrChange w:id="0" w:author="Unknown Author" w:date="2019-08-13T20:55:26Z"/>
        </w:rPr>
        <w:t>confirmed</w:t>
      </w:r>
      <w:r>
        <w:rPr>
          <w:rFonts w:eastAsia="Calibri" w:cs="Times New Roman" w:ascii="Liberation Serif" w:hAnsi="Liberation Serif" w:eastAsiaTheme="minorHAnsi"/>
          <w:lang w:eastAsia="en-US" w:bidi="ar-SA"/>
          <w:rPrChange w:id="0" w:author="Unknown Author" w:date="2019-08-13T20:55:26Z"/>
        </w:rPr>
        <w:t xml:space="preserve"> in a wide range of cognitive </w:t>
      </w:r>
      <w:r>
        <w:rPr>
          <w:rFonts w:cs="Times New Roman" w:ascii="Liberation Serif" w:hAnsi="Liberation Serif"/>
          <w:rPrChange w:id="0" w:author="Unknown Author" w:date="2019-08-13T20:55:26Z"/>
        </w:rPr>
        <w:t>phenomena</w:t>
      </w:r>
      <w:r>
        <w:rPr>
          <w:rFonts w:eastAsia="Calibri" w:cs="Times New Roman" w:ascii="Liberation Serif" w:hAnsi="Liberation Serif" w:eastAsiaTheme="minorHAnsi"/>
          <w:lang w:eastAsia="en-US" w:bidi="ar-SA"/>
          <w:rPrChange w:id="0" w:author="Unknown Author" w:date="2019-08-13T20:55:26Z"/>
        </w:rPr>
        <w:t xml:space="preserve"> such as category verification, lexical decision,</w:t>
      </w:r>
      <w:r>
        <w:rPr>
          <w:rFonts w:cs="Times New Roman" w:ascii="Liberation Serif" w:hAnsi="Liberation Serif"/>
          <w:rPrChange w:id="0" w:author="Unknown Author" w:date="2019-08-13T20:55:26Z"/>
        </w:rPr>
        <w:t xml:space="preserve"> word production (Hampton &amp; Gardiner, 1983), inductive reasoning (Rips, 1975), priming (Rosch, 1977), memory interference (Keller &amp; Kellas, 1978) and</w:t>
      </w:r>
      <w:r>
        <w:rPr>
          <w:rFonts w:eastAsia="Calibri" w:cs="Times New Roman" w:ascii="Liberation Serif" w:hAnsi="Liberation Serif" w:eastAsiaTheme="minorHAnsi"/>
          <w:lang w:eastAsia="en-US" w:bidi="ar-SA"/>
          <w:rPrChange w:id="0" w:author="Unknown Author" w:date="2019-08-13T20:55:26Z"/>
        </w:rPr>
        <w:t xml:space="preserve"> naming (for a review see Hampton, 1993).</w:t>
        <w:rPrChange w:id="0" w:author="Unknown Author" w:date="2019-08-13T20:55:26Z"/>
      </w:r>
    </w:p>
    <w:p>
      <w:pPr>
        <w:pStyle w:val="Normal"/>
        <w:spacing w:lineRule="auto" w:line="276"/>
        <w:ind w:firstLine="709"/>
        <w:rPr>
          <w:rFonts w:eastAsia="Calibri" w:cs="Times New Roman"/>
          <w:ins w:id="82" w:author="Unknown Author" w:date="2019-08-13T21:00:47Z"/>
        </w:rPr>
      </w:pPr>
      <w:ins w:id="81" w:author="Unknown Author" w:date="2019-08-13T21:00:47Z">
        <w:r>
          <w:rPr>
            <w:rFonts w:ascii="Liberation Serif" w:hAnsi="Liberation Serif"/>
          </w:rPr>
        </w:r>
      </w:ins>
    </w:p>
    <w:p>
      <w:pPr>
        <w:pStyle w:val="Normal"/>
        <w:spacing w:lineRule="auto" w:line="276"/>
        <w:ind w:hanging="0"/>
        <w:rPr>
          <w:rFonts w:ascii="Liberation Serif" w:hAnsi="Liberation Serif"/>
        </w:rPr>
      </w:pPr>
      <w:del w:id="83" w:author="Unknown Author" w:date="2019-08-13T21:00:47Z">
        <w:r>
          <w:rPr>
            <w:rFonts w:cs="Times New Roman" w:ascii="Liberation Serif" w:hAnsi="Liberation Serif"/>
          </w:rPr>
          <w:delText xml:space="preserve"> </w:delText>
        </w:r>
      </w:del>
      <w:r>
        <w:rPr>
          <w:rFonts w:eastAsia="Calibri" w:cs="Times New Roman" w:ascii="Liberation Serif" w:hAnsi="Liberation Serif"/>
          <w:rPrChange w:id="0" w:author="Unknown Author" w:date="2019-08-13T20:55:26Z"/>
        </w:rPr>
        <w:t xml:space="preserve">The empirical observation of </w:t>
      </w:r>
      <w:r>
        <w:rPr>
          <w:rFonts w:cs="Times New Roman" w:ascii="Liberation Serif" w:hAnsi="Liberation Serif"/>
          <w:rPrChange w:id="0" w:author="Unknown Author" w:date="2019-08-13T20:55:26Z"/>
        </w:rPr>
        <w:t>the</w:t>
      </w:r>
      <w:r>
        <w:rPr>
          <w:rFonts w:eastAsia="Calibri" w:cs="Times New Roman" w:ascii="Liberation Serif" w:hAnsi="Liberation Serif"/>
          <w:rPrChange w:id="0" w:author="Unknown Author" w:date="2019-08-13T20:55:26Z"/>
        </w:rPr>
        <w:t xml:space="preserve"> typicality gradient in itself does not imply a specific model of how </w:t>
      </w:r>
      <w:r>
        <w:rPr>
          <w:rFonts w:cs="Times New Roman" w:ascii="Liberation Serif" w:hAnsi="Liberation Serif"/>
          <w:rPrChange w:id="0" w:author="Unknown Author" w:date="2019-08-13T20:55:26Z"/>
        </w:rPr>
        <w:t>a category</w:t>
      </w:r>
      <w:r>
        <w:rPr>
          <w:rFonts w:eastAsia="Calibri" w:cs="Times New Roman" w:ascii="Liberation Serif" w:hAnsi="Liberation Serif"/>
          <w:rPrChange w:id="0" w:author="Unknown Author" w:date="2019-08-13T20:55:26Z"/>
        </w:rPr>
        <w:t xml:space="preserve"> </w:t>
      </w:r>
      <w:r>
        <w:rPr>
          <w:rFonts w:cs="Times New Roman" w:ascii="Liberation Serif" w:hAnsi="Liberation Serif"/>
          <w:rPrChange w:id="0" w:author="Unknown Author" w:date="2019-08-13T20:55:26Z"/>
        </w:rPr>
        <w:t>is</w:t>
      </w:r>
      <w:r>
        <w:rPr>
          <w:rFonts w:eastAsia="Calibri" w:cs="Times New Roman" w:ascii="Liberation Serif" w:hAnsi="Liberation Serif"/>
          <w:rPrChange w:id="0" w:author="Unknown Author" w:date="2019-08-13T20:55:26Z"/>
        </w:rPr>
        <w:t xml:space="preserve"> represented (see Rosch 1978, pp. 39-40 for a discussion).</w:t>
      </w:r>
      <w:r>
        <w:rPr>
          <w:rFonts w:cs="Times New Roman" w:ascii="Liberation Serif" w:hAnsi="Liberation Serif"/>
          <w:rPrChange w:id="0" w:author="Unknown Author" w:date="2019-08-13T20:55:26Z"/>
        </w:rPr>
        <w:t xml:space="preserve"> Moreover, different types of categories can have different principles underlying the gradient. For example,</w:t>
      </w:r>
      <w:r>
        <w:rPr>
          <w:rFonts w:eastAsia="Calibri" w:cs="Times New Roman" w:ascii="Liberation Serif" w:hAnsi="Liberation Serif" w:eastAsiaTheme="minorHAnsi"/>
          <w:lang w:eastAsia="en-US" w:bidi="ar-SA"/>
          <w:rPrChange w:id="0" w:author="Unknown Author" w:date="2019-08-13T20:55:26Z"/>
        </w:rPr>
        <w:t xml:space="preserve"> </w:t>
      </w:r>
      <w:r>
        <w:rPr>
          <w:rFonts w:cs="Times New Roman" w:ascii="Liberation Serif" w:hAnsi="Liberation Serif"/>
          <w:rPrChange w:id="0" w:author="Unknown Author" w:date="2019-08-13T20:55:26Z"/>
        </w:rPr>
        <w:t>w</w:t>
      </w:r>
      <w:r>
        <w:rPr>
          <w:rFonts w:eastAsia="Calibri" w:cs="Times New Roman" w:ascii="Liberation Serif" w:hAnsi="Liberation Serif" w:eastAsiaTheme="minorHAnsi"/>
          <w:lang w:eastAsia="en-US" w:bidi="ar-SA"/>
          <w:rPrChange w:id="0" w:author="Unknown Author" w:date="2019-08-13T20:55:26Z"/>
        </w:rPr>
        <w:t xml:space="preserve">hile for concrete concepts typical members tend to be those that are considered more similar to all other members of the category or have more features in common with the other exemplars (e.g., Hampton, 1979), this does not hold for </w:t>
      </w:r>
      <w:r>
        <w:rPr>
          <w:rFonts w:eastAsia="Calibri" w:cs="Times New Roman" w:ascii="Liberation Serif" w:hAnsi="Liberation Serif" w:eastAsiaTheme="minorHAnsi"/>
          <w:kern w:val="0"/>
          <w:lang w:eastAsia="en-US" w:bidi="ar-SA"/>
          <w:rPrChange w:id="0" w:author="Unknown Author" w:date="2019-08-13T20:55:26Z"/>
        </w:rPr>
        <w:t xml:space="preserve">goal-derived </w:t>
      </w:r>
      <w:r>
        <w:rPr>
          <w:rFonts w:eastAsia="Calibri" w:cs="Times New Roman" w:ascii="Liberation Serif" w:hAnsi="Liberation Serif" w:eastAsiaTheme="minorHAnsi"/>
          <w:lang w:eastAsia="en-US" w:bidi="ar-SA"/>
          <w:rPrChange w:id="0" w:author="Unknown Author" w:date="2019-08-13T20:55:26Z"/>
        </w:rPr>
        <w:t xml:space="preserve">categories. Instead, </w:t>
      </w:r>
      <w:r>
        <w:rPr>
          <w:rFonts w:cs="Times New Roman" w:ascii="Liberation Serif" w:hAnsi="Liberation Serif"/>
          <w:rPrChange w:id="0" w:author="Unknown Author" w:date="2019-08-13T20:55:26Z"/>
        </w:rPr>
        <w:t>an</w:t>
      </w:r>
      <w:r>
        <w:rPr>
          <w:rFonts w:eastAsia="Calibri" w:cs="Times New Roman" w:ascii="Liberation Serif" w:hAnsi="Liberation Serif" w:eastAsiaTheme="minorHAnsi"/>
          <w:lang w:eastAsia="en-US" w:bidi="ar-SA"/>
          <w:rPrChange w:id="0" w:author="Unknown Author" w:date="2019-08-13T20:55:26Z"/>
        </w:rPr>
        <w:t xml:space="preserve"> item's ability to fulfill the </w:t>
      </w:r>
      <w:r>
        <w:rPr>
          <w:rFonts w:cs="Times New Roman" w:ascii="Liberation Serif" w:hAnsi="Liberation Serif"/>
          <w:rPrChange w:id="0" w:author="Unknown Author" w:date="2019-08-13T20:55:26Z"/>
        </w:rPr>
        <w:t xml:space="preserve">implied </w:t>
      </w:r>
      <w:r>
        <w:rPr>
          <w:rFonts w:eastAsia="Calibri" w:cs="Times New Roman" w:ascii="Liberation Serif" w:hAnsi="Liberation Serif" w:eastAsiaTheme="minorHAnsi"/>
          <w:lang w:eastAsia="en-US" w:bidi="ar-SA"/>
          <w:rPrChange w:id="0" w:author="Unknown Author" w:date="2019-08-13T20:55:26Z"/>
        </w:rPr>
        <w:t>goal provide</w:t>
      </w:r>
      <w:r>
        <w:rPr>
          <w:rFonts w:cs="Times New Roman" w:ascii="Liberation Serif" w:hAnsi="Liberation Serif"/>
          <w:rPrChange w:id="0" w:author="Unknown Author" w:date="2019-08-13T20:55:26Z"/>
        </w:rPr>
        <w:t>s</w:t>
      </w:r>
      <w:r>
        <w:rPr>
          <w:rFonts w:eastAsia="Calibri" w:cs="Times New Roman" w:ascii="Liberation Serif" w:hAnsi="Liberation Serif" w:eastAsiaTheme="minorHAnsi"/>
          <w:lang w:eastAsia="en-US" w:bidi="ar-SA"/>
          <w:rPrChange w:id="0" w:author="Unknown Author" w:date="2019-08-13T20:55:26Z"/>
        </w:rPr>
        <w:t xml:space="preserve"> a better account of the item's judged representativeness (Barsalou, 1985</w:t>
      </w:r>
      <w:r>
        <w:rPr>
          <w:rFonts w:cs="Times New Roman" w:ascii="Liberation Serif" w:hAnsi="Liberation Serif"/>
          <w:rPrChange w:id="0" w:author="Unknown Author" w:date="2019-08-13T20:55:26Z"/>
        </w:rPr>
        <w:t>; Voorspoels, Storms &amp; Vanpaemel, submitted</w:t>
      </w:r>
      <w:r>
        <w:rPr>
          <w:rFonts w:eastAsia="Calibri" w:cs="Times New Roman" w:ascii="Liberation Serif" w:hAnsi="Liberation Serif" w:eastAsiaTheme="minorHAnsi"/>
          <w:lang w:eastAsia="en-US" w:bidi="ar-SA"/>
          <w:rPrChange w:id="0" w:author="Unknown Author" w:date="2019-08-13T20:55:26Z"/>
        </w:rPr>
        <w:t xml:space="preserve">). </w:t>
      </w:r>
      <w:r>
        <w:rPr>
          <w:rFonts w:cs="Times New Roman" w:ascii="Liberation Serif" w:hAnsi="Liberation Serif"/>
          <w:rPrChange w:id="0" w:author="Unknown Author" w:date="2019-08-13T20:55:26Z"/>
        </w:rPr>
        <w:t xml:space="preserve">To understand the graded membership of a structure, and by extension, the processing advantage it grants to more typical items, it is imperative to identify the principles underlying the gradient. Surprisingly, for adjective categories little effort has been undertaken to establish a graded membership, let alone, examine its source. </w:t>
      </w:r>
      <w:r>
        <w:rPr>
          <w:rFonts w:eastAsia="Calibri" w:cs="Times New Roman" w:ascii="Liberation Serif" w:hAnsi="Liberation Serif" w:eastAsiaTheme="minorHAnsi"/>
          <w:lang w:eastAsia="en-US" w:bidi="ar-SA"/>
          <w:rPrChange w:id="0" w:author="Unknown Author" w:date="2019-08-13T20:55:26Z"/>
        </w:rPr>
        <w:t xml:space="preserve">As such, an empirical test is needed to investigate </w:t>
      </w:r>
      <w:r>
        <w:rPr>
          <w:rFonts w:cs="Times New Roman" w:ascii="Liberation Serif" w:hAnsi="Liberation Serif"/>
          <w:rPrChange w:id="0" w:author="Unknown Author" w:date="2019-08-13T20:55:26Z"/>
        </w:rPr>
        <w:t>whether</w:t>
      </w:r>
      <w:r>
        <w:rPr>
          <w:rFonts w:eastAsia="Calibri" w:cs="Times New Roman" w:ascii="Liberation Serif" w:hAnsi="Liberation Serif" w:eastAsiaTheme="minorHAnsi"/>
          <w:lang w:eastAsia="en-US" w:bidi="ar-SA"/>
          <w:rPrChange w:id="0" w:author="Unknown Author" w:date="2019-08-13T20:55:26Z"/>
        </w:rPr>
        <w:t xml:space="preserve"> such a graded structure is present and what the important determinants of this structure</w:t>
      </w:r>
      <w:r>
        <w:rPr>
          <w:rFonts w:cs="Times New Roman" w:ascii="Liberation Serif" w:hAnsi="Liberation Serif"/>
          <w:rPrChange w:id="0" w:author="Unknown Author" w:date="2019-08-13T20:55:26Z"/>
        </w:rPr>
        <w:t xml:space="preserve"> are</w:t>
      </w:r>
      <w:r>
        <w:rPr>
          <w:rFonts w:eastAsia="Calibri" w:cs="Times New Roman" w:ascii="Liberation Serif" w:hAnsi="Liberation Serif" w:eastAsiaTheme="minorHAnsi"/>
          <w:lang w:eastAsia="en-US" w:bidi="ar-SA"/>
          <w:rPrChange w:id="0" w:author="Unknown Author" w:date="2019-08-13T20:55:26Z"/>
        </w:rPr>
        <w:t>.</w:t>
      </w:r>
    </w:p>
    <w:p>
      <w:pPr>
        <w:pStyle w:val="Normal"/>
        <w:spacing w:lineRule="auto" w:line="276"/>
        <w:rPr>
          <w:rFonts w:ascii="Liberation Serif" w:hAnsi="Liberation Serif"/>
        </w:rPr>
      </w:pPr>
      <w:r>
        <w:rPr>
          <w:rFonts w:ascii="Liberation Serif" w:hAnsi="Liberation Serif"/>
          <w:rPrChange w:id="0" w:author="Unknown Author" w:date="2019-08-13T20:55:26Z"/>
        </w:rPr>
      </w:r>
    </w:p>
    <w:p>
      <w:pPr>
        <w:pStyle w:val="TextBody"/>
        <w:spacing w:lineRule="auto" w:line="276"/>
        <w:rPr>
          <w:b/>
          <w:b/>
          <w:i/>
          <w:i/>
          <w:kern w:val="0"/>
          <w:u w:val="single"/>
        </w:rPr>
      </w:pPr>
      <w:r>
        <w:rPr>
          <w:rFonts w:ascii="Liberation Serif" w:hAnsi="Liberation Serif"/>
          <w:b/>
          <w:i/>
          <w:kern w:val="0"/>
          <w:u w:val="single"/>
          <w:rPrChange w:id="0" w:author="Unknown Author" w:date="2019-08-13T20:55:26Z"/>
        </w:rPr>
        <w:t>From nouns to adjectives</w:t>
      </w:r>
    </w:p>
    <w:p>
      <w:pPr>
        <w:pStyle w:val="TextBody"/>
        <w:spacing w:lineRule="auto" w:line="276"/>
        <w:ind w:hanging="0"/>
        <w:rPr/>
      </w:pPr>
      <w:r>
        <w:rPr>
          <w:rFonts w:ascii="Liberation Serif" w:hAnsi="Liberation Serif"/>
          <w:kern w:val="0"/>
          <w:rPrChange w:id="0" w:author="Unknown Author" w:date="2019-08-13T20:55:26Z"/>
        </w:rPr>
        <w:t xml:space="preserve">While nouns and adjectives constitute different grammatical classes, there are salient similarities between them, both in structure and use. The two grammatical classes are neither clear-cut nor universal. For instance when asked to what extent words are good examples of the part-of-speech class of nouns, </w:t>
      </w:r>
      <w:r>
        <w:rPr>
          <w:rFonts w:ascii="Liberation Serif" w:hAnsi="Liberation Serif"/>
          <w:i/>
          <w:kern w:val="0"/>
          <w:rPrChange w:id="0" w:author="Unknown Author" w:date="2019-08-13T20:55:26Z"/>
        </w:rPr>
        <w:t>teacher</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table</w:t>
      </w:r>
      <w:r>
        <w:rPr>
          <w:rFonts w:ascii="Liberation Serif" w:hAnsi="Liberation Serif"/>
          <w:kern w:val="0"/>
          <w:rPrChange w:id="0" w:author="Unknown Author" w:date="2019-08-13T20:55:26Z"/>
        </w:rPr>
        <w:t xml:space="preserve"> are considered good examples of this grammatical category, while less concrete words such as </w:t>
      </w:r>
      <w:r>
        <w:rPr>
          <w:rFonts w:ascii="Liberation Serif" w:hAnsi="Liberation Serif"/>
          <w:i/>
          <w:kern w:val="0"/>
          <w:rPrChange w:id="0" w:author="Unknown Author" w:date="2019-08-13T20:55:26Z"/>
        </w:rPr>
        <w:t>doorway</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sky</w:t>
      </w:r>
      <w:r>
        <w:rPr>
          <w:rFonts w:ascii="Liberation Serif" w:hAnsi="Liberation Serif"/>
          <w:kern w:val="0"/>
          <w:rPrChange w:id="0" w:author="Unknown Author" w:date="2019-08-13T20:55:26Z"/>
        </w:rPr>
        <w:t xml:space="preserve"> are not, regardless of the fact that all these words are actually nouns  (Taylor, 2003, p. 210). Similarly, adjectives vary in the degree to which they exhibit typical adjectival properties (e.g., whether they are used attributively or predicatively, whether they admit comparative and superlative forms, etc). Apart from typicality differences within grammatical classes of words, the distinction between the classes is blurry as well.  In English, adjectives can function as nouns (ever since Robin Hood robbed the </w:t>
      </w:r>
      <w:r>
        <w:rPr>
          <w:rFonts w:ascii="Liberation Serif" w:hAnsi="Liberation Serif"/>
          <w:i/>
          <w:kern w:val="0"/>
          <w:rPrChange w:id="0" w:author="Unknown Author" w:date="2019-08-13T20:55:26Z"/>
        </w:rPr>
        <w:t>rich</w:t>
      </w:r>
      <w:r>
        <w:rPr>
          <w:rFonts w:ascii="Liberation Serif" w:hAnsi="Liberation Serif"/>
          <w:kern w:val="0"/>
          <w:rPrChange w:id="0" w:author="Unknown Author" w:date="2019-08-13T20:55:26Z"/>
        </w:rPr>
        <w:t xml:space="preserve"> to give to the </w:t>
      </w:r>
      <w:r>
        <w:rPr>
          <w:rFonts w:ascii="Liberation Serif" w:hAnsi="Liberation Serif"/>
          <w:i/>
          <w:kern w:val="0"/>
          <w:rPrChange w:id="0" w:author="Unknown Author" w:date="2019-08-13T20:55:26Z"/>
        </w:rPr>
        <w:t>poor</w:t>
      </w:r>
      <w:r>
        <w:rPr>
          <w:rFonts w:ascii="Liberation Serif" w:hAnsi="Liberation Serif"/>
          <w:kern w:val="0"/>
          <w:rPrChange w:id="0" w:author="Unknown Author" w:date="2019-08-13T20:55:26Z"/>
        </w:rPr>
        <w:t>), nouns can be used as modifiers (e.g.,</w:t>
      </w:r>
      <w:r>
        <w:rPr>
          <w:rFonts w:ascii="Liberation Serif" w:hAnsi="Liberation Serif"/>
          <w:i/>
          <w:kern w:val="0"/>
          <w:rPrChange w:id="0" w:author="Unknown Author" w:date="2019-08-13T20:55:26Z"/>
        </w:rPr>
        <w:t xml:space="preserve"> killer application </w:t>
      </w:r>
      <w:r>
        <w:rPr>
          <w:rFonts w:ascii="Liberation Serif" w:hAnsi="Liberation Serif"/>
          <w:kern w:val="0"/>
          <w:rPrChange w:id="0" w:author="Unknown Author" w:date="2019-08-13T20:55:26Z"/>
        </w:rPr>
        <w:t xml:space="preserve">or </w:t>
      </w:r>
      <w:r>
        <w:rPr>
          <w:rFonts w:ascii="Liberation Serif" w:hAnsi="Liberation Serif"/>
          <w:i/>
          <w:kern w:val="0"/>
          <w:rPrChange w:id="0" w:author="Unknown Author" w:date="2019-08-13T20:55:26Z"/>
        </w:rPr>
        <w:t>adjective noun</w:t>
      </w:r>
      <w:r>
        <w:rPr>
          <w:rFonts w:ascii="Liberation Serif" w:hAnsi="Liberation Serif"/>
          <w:kern w:val="0"/>
          <w:rPrChange w:id="0" w:author="Unknown Author" w:date="2019-08-13T20:55:26Z"/>
        </w:rPr>
        <w:t xml:space="preserve">) and nouns and adjectives can be turned into verbs (i.e., nouns can be </w:t>
      </w:r>
      <w:r>
        <w:rPr>
          <w:rFonts w:ascii="Liberation Serif" w:hAnsi="Liberation Serif"/>
          <w:i/>
          <w:kern w:val="0"/>
          <w:rPrChange w:id="0" w:author="Unknown Author" w:date="2019-08-13T20:55:26Z"/>
        </w:rPr>
        <w:t>verbed</w:t>
      </w:r>
      <w:r>
        <w:rPr>
          <w:rFonts w:ascii="Liberation Serif" w:hAnsi="Liberation Serif"/>
          <w:kern w:val="0"/>
          <w:rPrChange w:id="0" w:author="Unknown Author" w:date="2019-08-13T20:55:26Z"/>
        </w:rPr>
        <w:t xml:space="preserve">, which </w:t>
      </w:r>
      <w:r>
        <w:rPr>
          <w:rFonts w:ascii="Liberation Serif" w:hAnsi="Liberation Serif"/>
          <w:i/>
          <w:kern w:val="0"/>
          <w:rPrChange w:id="0" w:author="Unknown Author" w:date="2019-08-13T20:55:26Z"/>
        </w:rPr>
        <w:t>weirds</w:t>
      </w:r>
      <w:r>
        <w:rPr>
          <w:rFonts w:ascii="Liberation Serif" w:hAnsi="Liberation Serif"/>
          <w:kern w:val="0"/>
          <w:rPrChange w:id="0" w:author="Unknown Author" w:date="2019-08-13T20:55:26Z"/>
        </w:rPr>
        <w:t xml:space="preserve"> language altogether</w:t>
      </w:r>
      <w:r>
        <w:rPr>
          <w:rStyle w:val="FootnoteCharacters"/>
          <w:rFonts w:ascii="Liberation Serif" w:hAnsi="Liberation Serif"/>
          <w:kern w:val="0"/>
          <w:rPrChange w:id="0" w:author="Unknown Author" w:date="2019-08-13T20:55:26Z"/>
        </w:rPr>
        <w:t>1</w:t>
      </w:r>
      <w:r>
        <w:rPr>
          <w:rFonts w:ascii="Liberation Serif" w:hAnsi="Liberation Serif"/>
          <w:kern w:val="0"/>
          <w:rPrChange w:id="0" w:author="Unknown Author" w:date="2019-08-13T20:55:26Z"/>
        </w:rPr>
        <w:t xml:space="preserve">). </w:t>
      </w:r>
    </w:p>
    <w:p>
      <w:pPr>
        <w:pStyle w:val="TextBody"/>
        <w:spacing w:lineRule="auto" w:line="276"/>
        <w:ind w:hanging="0"/>
        <w:rPr>
          <w:kern w:val="0"/>
          <w:ins w:id="137" w:author="Unknown Author" w:date="2019-08-13T21:00:43Z"/>
        </w:rPr>
      </w:pPr>
      <w:ins w:id="136" w:author="Unknown Author" w:date="2019-08-13T21:00:43Z">
        <w:r>
          <w:rPr>
            <w:rFonts w:ascii="Liberation Serif" w:hAnsi="Liberation Serif"/>
          </w:rPr>
        </w:r>
      </w:ins>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 xml:space="preserve">Valence is an important determinant of the mental representation of both nouns and adjectives (e.g., Grühn &amp; Smith, 2008; Kousta, Vigliocco, Del Campo, Vinson, &amp; Andrews, 2011; Kousta, Vinson, &amp; Vigliocco, 2009). Both abstract and concrete nouns such as </w:t>
      </w:r>
      <w:r>
        <w:rPr>
          <w:rFonts w:ascii="Liberation Serif" w:hAnsi="Liberation Serif"/>
          <w:i/>
          <w:kern w:val="0"/>
          <w:rPrChange w:id="0" w:author="Unknown Author" w:date="2019-08-13T20:55:26Z"/>
        </w:rPr>
        <w:t>diamond</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nurse</w:t>
      </w:r>
      <w:r>
        <w:rPr>
          <w:rFonts w:ascii="Liberation Serif" w:hAnsi="Liberation Serif"/>
          <w:kern w:val="0"/>
          <w:rPrChange w:id="0" w:author="Unknown Author" w:date="2019-08-13T20:55:26Z"/>
        </w:rPr>
        <w:t xml:space="preserve"> or </w:t>
      </w:r>
      <w:r>
        <w:rPr>
          <w:rFonts w:ascii="Liberation Serif" w:hAnsi="Liberation Serif"/>
          <w:i/>
          <w:kern w:val="0"/>
          <w:rPrChange w:id="0" w:author="Unknown Author" w:date="2019-08-13T20:55:26Z"/>
        </w:rPr>
        <w:t>truth</w:t>
      </w:r>
      <w:r>
        <w:rPr>
          <w:rFonts w:ascii="Liberation Serif" w:hAnsi="Liberation Serif"/>
          <w:kern w:val="0"/>
          <w:rPrChange w:id="0" w:author="Unknown Author" w:date="2019-08-13T20:55:26Z"/>
        </w:rPr>
        <w:t xml:space="preserve"> are considered to have a positive valence, while words such as </w:t>
      </w:r>
      <w:r>
        <w:rPr>
          <w:rFonts w:ascii="Liberation Serif" w:hAnsi="Liberation Serif"/>
          <w:i/>
          <w:kern w:val="0"/>
          <w:rPrChange w:id="0" w:author="Unknown Author" w:date="2019-08-13T20:55:26Z"/>
        </w:rPr>
        <w:t>dentist</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mosquito</w:t>
      </w:r>
      <w:r>
        <w:rPr>
          <w:rFonts w:ascii="Liberation Serif" w:hAnsi="Liberation Serif"/>
          <w:kern w:val="0"/>
          <w:rPrChange w:id="0" w:author="Unknown Author" w:date="2019-08-13T20:55:26Z"/>
        </w:rPr>
        <w:t xml:space="preserve"> or </w:t>
      </w:r>
      <w:r>
        <w:rPr>
          <w:rFonts w:ascii="Liberation Serif" w:hAnsi="Liberation Serif"/>
          <w:i/>
          <w:kern w:val="0"/>
          <w:rPrChange w:id="0" w:author="Unknown Author" w:date="2019-08-13T20:55:26Z"/>
        </w:rPr>
        <w:t>stress</w:t>
      </w:r>
      <w:r>
        <w:rPr>
          <w:rFonts w:ascii="Liberation Serif" w:hAnsi="Liberation Serif"/>
          <w:kern w:val="0"/>
          <w:rPrChange w:id="0" w:author="Unknown Author" w:date="2019-08-13T20:55:26Z"/>
        </w:rPr>
        <w:t xml:space="preserve"> have a negative valence (Bradley &amp; Lang, 1999).  Emotional adjectives in particular (</w:t>
      </w:r>
      <w:r>
        <w:rPr>
          <w:rFonts w:ascii="Liberation Serif" w:hAnsi="Liberation Serif"/>
          <w:i/>
          <w:kern w:val="0"/>
          <w:rPrChange w:id="0" w:author="Unknown Author" w:date="2019-08-13T20:55:26Z"/>
        </w:rPr>
        <w:t>happy</w:t>
      </w:r>
      <w:r>
        <w:rPr>
          <w:rFonts w:ascii="Liberation Serif" w:hAnsi="Liberation Serif"/>
          <w:kern w:val="0"/>
          <w:rPrChange w:id="0" w:author="Unknown Author" w:date="2019-08-13T20:55:26Z"/>
        </w:rPr>
        <w:t>-</w:t>
      </w:r>
      <w:r>
        <w:rPr>
          <w:rFonts w:ascii="Liberation Serif" w:hAnsi="Liberation Serif"/>
          <w:i/>
          <w:kern w:val="0"/>
          <w:rPrChange w:id="0" w:author="Unknown Author" w:date="2019-08-13T20:55:26Z"/>
        </w:rPr>
        <w:t>sad</w:t>
      </w:r>
      <w:r>
        <w:rPr>
          <w:rFonts w:ascii="Liberation Serif" w:hAnsi="Liberation Serif"/>
          <w:kern w:val="0"/>
          <w:rPrChange w:id="0" w:author="Unknown Author" w:date="2019-08-13T20:55:26Z"/>
        </w:rPr>
        <w:t xml:space="preserve">) have been found to contrast on the dimension of valence as well (Bernat, Bunce, &amp; Shevrin, 2001; Herbert, Kissler, Junghofer, Peyk, &amp; Rockstroh, 2006). Correspondences like these motivate the need for theories that take into account the points of convergence between nouns and adjectives. </w:t>
        <w:rPrChange w:id="0" w:author="Unknown Author" w:date="2019-08-13T20:55:26Z"/>
      </w:r>
    </w:p>
    <w:p>
      <w:pPr>
        <w:pStyle w:val="TextBody"/>
        <w:spacing w:lineRule="auto" w:line="276"/>
        <w:ind w:firstLine="709"/>
        <w:rPr>
          <w:kern w:val="0"/>
          <w:ins w:id="156" w:author="Unknown Author" w:date="2019-08-13T21:00:39Z"/>
        </w:rPr>
      </w:pPr>
      <w:ins w:id="155" w:author="Unknown Author" w:date="2019-08-13T21:00:39Z">
        <w:r>
          <w:rPr>
            <w:rFonts w:ascii="Liberation Serif" w:hAnsi="Liberation Serif"/>
          </w:rPr>
        </w:r>
      </w:ins>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 xml:space="preserve">Despite the strong analogies between adjectives and nouns, addressing adjectives in a way similar to nouns, that is, examining the graded structure of adjective categories, poses new challenges.  The presence of various opposition relationships for many adjective pairs such as </w:t>
      </w:r>
      <w:r>
        <w:rPr>
          <w:rFonts w:ascii="Liberation Serif" w:hAnsi="Liberation Serif"/>
          <w:i/>
          <w:kern w:val="0"/>
          <w:rPrChange w:id="0" w:author="Unknown Author" w:date="2019-08-13T20:55:26Z"/>
        </w:rPr>
        <w:t>fast</w:t>
      </w:r>
      <w:r>
        <w:rPr>
          <w:rFonts w:ascii="Liberation Serif" w:hAnsi="Liberation Serif"/>
          <w:kern w:val="0"/>
          <w:rPrChange w:id="0" w:author="Unknown Author" w:date="2019-08-13T20:55:26Z"/>
        </w:rPr>
        <w:t>-</w:t>
      </w:r>
      <w:r>
        <w:rPr>
          <w:rFonts w:ascii="Liberation Serif" w:hAnsi="Liberation Serif"/>
          <w:i/>
          <w:kern w:val="0"/>
          <w:rPrChange w:id="0" w:author="Unknown Author" w:date="2019-08-13T20:55:26Z"/>
        </w:rPr>
        <w:t>slow</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hot</w:t>
      </w:r>
      <w:r>
        <w:rPr>
          <w:rFonts w:ascii="Liberation Serif" w:hAnsi="Liberation Serif"/>
          <w:kern w:val="0"/>
          <w:rPrChange w:id="0" w:author="Unknown Author" w:date="2019-08-13T20:55:26Z"/>
        </w:rPr>
        <w:t>-</w:t>
      </w:r>
      <w:r>
        <w:rPr>
          <w:rFonts w:ascii="Liberation Serif" w:hAnsi="Liberation Serif"/>
          <w:i/>
          <w:kern w:val="0"/>
          <w:rPrChange w:id="0" w:author="Unknown Author" w:date="2019-08-13T20:55:26Z"/>
        </w:rPr>
        <w:t>cold</w:t>
      </w:r>
      <w:r>
        <w:rPr>
          <w:rFonts w:ascii="Liberation Serif" w:hAnsi="Liberation Serif"/>
          <w:kern w:val="0"/>
          <w:rPrChange w:id="0" w:author="Unknown Author" w:date="2019-08-13T20:55:26Z"/>
        </w:rPr>
        <w:t xml:space="preserve">, or </w:t>
      </w:r>
      <w:r>
        <w:rPr>
          <w:rFonts w:ascii="Liberation Serif" w:hAnsi="Liberation Serif"/>
          <w:i/>
          <w:kern w:val="0"/>
          <w:rPrChange w:id="0" w:author="Unknown Author" w:date="2019-08-13T20:55:26Z"/>
        </w:rPr>
        <w:t>young</w:t>
      </w:r>
      <w:r>
        <w:rPr>
          <w:rFonts w:ascii="Liberation Serif" w:hAnsi="Liberation Serif"/>
          <w:kern w:val="0"/>
          <w:rPrChange w:id="0" w:author="Unknown Author" w:date="2019-08-13T20:55:26Z"/>
        </w:rPr>
        <w:t>-</w:t>
      </w:r>
      <w:r>
        <w:rPr>
          <w:rFonts w:ascii="Liberation Serif" w:hAnsi="Liberation Serif"/>
          <w:i/>
          <w:kern w:val="0"/>
          <w:rPrChange w:id="0" w:author="Unknown Author" w:date="2019-08-13T20:55:26Z"/>
        </w:rPr>
        <w:t xml:space="preserve">old </w:t>
      </w:r>
      <w:r>
        <w:rPr>
          <w:rFonts w:ascii="Liberation Serif" w:hAnsi="Liberation Serif"/>
          <w:kern w:val="0"/>
          <w:rPrChange w:id="0" w:author="Unknown Author" w:date="2019-08-13T20:55:26Z"/>
        </w:rPr>
        <w:t xml:space="preserve">is particularly challenging. While certain nouns such as </w:t>
      </w:r>
      <w:r>
        <w:rPr>
          <w:rFonts w:ascii="Liberation Serif" w:hAnsi="Liberation Serif"/>
          <w:i/>
          <w:kern w:val="0"/>
          <w:rPrChange w:id="0" w:author="Unknown Author" w:date="2019-08-13T20:55:26Z"/>
        </w:rPr>
        <w:t>husband-wife</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winner-loser</w:t>
      </w:r>
      <w:r>
        <w:rPr>
          <w:rFonts w:ascii="Liberation Serif" w:hAnsi="Liberation Serif"/>
          <w:kern w:val="0"/>
          <w:rPrChange w:id="0" w:author="Unknown Author" w:date="2019-08-13T20:55:26Z"/>
        </w:rPr>
        <w:t xml:space="preserve"> come in oppositional pairs, classical theories of concept representation such as the prototype or exemplar view have often been able to ignore these relationships, presumably because they are not very prominent among the exemplars of the noun categories that are generally studied (</w:t>
      </w:r>
      <w:r>
        <w:rPr>
          <w:rFonts w:ascii="Liberation Serif" w:hAnsi="Liberation Serif"/>
          <w:i/>
          <w:kern w:val="0"/>
          <w:rPrChange w:id="0" w:author="Unknown Author" w:date="2019-08-13T20:55:26Z"/>
        </w:rPr>
        <w:t>fruit</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furniture</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tools</w:t>
      </w:r>
      <w:r>
        <w:rPr>
          <w:rFonts w:ascii="Liberation Serif" w:hAnsi="Liberation Serif"/>
          <w:kern w:val="0"/>
          <w:rPrChange w:id="0" w:author="Unknown Author" w:date="2019-08-13T20:55:26Z"/>
        </w:rPr>
        <w:t>). They may prove impossible to ignore in adjective categories, however, as  opposition has been argued to be the basic relation in adjective pairs (Murphy &amp; Andrew, 1993)</w:t>
      </w:r>
      <w:r>
        <w:rPr>
          <w:rFonts w:ascii="Liberation Serif" w:hAnsi="Liberation Serif"/>
          <w:kern w:val="0"/>
          <w:vertAlign w:val="superscript"/>
          <w:rPrChange w:id="0" w:author="Unknown Author" w:date="2019-08-13T20:55:26Z"/>
        </w:rPr>
        <w:t>2</w:t>
      </w:r>
      <w:r>
        <w:rPr>
          <w:rFonts w:ascii="Liberation Serif" w:hAnsi="Liberation Serif"/>
          <w:kern w:val="0"/>
          <w:rPrChange w:id="0" w:author="Unknown Author" w:date="2019-08-13T20:55:26Z"/>
        </w:rPr>
        <w:t>, affecting even the order and difficulty of adjective acquisition (Landau &amp; Gleitman, 1985).</w:t>
      </w:r>
      <w:r>
        <w:rPr>
          <w:rFonts w:ascii="Liberation Serif" w:hAnsi="Liberation Serif"/>
          <w:rPrChange w:id="0" w:author="Unknown Author" w:date="2019-08-13T20:55:26Z"/>
        </w:rPr>
        <w:t xml:space="preserve"> </w:t>
      </w:r>
      <w:r>
        <w:rPr>
          <w:rFonts w:ascii="Liberation Serif" w:hAnsi="Liberation Serif"/>
          <w:kern w:val="0"/>
          <w:rPrChange w:id="0" w:author="Unknown Author" w:date="2019-08-13T20:55:26Z"/>
        </w:rPr>
        <w:t xml:space="preserve">It is not immediately clear how such opposition can be reconciled with theories of category representation that derive category representations by simultaneously considering all exemplars in a set. For instance, if we assume that </w:t>
      </w:r>
      <w:r>
        <w:rPr>
          <w:rFonts w:ascii="Liberation Serif" w:hAnsi="Liberation Serif"/>
          <w:i/>
          <w:kern w:val="0"/>
          <w:rPrChange w:id="0" w:author="Unknown Author" w:date="2019-08-13T20:55:26Z"/>
        </w:rPr>
        <w:t>hot</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cold</w:t>
      </w:r>
      <w:r>
        <w:rPr>
          <w:rFonts w:ascii="Liberation Serif" w:hAnsi="Liberation Serif"/>
          <w:kern w:val="0"/>
          <w:rPrChange w:id="0" w:author="Unknown Author" w:date="2019-08-13T20:55:26Z"/>
        </w:rPr>
        <w:t xml:space="preserve"> are dissimilar, but both typical adjectives to describe a temperature, it is not clear how similarity-based approaches -- such as in exemplar theory -- can be used to derive that a different word to describe temperature is highly typical without being similar to both </w:t>
      </w:r>
      <w:r>
        <w:rPr>
          <w:rFonts w:ascii="Liberation Serif" w:hAnsi="Liberation Serif"/>
          <w:i/>
          <w:kern w:val="0"/>
          <w:rPrChange w:id="0" w:author="Unknown Author" w:date="2019-08-13T20:55:26Z"/>
        </w:rPr>
        <w:t>hot</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cold</w:t>
      </w:r>
      <w:r>
        <w:rPr>
          <w:rFonts w:ascii="Liberation Serif" w:hAnsi="Liberation Serif"/>
          <w:kern w:val="0"/>
          <w:rPrChange w:id="0" w:author="Unknown Author" w:date="2019-08-13T20:55:26Z"/>
        </w:rPr>
        <w:t xml:space="preserve"> at the same time. </w:t>
        <w:rPrChange w:id="0" w:author="Unknown Author" w:date="2019-08-13T20:55:26Z"/>
      </w:r>
    </w:p>
    <w:p>
      <w:pPr>
        <w:pStyle w:val="TextBody"/>
        <w:spacing w:lineRule="auto" w:line="276"/>
        <w:ind w:hanging="0"/>
        <w:rPr>
          <w:kern w:val="0"/>
          <w:ins w:id="193" w:author="Unknown Author" w:date="2019-08-13T21:00:35Z"/>
        </w:rPr>
      </w:pPr>
      <w:ins w:id="192" w:author="Unknown Author" w:date="2019-08-13T21:00:35Z">
        <w:r>
          <w:rPr>
            <w:rFonts w:ascii="Liberation Serif" w:hAnsi="Liberation Serif"/>
          </w:rPr>
        </w:r>
      </w:ins>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 xml:space="preserve">A number of practical issues need to be considered as well. One of them is the fact that many adjectives are highly context dependent compared to nouns. </w:t>
      </w:r>
      <w:r>
        <w:rPr>
          <w:rFonts w:ascii="Liberation Serif" w:hAnsi="Liberation Serif"/>
          <w:i/>
          <w:kern w:val="0"/>
          <w:rPrChange w:id="0" w:author="Unknown Author" w:date="2019-08-13T20:55:26Z"/>
        </w:rPr>
        <w:t>Cool</w:t>
      </w:r>
      <w:r>
        <w:rPr>
          <w:rFonts w:ascii="Liberation Serif" w:hAnsi="Liberation Serif"/>
          <w:kern w:val="0"/>
          <w:rPrChange w:id="0" w:author="Unknown Author" w:date="2019-08-13T20:55:26Z"/>
        </w:rPr>
        <w:t xml:space="preserve">, for example, has a different meaning when it modifies </w:t>
      </w:r>
      <w:r>
        <w:rPr>
          <w:rFonts w:ascii="Liberation Serif" w:hAnsi="Liberation Serif"/>
          <w:i/>
          <w:kern w:val="0"/>
          <w:rPrChange w:id="0" w:author="Unknown Author" w:date="2019-08-13T20:55:26Z"/>
        </w:rPr>
        <w:t>breeze</w:t>
      </w:r>
      <w:r>
        <w:rPr>
          <w:rFonts w:ascii="Liberation Serif" w:hAnsi="Liberation Serif"/>
          <w:kern w:val="0"/>
          <w:rPrChange w:id="0" w:author="Unknown Author" w:date="2019-08-13T20:55:26Z"/>
        </w:rPr>
        <w:t xml:space="preserve"> than when it modifies </w:t>
      </w:r>
      <w:r>
        <w:rPr>
          <w:rFonts w:ascii="Liberation Serif" w:hAnsi="Liberation Serif"/>
          <w:i/>
          <w:kern w:val="0"/>
          <w:rPrChange w:id="0" w:author="Unknown Author" w:date="2019-08-13T20:55:26Z"/>
        </w:rPr>
        <w:t>music</w:t>
      </w:r>
      <w:r>
        <w:rPr>
          <w:rFonts w:ascii="Liberation Serif" w:hAnsi="Liberation Serif"/>
          <w:kern w:val="0"/>
          <w:rPrChange w:id="0" w:author="Unknown Author" w:date="2019-08-13T20:55:26Z"/>
        </w:rPr>
        <w:t xml:space="preserve">. Another issue is the fact that it is not clear how to derive a similarity structure for adjectives, since one of the most successful approaches for nouns based on a feature generation task has no analog for adjectives(what, e.g., are the characteristics of </w:t>
      </w:r>
      <w:r>
        <w:rPr>
          <w:rFonts w:ascii="Liberation Serif" w:hAnsi="Liberation Serif"/>
          <w:i/>
          <w:kern w:val="0"/>
          <w:rPrChange w:id="0" w:author="Unknown Author" w:date="2019-08-13T20:55:26Z"/>
        </w:rPr>
        <w:t>cool</w:t>
      </w:r>
      <w:r>
        <w:rPr>
          <w:rFonts w:ascii="Liberation Serif" w:hAnsi="Liberation Serif"/>
          <w:kern w:val="0"/>
          <w:rPrChange w:id="0" w:author="Unknown Author" w:date="2019-08-13T20:55:26Z"/>
        </w:rPr>
        <w:t>?). If our approach to uncover the structure of adjective categories succeeds in face of these challenges, we will have unlocked a number of models that have been proven successful in the noun domain. The representational assumptions and psychological processes involved in these models may be generalized to the new domain, allowing the integration of findings within a broader view on semantic structure.</w:t>
      </w:r>
    </w:p>
    <w:p>
      <w:pPr>
        <w:pStyle w:val="TextBody"/>
        <w:spacing w:lineRule="auto" w:line="276"/>
        <w:rPr>
          <w:rFonts w:ascii="Liberation Serif" w:hAnsi="Liberation Serif"/>
          <w:b/>
          <w:b/>
          <w:i/>
          <w:i/>
          <w:kern w:val="0"/>
        </w:rPr>
      </w:pPr>
      <w:r>
        <w:rPr>
          <w:rFonts w:ascii="Liberation Serif" w:hAnsi="Liberation Serif"/>
          <w:b/>
          <w:i/>
          <w:kern w:val="0"/>
          <w:rPrChange w:id="0" w:author="Unknown Author" w:date="2019-08-13T20:55:26Z"/>
        </w:rPr>
      </w:r>
    </w:p>
    <w:p>
      <w:pPr>
        <w:pStyle w:val="TextBody"/>
        <w:spacing w:lineRule="auto" w:line="276"/>
        <w:rPr>
          <w:b/>
          <w:b/>
          <w:i/>
          <w:i/>
          <w:kern w:val="0"/>
          <w:u w:val="single"/>
        </w:rPr>
      </w:pPr>
      <w:r>
        <w:rPr>
          <w:rFonts w:ascii="Liberation Serif" w:hAnsi="Liberation Serif"/>
          <w:b/>
          <w:i/>
          <w:kern w:val="0"/>
          <w:u w:val="single"/>
          <w:rPrChange w:id="0" w:author="Unknown Author" w:date="2019-08-13T20:55:26Z"/>
        </w:rPr>
        <w:t>Outline</w:t>
      </w:r>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 xml:space="preserve">In the following sections, we first describe how categories for adjectives reflecting natural domains such as colors, shapes, weather descriptions or quality judgments, can be used to study graded structure. Based on these categories, we obtain a direct measure of graded structure by asking participants to judge the goodness of the exemplars for a category. These data allow us to answer the question whether a reliable graded structure can be identified. We then </w:t>
      </w:r>
      <w:r>
        <w:rPr>
          <w:rFonts w:ascii="Liberation Serif" w:hAnsi="Liberation Serif"/>
          <w:rPrChange w:id="0" w:author="Unknown Author" w:date="2019-08-13T20:55:26Z"/>
        </w:rPr>
        <w:t>examine whether the graded structure in the adjective categories can be captured by an approach based on the general similarity-based approach in noun categories</w:t>
      </w:r>
      <w:r>
        <w:rPr>
          <w:rFonts w:ascii="Liberation Serif" w:hAnsi="Liberation Serif"/>
          <w:kern w:val="0"/>
          <w:rPrChange w:id="0" w:author="Unknown Author" w:date="2019-08-13T20:55:26Z"/>
        </w:rPr>
        <w:t xml:space="preserve">. </w:t>
      </w:r>
      <w:r>
        <w:rPr>
          <w:rFonts w:ascii="Liberation Serif" w:hAnsi="Liberation Serif"/>
          <w:rPrChange w:id="0" w:author="Unknown Author" w:date="2019-08-13T20:55:26Z"/>
        </w:rPr>
        <w:t>In particular, we implement</w:t>
      </w:r>
      <w:r>
        <w:rPr>
          <w:rFonts w:ascii="Liberation Serif" w:hAnsi="Liberation Serif"/>
          <w:kern w:val="0"/>
          <w:rPrChange w:id="0" w:author="Unknown Author" w:date="2019-08-13T20:55:26Z"/>
        </w:rPr>
        <w:t xml:space="preserve"> an exemplar model to account for the obtained structure</w:t>
      </w:r>
      <w:r>
        <w:rPr>
          <w:rFonts w:ascii="Liberation Serif" w:hAnsi="Liberation Serif"/>
          <w:rPrChange w:id="0" w:author="Unknown Author" w:date="2019-08-13T20:55:26Z"/>
        </w:rPr>
        <w:t xml:space="preserve">. Next, we </w:t>
      </w:r>
      <w:r>
        <w:rPr>
          <w:rFonts w:ascii="Liberation Serif" w:hAnsi="Liberation Serif"/>
          <w:kern w:val="0"/>
          <w:rPrChange w:id="0" w:author="Unknown Author" w:date="2019-08-13T20:55:26Z"/>
        </w:rPr>
        <w:t>investigate how it handles opposition relationships</w:t>
      </w:r>
      <w:r>
        <w:rPr>
          <w:rFonts w:ascii="Liberation Serif" w:hAnsi="Liberation Serif"/>
          <w:rPrChange w:id="0" w:author="Unknown Author" w:date="2019-08-13T20:55:26Z"/>
        </w:rPr>
        <w:t xml:space="preserve">, </w:t>
      </w:r>
      <w:r>
        <w:rPr>
          <w:rFonts w:ascii="Liberation Serif" w:hAnsi="Liberation Serif"/>
          <w:kern w:val="0"/>
          <w:rPrChange w:id="0" w:author="Unknown Author" w:date="2019-08-13T20:55:26Z"/>
        </w:rPr>
        <w:t xml:space="preserve">by interpreting the underlying dimensions that determine the adjectives’ similarity representation in terms of independently obtained attributes and investigating the weights the model assigns to them when accounting for the adjectives’ graded structure.  Previewing our results, this analysis suggests that opposition in terms of valence is an important part of the similarity structure of adjective categories, but not of their graded structure. The exemplar model overcomes this discrepancy by assigning a low weight to the valence dimension. We end with a brief discussion on rivalry, non-similarity based approaches. </w:t>
      </w:r>
    </w:p>
    <w:p>
      <w:pPr>
        <w:pStyle w:val="TextBody"/>
        <w:spacing w:lineRule="auto" w:line="276"/>
        <w:ind w:firstLine="709"/>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ind w:firstLine="709"/>
        <w:rPr>
          <w:rFonts w:ascii="Liberation Serif" w:hAnsi="Liberation Serif"/>
          <w:kern w:val="0"/>
        </w:rPr>
      </w:pPr>
      <w:r>
        <w:rPr>
          <w:rFonts w:ascii="Liberation Serif" w:hAnsi="Liberation Serif"/>
          <w:kern w:val="0"/>
          <w:rPrChange w:id="0" w:author="Unknown Author" w:date="2019-08-13T20:55:26Z"/>
        </w:rPr>
      </w:r>
    </w:p>
    <w:p>
      <w:pPr>
        <w:pStyle w:val="Heading1"/>
        <w:numPr>
          <w:ilvl w:val="0"/>
          <w:numId w:val="0"/>
        </w:numPr>
        <w:spacing w:lineRule="auto" w:line="276"/>
        <w:ind w:left="432" w:hanging="432"/>
        <w:jc w:val="center"/>
        <w:rPr>
          <w:rFonts w:ascii="Times New Roman" w:hAnsi="Times New Roman" w:cs="Times New Roman"/>
          <w:kern w:val="0"/>
          <w:sz w:val="28"/>
          <w:szCs w:val="24"/>
        </w:rPr>
      </w:pPr>
      <w:r>
        <w:rPr>
          <w:rFonts w:cs="Times New Roman" w:ascii="Liberation Serif" w:hAnsi="Liberation Serif"/>
          <w:kern w:val="0"/>
          <w:sz w:val="28"/>
          <w:szCs w:val="24"/>
          <w:rPrChange w:id="0" w:author="Unknown Author" w:date="2019-08-13T20:55:26Z"/>
        </w:rPr>
        <w:t>Study 1: Categories of Adjectives</w:t>
      </w:r>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One difference between nouns and adjectives is th</w:t>
      </w:r>
      <w:ins w:id="218" w:author="u0048044" w:date="2012-12-03T12:45:00Z">
        <w:r>
          <w:rPr>
            <w:rFonts w:ascii="Liberation Serif" w:hAnsi="Liberation Serif"/>
            <w:kern w:val="0"/>
          </w:rPr>
          <w:t>at</w:t>
        </w:r>
      </w:ins>
      <w:del w:id="219" w:author="u0048044" w:date="2012-12-03T12:45:00Z">
        <w:r>
          <w:rPr>
            <w:rFonts w:ascii="Liberation Serif" w:hAnsi="Liberation Serif"/>
            <w:kern w:val="0"/>
          </w:rPr>
          <w:delText>e fact that</w:delText>
        </w:r>
      </w:del>
      <w:r>
        <w:rPr>
          <w:rFonts w:ascii="Liberation Serif" w:hAnsi="Liberation Serif"/>
          <w:kern w:val="0"/>
          <w:rPrChange w:id="0" w:author="Unknown Author" w:date="2019-08-13T20:55:26Z"/>
        </w:rPr>
        <w:t xml:space="preserve">, unlike nouns, adjectives seem to lack a hyponymic relationship. According to some researchers, the IS-A relationship is undefined for adjectives without specifying a noun domain they might modify (Gross &amp; Miller, 1990; Murphy &amp; Andrew, 1993). For instance, one can reflect on different adjectives to describe a feeling, and some of these adjectives might be better examples than others, but no adjective can be considered a superordinate. The apparent absence of an IS-A relationship does not necessarily preclude some kind of hyponomic organization for certain adjectives. For example, </w:t>
      </w:r>
      <w:r>
        <w:rPr>
          <w:rFonts w:ascii="Liberation Serif" w:hAnsi="Liberation Serif"/>
          <w:i/>
          <w:kern w:val="0"/>
          <w:rPrChange w:id="0" w:author="Unknown Author" w:date="2019-08-13T20:55:26Z"/>
        </w:rPr>
        <w:t>smooth</w:t>
      </w:r>
      <w:r>
        <w:rPr>
          <w:rFonts w:ascii="Liberation Serif" w:hAnsi="Liberation Serif"/>
          <w:kern w:val="0"/>
          <w:rPrChange w:id="0" w:author="Unknown Author" w:date="2019-08-13T20:55:26Z"/>
        </w:rPr>
        <w:t xml:space="preserve"> could be further differentiated to distinguish different ways of smoothness ranging from </w:t>
      </w:r>
      <w:r>
        <w:rPr>
          <w:rFonts w:ascii="Liberation Serif" w:hAnsi="Liberation Serif"/>
          <w:i/>
          <w:kern w:val="0"/>
          <w:rPrChange w:id="0" w:author="Unknown Author" w:date="2019-08-13T20:55:26Z"/>
        </w:rPr>
        <w:t>velvety</w:t>
      </w:r>
      <w:r>
        <w:rPr>
          <w:rFonts w:ascii="Liberation Serif" w:hAnsi="Liberation Serif"/>
          <w:kern w:val="0"/>
          <w:rPrChange w:id="0" w:author="Unknown Author" w:date="2019-08-13T20:55:26Z"/>
        </w:rPr>
        <w:t xml:space="preserve"> or </w:t>
      </w:r>
      <w:r>
        <w:rPr>
          <w:rFonts w:ascii="Liberation Serif" w:hAnsi="Liberation Serif"/>
          <w:i/>
          <w:kern w:val="0"/>
          <w:rPrChange w:id="0" w:author="Unknown Author" w:date="2019-08-13T20:55:26Z"/>
        </w:rPr>
        <w:t>silky</w:t>
      </w:r>
      <w:r>
        <w:rPr>
          <w:rFonts w:ascii="Liberation Serif" w:hAnsi="Liberation Serif"/>
          <w:kern w:val="0"/>
          <w:rPrChange w:id="0" w:author="Unknown Author" w:date="2019-08-13T20:55:26Z"/>
        </w:rPr>
        <w:t xml:space="preserve"> to </w:t>
      </w:r>
      <w:r>
        <w:rPr>
          <w:rFonts w:ascii="Liberation Serif" w:hAnsi="Liberation Serif"/>
          <w:i/>
          <w:kern w:val="0"/>
          <w:rPrChange w:id="0" w:author="Unknown Author" w:date="2019-08-13T20:55:26Z"/>
        </w:rPr>
        <w:t>rough</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bumpy</w:t>
      </w:r>
      <w:r>
        <w:rPr>
          <w:rFonts w:ascii="Liberation Serif" w:hAnsi="Liberation Serif"/>
          <w:kern w:val="0"/>
          <w:rPrChange w:id="0" w:author="Unknown Author" w:date="2019-08-13T20:55:26Z"/>
        </w:rPr>
        <w:t xml:space="preserve"> or </w:t>
      </w:r>
      <w:r>
        <w:rPr>
          <w:rFonts w:ascii="Liberation Serif" w:hAnsi="Liberation Serif"/>
          <w:i/>
          <w:kern w:val="0"/>
          <w:rPrChange w:id="0" w:author="Unknown Author" w:date="2019-08-13T20:55:26Z"/>
        </w:rPr>
        <w:t>jagged</w:t>
      </w:r>
      <w:r>
        <w:rPr>
          <w:rFonts w:ascii="Liberation Serif" w:hAnsi="Liberation Serif"/>
          <w:kern w:val="0"/>
          <w:rPrChange w:id="0" w:author="Unknown Author" w:date="2019-08-13T20:55:26Z"/>
        </w:rPr>
        <w:t xml:space="preserve">. This is somewhat similar to hierarchical relations between verbs such as </w:t>
      </w:r>
      <w:r>
        <w:rPr>
          <w:rFonts w:ascii="Liberation Serif" w:hAnsi="Liberation Serif"/>
          <w:i/>
          <w:kern w:val="0"/>
          <w:rPrChange w:id="0" w:author="Unknown Author" w:date="2019-08-13T20:55:26Z"/>
        </w:rPr>
        <w:t>whispering</w:t>
      </w:r>
      <w:r>
        <w:rPr>
          <w:rFonts w:ascii="Liberation Serif" w:hAnsi="Liberation Serif"/>
          <w:kern w:val="0"/>
          <w:rPrChange w:id="0" w:author="Unknown Author" w:date="2019-08-13T20:55:26Z"/>
        </w:rPr>
        <w:t xml:space="preserve"> which is a way of </w:t>
      </w:r>
      <w:r>
        <w:rPr>
          <w:rFonts w:ascii="Liberation Serif" w:hAnsi="Liberation Serif"/>
          <w:i/>
          <w:kern w:val="0"/>
          <w:rPrChange w:id="0" w:author="Unknown Author" w:date="2019-08-13T20:55:26Z"/>
        </w:rPr>
        <w:t>talking</w:t>
      </w:r>
      <w:r>
        <w:rPr>
          <w:rFonts w:ascii="Liberation Serif" w:hAnsi="Liberation Serif"/>
          <w:kern w:val="0"/>
          <w:rPrChange w:id="0" w:author="Unknown Author" w:date="2019-08-13T20:55:26Z"/>
        </w:rPr>
        <w:t xml:space="preserve"> (Plant, Webster &amp; Withworth, 2011).   In addition, linguists have proposed various ways in which adjectives can be organized in a small number of classes (Dixon, 1982; Raskin &amp; Nirenburg, 1996). The work by Dixon (1982), for example, used semantic, syntactic and morphological properties of adjectives to distinguish seven classes of adjectives in English. These classes relate to dimension (</w:t>
      </w:r>
      <w:r>
        <w:rPr>
          <w:rFonts w:ascii="Liberation Serif" w:hAnsi="Liberation Serif"/>
          <w:i/>
          <w:kern w:val="0"/>
          <w:rPrChange w:id="0" w:author="Unknown Author" w:date="2019-08-13T20:55:26Z"/>
        </w:rPr>
        <w:t>big</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long</w:t>
      </w:r>
      <w:r>
        <w:rPr>
          <w:rFonts w:ascii="Liberation Serif" w:hAnsi="Liberation Serif"/>
          <w:kern w:val="0"/>
          <w:rPrChange w:id="0" w:author="Unknown Author" w:date="2019-08-13T20:55:26Z"/>
        </w:rPr>
        <w:t>, etc.), physical properties (</w:t>
      </w:r>
      <w:r>
        <w:rPr>
          <w:rFonts w:ascii="Liberation Serif" w:hAnsi="Liberation Serif"/>
          <w:i/>
          <w:kern w:val="0"/>
          <w:rPrChange w:id="0" w:author="Unknown Author" w:date="2019-08-13T20:55:26Z"/>
        </w:rPr>
        <w:t>hard</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heavy</w:t>
      </w:r>
      <w:r>
        <w:rPr>
          <w:rFonts w:ascii="Liberation Serif" w:hAnsi="Liberation Serif"/>
          <w:kern w:val="0"/>
          <w:rPrChange w:id="0" w:author="Unknown Author" w:date="2019-08-13T20:55:26Z"/>
        </w:rPr>
        <w:t>, etc.), colors (</w:t>
      </w:r>
      <w:r>
        <w:rPr>
          <w:rFonts w:ascii="Liberation Serif" w:hAnsi="Liberation Serif"/>
          <w:i/>
          <w:kern w:val="0"/>
          <w:rPrChange w:id="0" w:author="Unknown Author" w:date="2019-08-13T20:55:26Z"/>
        </w:rPr>
        <w:t>orange</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yellow</w:t>
      </w:r>
      <w:r>
        <w:rPr>
          <w:rFonts w:ascii="Liberation Serif" w:hAnsi="Liberation Serif"/>
          <w:kern w:val="0"/>
          <w:rPrChange w:id="0" w:author="Unknown Author" w:date="2019-08-13T20:55:26Z"/>
        </w:rPr>
        <w:t>, etc.), human properties (</w:t>
      </w:r>
      <w:r>
        <w:rPr>
          <w:rFonts w:ascii="Liberation Serif" w:hAnsi="Liberation Serif"/>
          <w:i/>
          <w:kern w:val="0"/>
          <w:rPrChange w:id="0" w:author="Unknown Author" w:date="2019-08-13T20:55:26Z"/>
        </w:rPr>
        <w:t>happy</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generous</w:t>
      </w:r>
      <w:r>
        <w:rPr>
          <w:rFonts w:ascii="Liberation Serif" w:hAnsi="Liberation Serif"/>
          <w:kern w:val="0"/>
          <w:rPrChange w:id="0" w:author="Unknown Author" w:date="2019-08-13T20:55:26Z"/>
        </w:rPr>
        <w:t>, etc.), age (</w:t>
      </w:r>
      <w:r>
        <w:rPr>
          <w:rFonts w:ascii="Liberation Serif" w:hAnsi="Liberation Serif"/>
          <w:i/>
          <w:kern w:val="0"/>
          <w:rPrChange w:id="0" w:author="Unknown Author" w:date="2019-08-13T20:55:26Z"/>
        </w:rPr>
        <w:t>young</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old</w:t>
      </w:r>
      <w:r>
        <w:rPr>
          <w:rFonts w:ascii="Liberation Serif" w:hAnsi="Liberation Serif"/>
          <w:kern w:val="0"/>
          <w:rPrChange w:id="0" w:author="Unknown Author" w:date="2019-08-13T20:55:26Z"/>
        </w:rPr>
        <w:t>, etc.), value (</w:t>
      </w:r>
      <w:r>
        <w:rPr>
          <w:rFonts w:ascii="Liberation Serif" w:hAnsi="Liberation Serif"/>
          <w:i/>
          <w:kern w:val="0"/>
          <w:rPrChange w:id="0" w:author="Unknown Author" w:date="2019-08-13T20:55:26Z"/>
        </w:rPr>
        <w:t>good</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pure</w:t>
      </w:r>
      <w:r>
        <w:rPr>
          <w:rFonts w:ascii="Liberation Serif" w:hAnsi="Liberation Serif"/>
          <w:kern w:val="0"/>
          <w:rPrChange w:id="0" w:author="Unknown Author" w:date="2019-08-13T20:55:26Z"/>
        </w:rPr>
        <w:t>, etc) and speed (</w:t>
      </w:r>
      <w:r>
        <w:rPr>
          <w:rFonts w:ascii="Liberation Serif" w:hAnsi="Liberation Serif"/>
          <w:i/>
          <w:kern w:val="0"/>
          <w:rPrChange w:id="0" w:author="Unknown Author" w:date="2019-08-13T20:55:26Z"/>
        </w:rPr>
        <w:t>fast</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quick</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slow</w:t>
      </w:r>
      <w:r>
        <w:rPr>
          <w:rFonts w:ascii="Liberation Serif" w:hAnsi="Liberation Serif"/>
          <w:kern w:val="0"/>
          <w:rPrChange w:id="0" w:author="Unknown Author" w:date="2019-08-13T20:55:26Z"/>
        </w:rPr>
        <w:t xml:space="preserve">, etc.). Even in languages with only few adjectives, age, dimension, value and color are generally present. </w:t>
        <w:rPrChange w:id="0" w:author="Unknown Author" w:date="2019-08-13T20:55:26Z"/>
      </w:r>
    </w:p>
    <w:p>
      <w:pPr>
        <w:pStyle w:val="TextBody"/>
        <w:spacing w:lineRule="auto" w:line="276"/>
        <w:ind w:firstLine="709"/>
        <w:rPr>
          <w:kern w:val="0"/>
          <w:ins w:id="268" w:author="Unknown Author" w:date="2019-08-13T21:00:24Z"/>
        </w:rPr>
      </w:pPr>
      <w:ins w:id="267" w:author="Unknown Author" w:date="2019-08-13T21:00:24Z">
        <w:r>
          <w:rPr>
            <w:rFonts w:ascii="Liberation Serif" w:hAnsi="Liberation Serif"/>
          </w:rPr>
        </w:r>
      </w:ins>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 xml:space="preserve">Recent psychological theories on embodied and grounded cognition indicate that the meaning of adjectives can be organized along modality specific simulations (Lynott &amp; Connell, 2009; van Dantzig, Cowell, Zeelenberg, &amp; Pecher, 2011). Lynott and Connell, for instance, had 423 prenominal adjectives  that are used to describe various properties rated on five perceptual modalities: vision, audition, touch, smell and taste, providing an organization of adjectives in terms of the senses. In an attempt to combine these approaches, we cast our net widely, aiming to capture a number of adjective categories that cover organizing principles reflecting natural domains related to abstract entities, objects, person and emotion properties, and the senses. Consistent with previous work using nouns, we ask participants to generate exemplars for each of the suggested categories, as a method for approximating their extensions. These exemplar generations provide a first, tentative answer to the questions how adjectives are psychologically organized in categories. A more elaborate answer will be provided in the subsequent studies, where within- and between-exemplar variability of typicality judgments will be addressed. </w:t>
      </w:r>
    </w:p>
    <w:p>
      <w:pPr>
        <w:pStyle w:val="Footnote"/>
        <w:spacing w:lineRule="auto" w:line="276"/>
        <w:ind w:left="283" w:firstLine="709"/>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rPr>
          <w:b/>
          <w:b/>
          <w:bCs/>
          <w:i/>
          <w:i/>
          <w:kern w:val="0"/>
        </w:rPr>
      </w:pPr>
      <w:r>
        <w:rPr>
          <w:rFonts w:ascii="Liberation Serif" w:hAnsi="Liberation Serif"/>
          <w:b/>
          <w:bCs/>
          <w:i/>
          <w:kern w:val="0"/>
          <w:rPrChange w:id="0" w:author="Unknown Author" w:date="2019-08-13T20:55:26Z"/>
        </w:rPr>
        <w:t>Method</w:t>
      </w:r>
    </w:p>
    <w:p>
      <w:pPr>
        <w:pStyle w:val="TextBody"/>
        <w:spacing w:lineRule="auto" w:line="276"/>
        <w:ind w:hanging="0"/>
        <w:rPr>
          <w:kern w:val="0"/>
          <w:ins w:id="273" w:author="Unknown Author" w:date="2019-08-13T21:00:20Z"/>
        </w:rPr>
      </w:pPr>
      <w:ins w:id="272" w:author="Unknown Author" w:date="2019-08-13T21:00:20Z">
        <w:r>
          <w:rPr>
            <w:rFonts w:ascii="Liberation Serif" w:hAnsi="Liberation Serif"/>
          </w:rPr>
        </w:r>
      </w:ins>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 xml:space="preserve">We adapted the exemplar generation procedure for nouns described in Ruts et al. (2004) for use with adjectives and asked participants to generate exemplars for adjective categories. The adjective categories were described in terms of organizing principles that included specific modifiers. Because adjective meaning often depends on context, an indication of the noun domain they modified was provided where applicable. In other words, instead of asking persons to generate adjectives for objects or persons, they were asked to generate adjectives to describe the </w:t>
      </w:r>
      <w:r>
        <w:rPr>
          <w:rFonts w:ascii="Liberation Serif" w:hAnsi="Liberation Serif"/>
          <w:i/>
          <w:kern w:val="0"/>
          <w:rPrChange w:id="0" w:author="Unknown Author" w:date="2019-08-13T20:55:26Z"/>
        </w:rPr>
        <w:t>shape</w:t>
      </w:r>
      <w:r>
        <w:rPr>
          <w:rFonts w:ascii="Liberation Serif" w:hAnsi="Liberation Serif"/>
          <w:kern w:val="0"/>
          <w:rPrChange w:id="0" w:author="Unknown Author" w:date="2019-08-13T20:55:26Z"/>
        </w:rPr>
        <w:t xml:space="preserve"> of an object or the </w:t>
      </w:r>
      <w:r>
        <w:rPr>
          <w:rFonts w:ascii="Liberation Serif" w:hAnsi="Liberation Serif"/>
          <w:i/>
          <w:kern w:val="0"/>
          <w:rPrChange w:id="0" w:author="Unknown Author" w:date="2019-08-13T20:55:26Z"/>
        </w:rPr>
        <w:t>appearance</w:t>
      </w:r>
      <w:r>
        <w:rPr>
          <w:rFonts w:ascii="Liberation Serif" w:hAnsi="Liberation Serif"/>
          <w:kern w:val="0"/>
          <w:rPrChange w:id="0" w:author="Unknown Author" w:date="2019-08-13T20:55:26Z"/>
        </w:rPr>
        <w:t xml:space="preserve"> of a person.</w:t>
        <w:rPrChange w:id="0" w:author="Unknown Author" w:date="2019-08-13T20:55:26Z"/>
      </w:r>
    </w:p>
    <w:p>
      <w:pPr>
        <w:pStyle w:val="TextBody"/>
        <w:spacing w:lineRule="auto" w:line="276"/>
        <w:ind w:firstLine="709"/>
        <w:rPr>
          <w:i/>
          <w:i/>
          <w:iCs/>
          <w:ins w:id="280" w:author="Unknown Author" w:date="2019-08-13T21:00:18Z"/>
          <w:kern w:val="0"/>
        </w:rPr>
      </w:pPr>
      <w:ins w:id="279" w:author="Unknown Author" w:date="2019-08-13T21:00:18Z">
        <w:r>
          <w:rPr>
            <w:rFonts w:ascii="Liberation Serif" w:hAnsi="Liberation Serif"/>
          </w:rPr>
        </w:r>
      </w:ins>
    </w:p>
    <w:p>
      <w:pPr>
        <w:pStyle w:val="TextBody"/>
        <w:spacing w:lineRule="auto" w:line="276"/>
        <w:ind w:firstLine="709"/>
        <w:rPr>
          <w:i/>
          <w:i/>
          <w:kern w:val="0"/>
        </w:rPr>
      </w:pPr>
      <w:r>
        <w:rPr>
          <w:rFonts w:ascii="Liberation Serif" w:hAnsi="Liberation Serif"/>
          <w:i/>
          <w:iCs/>
          <w:kern w:val="0"/>
          <w:rPrChange w:id="0" w:author="Unknown Author" w:date="2019-08-13T20:55:26Z"/>
        </w:rPr>
        <w:t>Participants</w:t>
      </w:r>
      <w:r>
        <w:rPr>
          <w:rFonts w:ascii="Liberation Serif" w:hAnsi="Liberation Serif"/>
          <w:kern w:val="0"/>
          <w:rPrChange w:id="0" w:author="Unknown Author" w:date="2019-08-13T20:55:26Z"/>
        </w:rPr>
        <w:t>. Thirty-nine native Dutch-speaking volunteers (32 of them female and 7 male) were paid €8/hour.  Their ages ranged from 19 to 57 years (</w:t>
      </w:r>
      <w:r>
        <w:rPr>
          <w:rFonts w:ascii="Liberation Serif" w:hAnsi="Liberation Serif"/>
          <w:i/>
          <w:kern w:val="0"/>
          <w:rPrChange w:id="0" w:author="Unknown Author" w:date="2019-08-13T20:55:26Z"/>
        </w:rPr>
        <w:t>M</w:t>
      </w:r>
      <w:r>
        <w:rPr>
          <w:rFonts w:ascii="Liberation Serif" w:hAnsi="Liberation Serif"/>
          <w:kern w:val="0"/>
          <w:rPrChange w:id="0" w:author="Unknown Author" w:date="2019-08-13T20:55:26Z"/>
        </w:rPr>
        <w:t xml:space="preserve"> = 23).</w:t>
        <w:rPrChange w:id="0" w:author="Unknown Author" w:date="2019-08-13T20:55:26Z"/>
      </w:r>
    </w:p>
    <w:p>
      <w:pPr>
        <w:pStyle w:val="TextBody"/>
        <w:spacing w:lineRule="auto" w:line="276"/>
        <w:ind w:firstLine="709"/>
        <w:rPr>
          <w:i/>
          <w:i/>
          <w:ins w:id="286" w:author="Unknown Author" w:date="2019-08-13T21:00:15Z"/>
          <w:kern w:val="0"/>
        </w:rPr>
      </w:pPr>
      <w:ins w:id="285" w:author="Unknown Author" w:date="2019-08-13T21:00:15Z">
        <w:r>
          <w:rPr>
            <w:rFonts w:ascii="Liberation Serif" w:hAnsi="Liberation Serif"/>
          </w:rPr>
        </w:r>
      </w:ins>
    </w:p>
    <w:p>
      <w:pPr>
        <w:pStyle w:val="TextBody"/>
        <w:spacing w:lineRule="auto" w:line="276"/>
        <w:ind w:firstLine="709"/>
        <w:rPr>
          <w:rFonts w:ascii="Liberation Serif" w:hAnsi="Liberation Serif"/>
        </w:rPr>
      </w:pPr>
      <w:r>
        <w:rPr>
          <w:rFonts w:ascii="Liberation Serif" w:hAnsi="Liberation Serif"/>
          <w:i/>
          <w:kern w:val="0"/>
          <w:rPrChange w:id="0" w:author="Unknown Author" w:date="2019-08-13T20:55:26Z"/>
        </w:rPr>
        <w:t>Stimuli and materials</w:t>
      </w:r>
      <w:r>
        <w:rPr>
          <w:rFonts w:ascii="Liberation Serif" w:hAnsi="Liberation Serif"/>
          <w:kern w:val="0"/>
          <w:rPrChange w:id="0" w:author="Unknown Author" w:date="2019-08-13T20:55:26Z"/>
        </w:rPr>
        <w:t>. The generation cues were 22 adjective category descriptions, covering a broad range of adjectives. They can be divided in four overarching classes: descriptions of abstract properties (</w:t>
      </w:r>
      <w:r>
        <w:rPr>
          <w:rFonts w:ascii="Liberation Serif" w:hAnsi="Liberation Serif"/>
          <w:i/>
          <w:kern w:val="0"/>
          <w:rPrChange w:id="0" w:author="Unknown Author" w:date="2019-08-13T20:55:26Z"/>
        </w:rPr>
        <w:t>a quality judgment</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description of a quantity</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degree to which something is difficult or hard</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degree of certainty</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description of weather conditions</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departure from a norm</w:t>
      </w:r>
      <w:r>
        <w:rPr>
          <w:rFonts w:ascii="Liberation Serif" w:hAnsi="Liberation Serif"/>
          <w:kern w:val="0"/>
          <w:rPrChange w:id="0" w:author="Unknown Author" w:date="2019-08-13T20:55:26Z"/>
        </w:rPr>
        <w:t>), object properties (</w:t>
      </w:r>
      <w:r>
        <w:rPr>
          <w:rFonts w:ascii="Liberation Serif" w:hAnsi="Liberation Serif"/>
          <w:i/>
          <w:kern w:val="0"/>
          <w:rPrChange w:id="0" w:author="Unknown Author" w:date="2019-08-13T20:55:26Z"/>
        </w:rPr>
        <w:t>description of a landscape</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appreciation of a work of art</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description of a work of art</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the shape of an object</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the value of an object</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the position of objects</w:t>
      </w:r>
      <w:r>
        <w:rPr>
          <w:rFonts w:ascii="Liberation Serif" w:hAnsi="Liberation Serif"/>
          <w:kern w:val="0"/>
          <w:rPrChange w:id="0" w:author="Unknown Author" w:date="2019-08-13T20:55:26Z"/>
        </w:rPr>
        <w:t>), sensory properties (</w:t>
      </w:r>
      <w:r>
        <w:rPr>
          <w:rFonts w:ascii="Liberation Serif" w:hAnsi="Liberation Serif"/>
          <w:i/>
          <w:kern w:val="0"/>
          <w:rPrChange w:id="0" w:author="Unknown Author" w:date="2019-08-13T20:55:26Z"/>
        </w:rPr>
        <w:t>description of music</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description of the taste of food</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the color of objects,</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temperature</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the feel of an object</w:t>
      </w:r>
      <w:r>
        <w:rPr>
          <w:rFonts w:ascii="Liberation Serif" w:hAnsi="Liberation Serif"/>
          <w:kern w:val="0"/>
          <w:rPrChange w:id="0" w:author="Unknown Author" w:date="2019-08-13T20:55:26Z"/>
        </w:rPr>
        <w:t>) and person and emotion properties (</w:t>
      </w:r>
      <w:r>
        <w:rPr>
          <w:rFonts w:ascii="Liberation Serif" w:hAnsi="Liberation Serif"/>
          <w:i/>
          <w:kern w:val="0"/>
          <w:rPrChange w:id="0" w:author="Unknown Author" w:date="2019-08-13T20:55:26Z"/>
        </w:rPr>
        <w:t>description of someone’s character</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description of a person’s appearance</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description of the sound of someone’s voice</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description of intelligence</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description of a mood</w:t>
      </w:r>
      <w:r>
        <w:rPr>
          <w:rFonts w:ascii="Liberation Serif" w:hAnsi="Liberation Serif"/>
          <w:kern w:val="0"/>
          <w:rPrChange w:id="0" w:author="Unknown Author" w:date="2019-08-13T20:55:26Z"/>
        </w:rPr>
        <w:t>).</w:t>
        <w:rPrChange w:id="0" w:author="Unknown Author" w:date="2019-08-13T20:55:26Z"/>
      </w:r>
    </w:p>
    <w:p>
      <w:pPr>
        <w:pStyle w:val="TextBody"/>
        <w:spacing w:lineRule="auto" w:line="276"/>
        <w:ind w:hanging="0"/>
        <w:rPr>
          <w:rFonts w:ascii="Liberation Serif" w:hAnsi="Liberation Serif"/>
          <w:ins w:id="334" w:author="Unknown Author" w:date="2019-08-13T21:00:12Z"/>
        </w:rPr>
      </w:pPr>
      <w:ins w:id="333" w:author="Unknown Author" w:date="2019-08-13T21:00:12Z">
        <w:r>
          <w:rPr>
            <w:rFonts w:ascii="Liberation Serif" w:hAnsi="Liberation Serif"/>
          </w:rPr>
        </w:r>
      </w:ins>
    </w:p>
    <w:p>
      <w:pPr>
        <w:pStyle w:val="TextBody"/>
        <w:spacing w:lineRule="auto" w:line="276"/>
        <w:ind w:hanging="0"/>
        <w:rPr>
          <w:rFonts w:ascii="Liberation Serif" w:hAnsi="Liberation Serif"/>
          <w:ins w:id="345" w:author="Unknown Author" w:date="2019-08-13T21:00:08Z"/>
        </w:rPr>
      </w:pPr>
      <w:r>
        <w:rPr>
          <w:rFonts w:ascii="Liberation Serif" w:hAnsi="Liberation Serif"/>
          <w:rPrChange w:id="0" w:author="Unknown Author" w:date="2019-08-13T20:55:26Z"/>
        </w:rPr>
        <w:t>As it would be infeasible to ask any one participant to generate exemplars for all categories,</w:t>
      </w:r>
      <w:r>
        <w:rPr>
          <w:rFonts w:ascii="Liberation Serif" w:hAnsi="Liberation Serif"/>
          <w:kern w:val="0"/>
          <w:rPrChange w:id="0" w:author="Unknown Author" w:date="2019-08-13T20:55:26Z"/>
        </w:rPr>
        <w:t xml:space="preserve"> four different subsets of these descriptions were constructed, each consisting of 11 categories. In this way, exemplars were generated for each category by half of the participants. To prevent related adjective categories co-occurring in the same permutation, two restrictions were imposed: These restrictions were applied to two category pairs (1) </w:t>
      </w:r>
      <w:r>
        <w:rPr>
          <w:rFonts w:ascii="Liberation Serif" w:hAnsi="Liberation Serif"/>
          <w:i/>
          <w:kern w:val="0"/>
          <w:rPrChange w:id="0" w:author="Unknown Author" w:date="2019-08-13T20:55:26Z"/>
        </w:rPr>
        <w:t>appreciation of a work of art</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description of a work of art</w:t>
      </w:r>
      <w:r>
        <w:rPr>
          <w:rFonts w:ascii="Liberation Serif" w:hAnsi="Liberation Serif"/>
          <w:kern w:val="0"/>
          <w:rPrChange w:id="0" w:author="Unknown Author" w:date="2019-08-13T20:55:26Z"/>
        </w:rPr>
        <w:t xml:space="preserve"> and (2) the </w:t>
      </w:r>
      <w:r>
        <w:rPr>
          <w:rFonts w:ascii="Liberation Serif" w:hAnsi="Liberation Serif"/>
          <w:i/>
          <w:kern w:val="0"/>
          <w:rPrChange w:id="0" w:author="Unknown Author" w:date="2019-08-13T20:55:26Z"/>
        </w:rPr>
        <w:t xml:space="preserve">description of music </w:t>
      </w:r>
      <w:r>
        <w:rPr>
          <w:rFonts w:ascii="Liberation Serif" w:hAnsi="Liberation Serif"/>
          <w:kern w:val="0"/>
          <w:rPrChange w:id="0" w:author="Unknown Author" w:date="2019-08-13T20:55:26Z"/>
        </w:rPr>
        <w:t xml:space="preserve">and the </w:t>
      </w:r>
      <w:r>
        <w:rPr>
          <w:rFonts w:ascii="Liberation Serif" w:hAnsi="Liberation Serif"/>
          <w:i/>
          <w:kern w:val="0"/>
          <w:rPrChange w:id="0" w:author="Unknown Author" w:date="2019-08-13T20:55:26Z"/>
        </w:rPr>
        <w:t>description of the sound of someone’s voice</w:t>
      </w:r>
      <w:r>
        <w:rPr>
          <w:rFonts w:ascii="Liberation Serif" w:hAnsi="Liberation Serif"/>
          <w:kern w:val="0"/>
          <w:rPrChange w:id="0" w:author="Unknown Author" w:date="2019-08-13T20:55:26Z"/>
        </w:rPr>
        <w:t>.</w:t>
      </w:r>
    </w:p>
    <w:p>
      <w:pPr>
        <w:pStyle w:val="TextBody"/>
        <w:spacing w:lineRule="auto" w:line="276"/>
        <w:ind w:firstLine="709"/>
        <w:rPr>
          <w:i/>
          <w:i/>
          <w:iCs/>
          <w:kern w:val="0"/>
        </w:rPr>
      </w:pPr>
      <w:r>
        <w:rPr>
          <w:rFonts w:ascii="Liberation Serif" w:hAnsi="Liberation Serif"/>
          <w:rPrChange w:id="0" w:author="Unknown Author" w:date="2019-08-13T20:55:26Z"/>
        </w:rPr>
        <w:rPrChange w:id="0" w:author="Unknown Author" w:date="2019-08-13T20:55:26Z"/>
      </w:r>
    </w:p>
    <w:p>
      <w:pPr>
        <w:pStyle w:val="TextBody"/>
        <w:spacing w:lineRule="auto" w:line="276"/>
        <w:ind w:firstLine="709"/>
        <w:rPr>
          <w:rFonts w:ascii="Liberation Serif" w:hAnsi="Liberation Serif"/>
          <w:ins w:id="349" w:author="Unknown Author" w:date="2019-08-13T21:00:05Z"/>
        </w:rPr>
      </w:pPr>
      <w:r>
        <w:rPr>
          <w:rFonts w:ascii="Liberation Serif" w:hAnsi="Liberation Serif"/>
          <w:i/>
          <w:iCs/>
          <w:kern w:val="0"/>
          <w:rPrChange w:id="0" w:author="Unknown Author" w:date="2019-08-13T20:55:26Z"/>
        </w:rPr>
        <w:t>Procedure</w:t>
      </w:r>
      <w:r>
        <w:rPr>
          <w:rFonts w:ascii="Liberation Serif" w:hAnsi="Liberation Serif"/>
          <w:kern w:val="0"/>
          <w:rPrChange w:id="0" w:author="Unknown Author" w:date="2019-08-13T20:55:26Z"/>
        </w:rPr>
        <w:t>. Each participant generated exemplars for one of the subsets of adjective categories. The task was presented in an Excel-file containing 11 sheets, one sheet for each category in the subset containing the category description followed by 24 blank lines. The following instructions were given:</w:t>
      </w:r>
    </w:p>
    <w:p>
      <w:pPr>
        <w:pStyle w:val="TextBody"/>
        <w:spacing w:lineRule="auto" w:line="276"/>
        <w:ind w:firstLine="709"/>
        <w:rPr>
          <w:kern w:val="0"/>
        </w:rPr>
      </w:pPr>
      <w:r>
        <w:rPr>
          <w:rFonts w:ascii="Liberation Serif" w:hAnsi="Liberation Serif"/>
          <w:kern w:val="0"/>
          <w:rPrChange w:id="0" w:author="Unknown Author" w:date="2019-08-13T20:55:26Z"/>
        </w:rPr>
        <w:t xml:space="preserve"> </w:t>
      </w:r>
    </w:p>
    <w:p>
      <w:pPr>
        <w:pStyle w:val="TextBody"/>
        <w:spacing w:lineRule="auto" w:line="276"/>
        <w:ind w:firstLine="709"/>
        <w:rPr>
          <w:i/>
          <w:i/>
          <w:kern w:val="0"/>
        </w:rPr>
      </w:pPr>
      <w:r>
        <w:rPr>
          <w:rFonts w:ascii="Liberation Serif" w:hAnsi="Liberation Serif"/>
          <w:i/>
          <w:kern w:val="0"/>
          <w:rPrChange w:id="0" w:author="Unknown Author" w:date="2019-08-13T20:55:26Z"/>
        </w:rPr>
        <w:t>In this experiment, we investigate what adjectives people come up with spontaneously when trying to express or describe certain things. On each sheet, you will find the name of a category of concepts that can be described by various adjectives. Try to write down as many as possible in the allotted space.</w:t>
      </w:r>
    </w:p>
    <w:p>
      <w:pPr>
        <w:pStyle w:val="TextBody"/>
        <w:spacing w:lineRule="auto" w:line="276"/>
        <w:ind w:firstLine="709"/>
        <w:rPr>
          <w:rFonts w:ascii="Liberation Serif" w:hAnsi="Liberation Serif"/>
          <w:ins w:id="353" w:author="Unknown Author" w:date="2019-08-13T21:00:02Z"/>
        </w:rPr>
      </w:pPr>
      <w:r>
        <w:rPr>
          <w:rFonts w:ascii="Liberation Serif" w:hAnsi="Liberation Serif"/>
          <w:kern w:val="0"/>
          <w:rPrChange w:id="0" w:author="Unknown Author" w:date="2019-08-13T20:55:26Z"/>
        </w:rPr>
        <w:t xml:space="preserve"> </w:t>
      </w:r>
    </w:p>
    <w:p>
      <w:pPr>
        <w:pStyle w:val="TextBody"/>
        <w:spacing w:lineRule="auto" w:line="276"/>
        <w:ind w:hanging="0"/>
        <w:rPr>
          <w:rFonts w:ascii="Liberation Serif" w:hAnsi="Liberation Serif"/>
        </w:rPr>
      </w:pPr>
      <w:del w:id="354" w:author="Unknown Author" w:date="2019-08-13T21:00:02Z">
        <w:r>
          <w:rPr>
            <w:rFonts w:ascii="Liberation Serif" w:hAnsi="Liberation Serif"/>
            <w:kern w:val="0"/>
          </w:rPr>
          <w:delText xml:space="preserve"> </w:delText>
        </w:r>
      </w:del>
      <w:r>
        <w:rPr>
          <w:rFonts w:ascii="Liberation Serif" w:hAnsi="Liberation Serif"/>
          <w:kern w:val="0"/>
          <w:rPrChange w:id="0" w:author="Unknown Author" w:date="2019-08-13T20:55:26Z"/>
        </w:rPr>
        <w:t xml:space="preserve">Thirteen examples were given for the category of adjectives used to </w:t>
      </w:r>
      <w:r>
        <w:rPr>
          <w:rFonts w:ascii="Liberation Serif" w:hAnsi="Liberation Serif"/>
          <w:i/>
          <w:kern w:val="0"/>
          <w:rPrChange w:id="0" w:author="Unknown Author" w:date="2019-08-13T20:55:26Z"/>
        </w:rPr>
        <w:t>describe buildings</w:t>
      </w:r>
      <w:r>
        <w:rPr>
          <w:rFonts w:ascii="Liberation Serif" w:hAnsi="Liberation Serif"/>
          <w:kern w:val="0"/>
          <w:rPrChange w:id="0" w:author="Unknown Author" w:date="2019-08-13T20:55:26Z"/>
        </w:rPr>
        <w:t xml:space="preserve"> and five examples were given for </w:t>
      </w:r>
      <w:r>
        <w:rPr>
          <w:rFonts w:ascii="Liberation Serif" w:hAnsi="Liberation Serif"/>
          <w:i/>
          <w:kern w:val="0"/>
          <w:rPrChange w:id="0" w:author="Unknown Author" w:date="2019-08-13T20:55:26Z"/>
        </w:rPr>
        <w:t>phases in life</w:t>
      </w:r>
      <w:r>
        <w:rPr>
          <w:rFonts w:ascii="Liberation Serif" w:hAnsi="Liberation Serif"/>
          <w:kern w:val="0"/>
          <w:rPrChange w:id="0" w:author="Unknown Author" w:date="2019-08-13T20:55:26Z"/>
        </w:rPr>
        <w:t>. The categories for each subset corresponded to a different sheet in the Excel file and participants were asked to complete these categories in the fixed order. Finally, the participants were instructed that there were no right or wrong answers but they should avoid verb forms corresponding to adjectives. The participants were allowed to work on this task by their own pace but were instructed to complete it within the hour.</w:t>
      </w:r>
    </w:p>
    <w:p>
      <w:pPr>
        <w:pStyle w:val="TextBody"/>
        <w:spacing w:lineRule="auto" w:line="276"/>
        <w:ind w:firstLine="709"/>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rPr>
          <w:b/>
          <w:b/>
          <w:bCs/>
          <w:i/>
          <w:i/>
          <w:kern w:val="0"/>
        </w:rPr>
      </w:pPr>
      <w:r>
        <w:rPr>
          <w:rFonts w:ascii="Liberation Serif" w:hAnsi="Liberation Serif"/>
          <w:b/>
          <w:bCs/>
          <w:i/>
          <w:kern w:val="0"/>
          <w:rPrChange w:id="0" w:author="Unknown Author" w:date="2019-08-13T20:55:26Z"/>
        </w:rPr>
        <w:t>Results and discussion</w:t>
      </w:r>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 xml:space="preserve">Responses for each category are summarized by tabulation. Table 1 shows the total number of tokens, the number of types and idiosyncratic types, the mean, standard deviation and the skew of the frequency distributions. </w:t>
      </w:r>
    </w:p>
    <w:p>
      <w:pPr>
        <w:pStyle w:val="TextBody"/>
        <w:spacing w:lineRule="auto" w:line="276"/>
        <w:ind w:firstLine="709"/>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ind w:firstLine="709"/>
        <w:jc w:val="center"/>
        <w:rPr>
          <w:kern w:val="0"/>
        </w:rPr>
      </w:pPr>
      <w:r>
        <w:rPr>
          <w:rFonts w:ascii="Liberation Serif" w:hAnsi="Liberation Serif"/>
          <w:kern w:val="0"/>
          <w:rPrChange w:id="0" w:author="Unknown Author" w:date="2019-08-13T20:55:26Z"/>
        </w:rPr>
        <w:t>---------------------------------------------</w:t>
      </w:r>
    </w:p>
    <w:p>
      <w:pPr>
        <w:pStyle w:val="TextBody"/>
        <w:spacing w:lineRule="auto" w:line="276"/>
        <w:ind w:firstLine="709"/>
        <w:jc w:val="center"/>
        <w:rPr>
          <w:kern w:val="0"/>
        </w:rPr>
      </w:pPr>
      <w:r>
        <w:rPr>
          <w:rFonts w:ascii="Liberation Serif" w:hAnsi="Liberation Serif"/>
          <w:kern w:val="0"/>
          <w:rPrChange w:id="0" w:author="Unknown Author" w:date="2019-08-13T20:55:26Z"/>
        </w:rPr>
        <w:t>INSERT TABLE 1 ABOUT HERE</w:t>
      </w:r>
    </w:p>
    <w:p>
      <w:pPr>
        <w:pStyle w:val="TextBody"/>
        <w:spacing w:lineRule="auto" w:line="276"/>
        <w:ind w:firstLine="709"/>
        <w:jc w:val="center"/>
        <w:rPr>
          <w:kern w:val="0"/>
        </w:rPr>
      </w:pPr>
      <w:r>
        <w:rPr>
          <w:rFonts w:ascii="Liberation Serif" w:hAnsi="Liberation Serif"/>
          <w:kern w:val="0"/>
          <w:rPrChange w:id="0" w:author="Unknown Author" w:date="2019-08-13T20:55:26Z"/>
        </w:rPr>
        <w:t>---------------------------------------------</w:t>
      </w:r>
    </w:p>
    <w:p>
      <w:pPr>
        <w:pStyle w:val="TextBody"/>
        <w:spacing w:lineRule="auto" w:line="276"/>
        <w:ind w:firstLine="709"/>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 xml:space="preserve">The counts show that for most categories participants found it easy to generate exemplars. For example, for </w:t>
      </w:r>
      <w:r>
        <w:rPr>
          <w:rFonts w:ascii="Liberation Serif" w:hAnsi="Liberation Serif"/>
          <w:i/>
          <w:kern w:val="0"/>
          <w:rPrChange w:id="0" w:author="Unknown Author" w:date="2019-08-13T20:55:26Z"/>
        </w:rPr>
        <w:t>description of someone’s character</w:t>
      </w:r>
      <w:r>
        <w:rPr>
          <w:rFonts w:ascii="Liberation Serif" w:hAnsi="Liberation Serif"/>
          <w:kern w:val="0"/>
          <w:rPrChange w:id="0" w:author="Unknown Author" w:date="2019-08-13T20:55:26Z"/>
        </w:rPr>
        <w:t xml:space="preserve"> 386 responses were recorded, which means that the participants who completed this category generated 20 adjectives on average, which is near the maximum space of 24 lines we provided. The counts also indicate considerable variation among the number of adjectives generated for a specific category, ranging from 183 for </w:t>
      </w:r>
      <w:r>
        <w:rPr>
          <w:rFonts w:ascii="Liberation Serif" w:hAnsi="Liberation Serif"/>
          <w:i/>
          <w:kern w:val="0"/>
          <w:rPrChange w:id="0" w:author="Unknown Author" w:date="2019-08-13T20:55:26Z"/>
        </w:rPr>
        <w:t>degree of certainty</w:t>
      </w:r>
      <w:r>
        <w:rPr>
          <w:rFonts w:ascii="Liberation Serif" w:hAnsi="Liberation Serif"/>
          <w:kern w:val="0"/>
          <w:rPrChange w:id="0" w:author="Unknown Author" w:date="2019-08-13T20:55:26Z"/>
        </w:rPr>
        <w:t xml:space="preserve"> to 417 for </w:t>
      </w:r>
      <w:r>
        <w:rPr>
          <w:rFonts w:ascii="Liberation Serif" w:hAnsi="Liberation Serif"/>
          <w:i/>
          <w:kern w:val="0"/>
          <w:rPrChange w:id="0" w:author="Unknown Author" w:date="2019-08-13T20:55:26Z"/>
        </w:rPr>
        <w:t>color of  objects</w:t>
      </w:r>
      <w:r>
        <w:rPr>
          <w:rFonts w:ascii="Liberation Serif" w:hAnsi="Liberation Serif"/>
          <w:kern w:val="0"/>
          <w:rPrChange w:id="0" w:author="Unknown Author" w:date="2019-08-13T20:55:26Z"/>
        </w:rPr>
        <w:t xml:space="preserve">, and a tendency for idiosyncratic responses (on average, 65% of the types that were generated, occurred only once). Moreover, out of 1,918 adjective types, 594 adjectives were generated for more than one category, reflecting the polysemous nature of these words. Despite the instructions asking for descriptive adjectives, qualitative judgments such as </w:t>
      </w:r>
      <w:r>
        <w:rPr>
          <w:rFonts w:ascii="Liberation Serif" w:hAnsi="Liberation Serif"/>
          <w:i/>
          <w:kern w:val="0"/>
          <w:rPrChange w:id="0" w:author="Unknown Author" w:date="2019-08-13T20:55:26Z"/>
        </w:rPr>
        <w:t>good</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bad</w:t>
      </w:r>
      <w:r>
        <w:rPr>
          <w:rFonts w:ascii="Liberation Serif" w:hAnsi="Liberation Serif"/>
          <w:kern w:val="0"/>
          <w:rPrChange w:id="0" w:author="Unknown Author" w:date="2019-08-13T20:55:26Z"/>
        </w:rPr>
        <w:t xml:space="preserve"> occurred in many categories such as </w:t>
      </w:r>
      <w:r>
        <w:rPr>
          <w:rFonts w:ascii="Liberation Serif" w:hAnsi="Liberation Serif"/>
          <w:i/>
          <w:kern w:val="0"/>
          <w:rPrChange w:id="0" w:author="Unknown Author" w:date="2019-08-13T20:55:26Z"/>
        </w:rPr>
        <w:t>description of weather</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conditions</w:t>
      </w:r>
      <w:r>
        <w:rPr>
          <w:rFonts w:ascii="Liberation Serif" w:hAnsi="Liberation Serif"/>
          <w:kern w:val="0"/>
          <w:rPrChange w:id="0" w:author="Unknown Author" w:date="2019-08-13T20:55:26Z"/>
        </w:rPr>
        <w:t xml:space="preserve"> or </w:t>
      </w:r>
      <w:r>
        <w:rPr>
          <w:rFonts w:ascii="Liberation Serif" w:hAnsi="Liberation Serif"/>
          <w:i/>
          <w:kern w:val="0"/>
          <w:rPrChange w:id="0" w:author="Unknown Author" w:date="2019-08-13T20:55:26Z"/>
        </w:rPr>
        <w:t>description of the taste of food</w:t>
      </w:r>
      <w:r>
        <w:rPr>
          <w:rFonts w:ascii="Liberation Serif" w:hAnsi="Liberation Serif"/>
          <w:kern w:val="0"/>
          <w:rPrChange w:id="0" w:author="Unknown Author" w:date="2019-08-13T20:55:26Z"/>
        </w:rPr>
        <w:t>. Furthermore, as indicated by the positive skew, the adjectives that were generated most frequently were much more frequent than the subsequently generated adjectives, similar to Zipfian frequency distributions, where the frequency of words is inversely proportional to their rank.</w:t>
      </w:r>
    </w:p>
    <w:p>
      <w:pPr>
        <w:pStyle w:val="Heading1"/>
        <w:numPr>
          <w:ilvl w:val="0"/>
          <w:numId w:val="2"/>
        </w:numPr>
        <w:spacing w:lineRule="auto" w:line="276"/>
        <w:ind w:firstLine="709"/>
        <w:jc w:val="center"/>
        <w:rPr>
          <w:rFonts w:ascii="Times New Roman" w:hAnsi="Times New Roman" w:cs="Times New Roman"/>
          <w:kern w:val="0"/>
        </w:rPr>
      </w:pPr>
      <w:r>
        <w:rPr>
          <w:rFonts w:cs="Times New Roman" w:ascii="Liberation Serif" w:hAnsi="Liberation Serif"/>
          <w:kern w:val="0"/>
          <w:rPrChange w:id="0" w:author="Unknown Author" w:date="2019-08-13T20:55:26Z"/>
        </w:rPr>
        <w:t>Study 2: Typicality of Adjectives</w:t>
      </w:r>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In Study 1, we established the extension of 22 adjective categories. In Study 2 we examine whether  - similar to noun categories - they demonstrate a graded structure. To this end we had participants judge exemplars’ typicality towards their respective adjective categories.</w:t>
      </w:r>
    </w:p>
    <w:p>
      <w:pPr>
        <w:pStyle w:val="TextBody"/>
        <w:spacing w:lineRule="auto" w:line="276"/>
        <w:ind w:firstLine="709"/>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rPr>
          <w:b/>
          <w:b/>
          <w:bCs/>
          <w:i/>
          <w:i/>
          <w:kern w:val="0"/>
        </w:rPr>
      </w:pPr>
      <w:r>
        <w:rPr>
          <w:rFonts w:ascii="Liberation Serif" w:hAnsi="Liberation Serif"/>
          <w:b/>
          <w:bCs/>
          <w:i/>
          <w:kern w:val="0"/>
          <w:rPrChange w:id="0" w:author="Unknown Author" w:date="2019-08-13T20:55:26Z"/>
        </w:rPr>
        <w:t>Method</w:t>
      </w:r>
    </w:p>
    <w:p>
      <w:pPr>
        <w:pStyle w:val="TextBody"/>
        <w:spacing w:lineRule="auto" w:line="276"/>
        <w:ind w:firstLine="709"/>
        <w:rPr>
          <w:kern w:val="0"/>
        </w:rPr>
      </w:pPr>
      <w:r>
        <w:rPr>
          <w:rFonts w:ascii="Liberation Serif" w:hAnsi="Liberation Serif"/>
          <w:i/>
          <w:iCs/>
          <w:kern w:val="0"/>
          <w:rPrChange w:id="0" w:author="Unknown Author" w:date="2019-08-13T20:55:26Z"/>
        </w:rPr>
        <w:t>Participants</w:t>
      </w:r>
      <w:r>
        <w:rPr>
          <w:rFonts w:ascii="Liberation Serif" w:hAnsi="Liberation Serif"/>
          <w:kern w:val="0"/>
          <w:rPrChange w:id="0" w:author="Unknown Author" w:date="2019-08-13T20:55:26Z"/>
        </w:rPr>
        <w:t>. Twenty-seven female and ten male volunteers were paid €8/hour. Their ages ranged from 19 to 29 years (</w:t>
      </w:r>
      <w:r>
        <w:rPr>
          <w:rFonts w:ascii="Liberation Serif" w:hAnsi="Liberation Serif"/>
          <w:i/>
          <w:kern w:val="0"/>
          <w:rPrChange w:id="0" w:author="Unknown Author" w:date="2019-08-13T20:55:26Z"/>
        </w:rPr>
        <w:t>M</w:t>
      </w:r>
      <w:r>
        <w:rPr>
          <w:rFonts w:ascii="Liberation Serif" w:hAnsi="Liberation Serif"/>
          <w:kern w:val="0"/>
          <w:rPrChange w:id="0" w:author="Unknown Author" w:date="2019-08-13T20:55:26Z"/>
        </w:rPr>
        <w:t xml:space="preserve"> = 23). All participants were native Dutch speakers. </w:t>
      </w:r>
    </w:p>
    <w:p>
      <w:pPr>
        <w:pStyle w:val="TextBody"/>
        <w:spacing w:lineRule="auto" w:line="276"/>
        <w:ind w:firstLine="709"/>
        <w:rPr>
          <w:i/>
          <w:i/>
          <w:iCs/>
          <w:ins w:id="394" w:author="Unknown Author" w:date="2019-08-13T20:59:49Z"/>
          <w:kern w:val="0"/>
        </w:rPr>
      </w:pPr>
      <w:ins w:id="393" w:author="Unknown Author" w:date="2019-08-13T20:59:49Z">
        <w:r>
          <w:rPr>
            <w:rFonts w:ascii="Liberation Serif" w:hAnsi="Liberation Serif"/>
          </w:rPr>
        </w:r>
      </w:ins>
    </w:p>
    <w:p>
      <w:pPr>
        <w:pStyle w:val="TextBody"/>
        <w:spacing w:lineRule="auto" w:line="276"/>
        <w:ind w:firstLine="709"/>
        <w:rPr>
          <w:rFonts w:ascii="Liberation Serif" w:hAnsi="Liberation Serif"/>
          <w:ins w:id="407" w:author="Unknown Author" w:date="2019-08-13T20:59:43Z"/>
        </w:rPr>
      </w:pPr>
      <w:r>
        <w:rPr>
          <w:rFonts w:ascii="Liberation Serif" w:hAnsi="Liberation Serif"/>
          <w:i/>
          <w:iCs/>
          <w:kern w:val="0"/>
          <w:rPrChange w:id="0" w:author="Unknown Author" w:date="2019-08-13T20:55:26Z"/>
        </w:rPr>
        <w:t>Stimuli and materials</w:t>
      </w:r>
      <w:r>
        <w:rPr>
          <w:rFonts w:ascii="Liberation Serif" w:hAnsi="Liberation Serif"/>
          <w:kern w:val="0"/>
          <w:rPrChange w:id="0" w:author="Unknown Author" w:date="2019-08-13T20:55:26Z"/>
        </w:rPr>
        <w:t xml:space="preserve">. Twelve categories from the initial set of 22 categories described in Study 1 were retained for the typicality judgment study. These categories were selected so as to cover the proposed adjective domains, while avoiding the inclusion of similar categories. In addition categories with only a small number of non-idiosyncratic exemplars (e.g., </w:t>
      </w:r>
      <w:r>
        <w:rPr>
          <w:rFonts w:ascii="Liberation Serif" w:hAnsi="Liberation Serif"/>
          <w:i/>
          <w:kern w:val="0"/>
          <w:rPrChange w:id="0" w:author="Unknown Author" w:date="2019-08-13T20:55:26Z"/>
        </w:rPr>
        <w:t>departure from a norm</w:t>
      </w:r>
      <w:r>
        <w:rPr>
          <w:rFonts w:ascii="Liberation Serif" w:hAnsi="Liberation Serif"/>
          <w:kern w:val="0"/>
          <w:rPrChange w:id="0" w:author="Unknown Author" w:date="2019-08-13T20:55:26Z"/>
        </w:rPr>
        <w:t xml:space="preserve">, where as indicated in Table 1 only 30 types were non-idiosyncratic) or categories that contain an adjective in the name (e.g., </w:t>
      </w:r>
      <w:r>
        <w:rPr>
          <w:rFonts w:ascii="Liberation Serif" w:hAnsi="Liberation Serif"/>
          <w:i/>
          <w:kern w:val="0"/>
          <w:rPrChange w:id="0" w:author="Unknown Author" w:date="2019-08-13T20:55:26Z"/>
        </w:rPr>
        <w:t>degree to which something is difficult or hard</w:t>
      </w:r>
      <w:r>
        <w:rPr>
          <w:rFonts w:ascii="Liberation Serif" w:hAnsi="Liberation Serif"/>
          <w:kern w:val="0"/>
          <w:rPrChange w:id="0" w:author="Unknown Author" w:date="2019-08-13T20:55:26Z"/>
        </w:rPr>
        <w:t>) were deemed less appropriate and were also not included. For each category, 30 adjective exemplars were sampled to cover the entire range of the production frequencies</w:t>
      </w:r>
      <w:r>
        <w:rPr>
          <w:rFonts w:ascii="Liberation Serif" w:hAnsi="Liberation Serif"/>
          <w:kern w:val="0"/>
          <w:vertAlign w:val="superscript"/>
          <w:rPrChange w:id="0" w:author="Unknown Author" w:date="2019-08-13T20:55:26Z"/>
        </w:rPr>
        <w:t>3</w:t>
      </w:r>
      <w:r>
        <w:rPr>
          <w:rFonts w:ascii="Liberation Serif" w:hAnsi="Liberation Serif"/>
          <w:kern w:val="0"/>
          <w:rPrChange w:id="0" w:author="Unknown Author" w:date="2019-08-13T20:55:26Z"/>
        </w:rPr>
        <w:t xml:space="preserve">. Note that some adjectives like </w:t>
      </w:r>
      <w:r>
        <w:rPr>
          <w:rFonts w:ascii="Liberation Serif" w:hAnsi="Liberation Serif"/>
          <w:i/>
          <w:kern w:val="0"/>
          <w:rPrChange w:id="0" w:author="Unknown Author" w:date="2019-08-13T20:55:26Z"/>
        </w:rPr>
        <w:t>good</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bad</w:t>
      </w:r>
      <w:r>
        <w:rPr>
          <w:rFonts w:ascii="Liberation Serif" w:hAnsi="Liberation Serif"/>
          <w:kern w:val="0"/>
          <w:rPrChange w:id="0" w:author="Unknown Author" w:date="2019-08-13T20:55:26Z"/>
        </w:rPr>
        <w:t xml:space="preserve"> were included in multiple categories.</w:t>
      </w:r>
    </w:p>
    <w:p>
      <w:pPr>
        <w:pStyle w:val="TextBody"/>
        <w:spacing w:lineRule="auto" w:line="276"/>
        <w:ind w:firstLine="709"/>
        <w:rPr>
          <w:i/>
          <w:i/>
          <w:iCs/>
          <w:kern w:val="0"/>
        </w:rPr>
      </w:pPr>
      <w:r>
        <w:rPr>
          <w:rFonts w:ascii="Liberation Serif" w:hAnsi="Liberation Serif"/>
          <w:rPrChange w:id="0" w:author="Unknown Author" w:date="2019-08-13T20:55:26Z"/>
        </w:rPr>
        <w:rPrChange w:id="0" w:author="Unknown Author" w:date="2019-08-13T20:55:26Z"/>
      </w:r>
    </w:p>
    <w:p>
      <w:pPr>
        <w:pStyle w:val="TextBody"/>
        <w:spacing w:lineRule="auto" w:line="276"/>
        <w:ind w:firstLine="709"/>
        <w:rPr>
          <w:kern w:val="0"/>
        </w:rPr>
      </w:pPr>
      <w:r>
        <w:rPr>
          <w:rFonts w:ascii="Liberation Serif" w:hAnsi="Liberation Serif"/>
          <w:i/>
          <w:iCs/>
          <w:kern w:val="0"/>
          <w:rPrChange w:id="0" w:author="Unknown Author" w:date="2019-08-13T20:55:26Z"/>
        </w:rPr>
        <w:t>Procedure</w:t>
      </w:r>
      <w:r>
        <w:rPr>
          <w:rFonts w:ascii="Liberation Serif" w:hAnsi="Liberation Serif"/>
          <w:kern w:val="0"/>
          <w:rPrChange w:id="0" w:author="Unknown Author" w:date="2019-08-13T20:55:26Z"/>
        </w:rPr>
        <w:t>. Participants completed a web-administered questionnaire. They were presented with the exemplars of an adjective category, and were asked to indicate how good an example each adjective was of the category on a seven-point Likert-scale ranging from 1 (a very bad example) to 7 (an excellent example). Every participant rated the typicality of all the exemplars of every category. The order of the categories and the items within the category were completely randomized for each participant and the task was completed in less than an hour.</w:t>
      </w:r>
    </w:p>
    <w:p>
      <w:pPr>
        <w:pStyle w:val="TextBody"/>
        <w:spacing w:lineRule="auto" w:line="276"/>
        <w:ind w:firstLine="709"/>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rPr>
          <w:b/>
          <w:b/>
          <w:bCs/>
          <w:i/>
          <w:i/>
          <w:kern w:val="0"/>
        </w:rPr>
      </w:pPr>
      <w:r>
        <w:rPr>
          <w:rFonts w:ascii="Liberation Serif" w:hAnsi="Liberation Serif"/>
          <w:b/>
          <w:bCs/>
          <w:i/>
          <w:kern w:val="0"/>
          <w:rPrChange w:id="0" w:author="Unknown Author" w:date="2019-08-13T20:55:26Z"/>
        </w:rPr>
        <w:t>Results and discussion</w:t>
      </w:r>
    </w:p>
    <w:p>
      <w:pPr>
        <w:pStyle w:val="TextBody"/>
        <w:spacing w:lineRule="auto" w:line="276"/>
        <w:ind w:firstLine="709"/>
        <w:rPr>
          <w:kern w:val="0"/>
        </w:rPr>
      </w:pPr>
      <w:r>
        <w:rPr>
          <w:rFonts w:ascii="Liberation Serif" w:hAnsi="Liberation Serif"/>
          <w:kern w:val="0"/>
          <w:rPrChange w:id="0" w:author="Unknown Author" w:date="2019-08-13T20:55:26Z"/>
        </w:rPr>
        <w:t>The reliability of the typicality judgments for each of the categories was estimated using the split-half correlation with Spearman-Brown correction.  Nine categories were found to be very reliable (</w:t>
      </w:r>
      <w:r>
        <w:rPr>
          <w:rFonts w:ascii="Liberation Serif" w:hAnsi="Liberation Serif"/>
          <w:i/>
          <w:kern w:val="0"/>
          <w:rPrChange w:id="0" w:author="Unknown Author" w:date="2019-08-13T20:55:26Z"/>
        </w:rPr>
        <w:t>r</w:t>
      </w:r>
      <w:r>
        <w:rPr>
          <w:rFonts w:ascii="Liberation Serif" w:hAnsi="Liberation Serif"/>
          <w:i/>
          <w:kern w:val="0"/>
          <w:vertAlign w:val="subscript"/>
          <w:rPrChange w:id="0" w:author="Unknown Author" w:date="2019-08-13T20:55:26Z"/>
        </w:rPr>
        <w:t>splithalf</w:t>
      </w:r>
      <w:r>
        <w:rPr>
          <w:rFonts w:ascii="Liberation Serif" w:hAnsi="Liberation Serif"/>
          <w:kern w:val="0"/>
          <w:rPrChange w:id="0" w:author="Unknown Author" w:date="2019-08-13T20:55:26Z"/>
        </w:rPr>
        <w:t xml:space="preserve"> &gt; .90). The categories </w:t>
      </w:r>
      <w:r>
        <w:rPr>
          <w:rFonts w:ascii="Liberation Serif" w:hAnsi="Liberation Serif"/>
          <w:i/>
          <w:kern w:val="0"/>
          <w:rPrChange w:id="0" w:author="Unknown Author" w:date="2019-08-13T20:55:26Z"/>
        </w:rPr>
        <w:t>description of quantity</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description of a work of art</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description of a person’s character</w:t>
      </w:r>
      <w:r>
        <w:rPr>
          <w:rFonts w:ascii="Liberation Serif" w:hAnsi="Liberation Serif"/>
          <w:kern w:val="0"/>
          <w:rPrChange w:id="0" w:author="Unknown Author" w:date="2019-08-13T20:55:26Z"/>
        </w:rPr>
        <w:t xml:space="preserve"> were only slightly less reliable. For these categories the values were, respectively, .83, .85 and .89. The median of the ratings varied between 4.43 (</w:t>
      </w:r>
      <w:r>
        <w:rPr>
          <w:rFonts w:ascii="Liberation Serif" w:hAnsi="Liberation Serif"/>
          <w:i/>
          <w:kern w:val="0"/>
          <w:rPrChange w:id="0" w:author="Unknown Author" w:date="2019-08-13T20:55:26Z"/>
        </w:rPr>
        <w:t>description of a quantity</w:t>
      </w:r>
      <w:r>
        <w:rPr>
          <w:rFonts w:ascii="Liberation Serif" w:hAnsi="Liberation Serif"/>
          <w:kern w:val="0"/>
          <w:rPrChange w:id="0" w:author="Unknown Author" w:date="2019-08-13T20:55:26Z"/>
        </w:rPr>
        <w:t>) and 5.45 (</w:t>
      </w:r>
      <w:r>
        <w:rPr>
          <w:rFonts w:ascii="Liberation Serif" w:hAnsi="Liberation Serif"/>
          <w:i/>
          <w:kern w:val="0"/>
          <w:rPrChange w:id="0" w:author="Unknown Author" w:date="2019-08-13T20:55:26Z"/>
        </w:rPr>
        <w:t>color of an object</w:t>
      </w:r>
      <w:r>
        <w:rPr>
          <w:rFonts w:ascii="Liberation Serif" w:hAnsi="Liberation Serif"/>
          <w:kern w:val="0"/>
          <w:rPrChange w:id="0" w:author="Unknown Author" w:date="2019-08-13T20:55:26Z"/>
        </w:rPr>
        <w:t>)</w:t>
      </w:r>
      <w:r>
        <w:rPr>
          <w:rFonts w:ascii="Liberation Serif" w:hAnsi="Liberation Serif"/>
          <w:i/>
          <w:kern w:val="0"/>
          <w:rPrChange w:id="0" w:author="Unknown Author" w:date="2019-08-13T20:55:26Z"/>
        </w:rPr>
        <w:t xml:space="preserve"> </w:t>
      </w:r>
      <w:r>
        <w:rPr>
          <w:rFonts w:ascii="Liberation Serif" w:hAnsi="Liberation Serif"/>
          <w:kern w:val="0"/>
          <w:rPrChange w:id="0" w:author="Unknown Author" w:date="2019-08-13T20:55:26Z"/>
        </w:rPr>
        <w:t>indicating that most of the category members were considered to be more typical than atypical to the category</w:t>
      </w:r>
      <w:r>
        <w:rPr>
          <w:rFonts w:ascii="Liberation Serif" w:hAnsi="Liberation Serif"/>
          <w:kern w:val="0"/>
          <w:vertAlign w:val="superscript"/>
          <w:rPrChange w:id="0" w:author="Unknown Author" w:date="2019-08-13T20:55:26Z"/>
        </w:rPr>
        <w:t>4</w:t>
      </w:r>
      <w:r>
        <w:rPr>
          <w:rFonts w:ascii="Liberation Serif" w:hAnsi="Liberation Serif"/>
          <w:kern w:val="0"/>
          <w:rPrChange w:id="0" w:author="Unknown Author" w:date="2019-08-13T20:55:26Z"/>
        </w:rPr>
        <w:t xml:space="preserve">. The selection of category members across the range of the generation frequency distribution resulted in a clear graded structure for all categories, (mean </w:t>
      </w:r>
      <w:r>
        <w:rPr>
          <w:rFonts w:ascii="Liberation Serif" w:hAnsi="Liberation Serif"/>
          <w:i/>
          <w:kern w:val="0"/>
          <w:rPrChange w:id="0" w:author="Unknown Author" w:date="2019-08-13T20:55:26Z"/>
        </w:rPr>
        <w:t>SD</w:t>
      </w:r>
      <w:r>
        <w:rPr>
          <w:rFonts w:ascii="Liberation Serif" w:hAnsi="Liberation Serif"/>
          <w:kern w:val="0"/>
          <w:rPrChange w:id="0" w:author="Unknown Author" w:date="2019-08-13T20:55:26Z"/>
        </w:rPr>
        <w:t xml:space="preserve"> = .77). For each category, we confirmed that the value of the standard deviation was different from what can be expected from categories with no typicality gradient by a permutation test. This test was performed by </w:t>
      </w:r>
      <w:ins w:id="433" w:author="Simon De Deyne" w:date="2012-11-23T12:00:00Z">
        <w:r>
          <w:rPr>
            <w:rFonts w:ascii="Liberation Serif" w:hAnsi="Liberation Serif"/>
            <w:kern w:val="0"/>
          </w:rPr>
          <w:t xml:space="preserve">a Monte Carlo test </w:t>
        </w:r>
      </w:ins>
      <w:ins w:id="434" w:author="Simon De Deyne" w:date="2012-11-23T12:01:00Z">
        <w:r>
          <w:rPr>
            <w:rFonts w:ascii="Liberation Serif" w:hAnsi="Liberation Serif"/>
            <w:kern w:val="0"/>
          </w:rPr>
          <w:t xml:space="preserve">consisting of </w:t>
        </w:r>
      </w:ins>
      <w:r>
        <w:rPr>
          <w:rFonts w:ascii="Liberation Serif" w:hAnsi="Liberation Serif"/>
          <w:kern w:val="0"/>
          <w:rPrChange w:id="0" w:author="Unknown Author" w:date="2019-08-13T20:55:26Z"/>
        </w:rPr>
        <w:t xml:space="preserve">permuting the subject ratings for each category 1,000 times, after which we calculated the mean of the standard deviation of each stimulus. We then compared the distribution of standard deviations with the original standard deviations. None of the distributions included the original standard deviation values (for the permuted values the maximum </w:t>
      </w:r>
      <w:r>
        <w:rPr>
          <w:rFonts w:ascii="Liberation Serif" w:hAnsi="Liberation Serif"/>
          <w:i/>
          <w:kern w:val="0"/>
          <w:rPrChange w:id="0" w:author="Unknown Author" w:date="2019-08-13T20:55:26Z"/>
        </w:rPr>
        <w:t>SD</w:t>
      </w:r>
      <w:r>
        <w:rPr>
          <w:rFonts w:ascii="Liberation Serif" w:hAnsi="Liberation Serif"/>
          <w:kern w:val="0"/>
          <w:rPrChange w:id="0" w:author="Unknown Author" w:date="2019-08-13T20:55:26Z"/>
        </w:rPr>
        <w:t xml:space="preserve"> over all categories = .39, while the minimum observed</w:t>
      </w:r>
      <w:ins w:id="438" w:author="Simon De Deyne" w:date="2012-11-23T11:58:00Z">
        <w:r>
          <w:rPr>
            <w:rFonts w:ascii="Liberation Serif" w:hAnsi="Liberation Serif"/>
            <w:kern w:val="0"/>
          </w:rPr>
          <w:t xml:space="preserve"> among all categories was higher th</w:t>
        </w:r>
      </w:ins>
      <w:ins w:id="439" w:author="Simon De Deyne" w:date="2012-11-23T11:59:00Z">
        <w:r>
          <w:rPr>
            <w:rFonts w:ascii="Liberation Serif" w:hAnsi="Liberation Serif"/>
            <w:kern w:val="0"/>
          </w:rPr>
          <w:t>an the one for the permuted values,</w:t>
        </w:r>
      </w:ins>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SD</w:t>
      </w:r>
      <w:r>
        <w:rPr>
          <w:rFonts w:ascii="Liberation Serif" w:hAnsi="Liberation Serif"/>
          <w:kern w:val="0"/>
          <w:rPrChange w:id="0" w:author="Unknown Author" w:date="2019-08-13T20:55:26Z"/>
        </w:rPr>
        <w:t xml:space="preserve"> = .55). We also confirmed the validity of the exemplar selection procedure based on the generation frequency by calculating the correlations between the log-transformed generation frequencies and the mean typicality judgments. The correlation with generation frequency was significant for all categories (average </w:t>
      </w:r>
      <w:r>
        <w:rPr>
          <w:rFonts w:ascii="Liberation Serif" w:hAnsi="Liberation Serif"/>
          <w:i/>
          <w:kern w:val="0"/>
          <w:rPrChange w:id="0" w:author="Unknown Author" w:date="2019-08-13T20:55:26Z"/>
        </w:rPr>
        <w:t>r</w:t>
      </w:r>
      <w:r>
        <w:rPr>
          <w:rFonts w:ascii="Liberation Serif" w:hAnsi="Liberation Serif"/>
          <w:kern w:val="0"/>
          <w:rPrChange w:id="0" w:author="Unknown Author" w:date="2019-08-13T20:55:26Z"/>
        </w:rPr>
        <w:t xml:space="preserve"> = .59, one-sided </w:t>
      </w:r>
      <w:r>
        <w:rPr>
          <w:rFonts w:ascii="Liberation Serif" w:hAnsi="Liberation Serif"/>
          <w:i/>
          <w:kern w:val="0"/>
          <w:rPrChange w:id="0" w:author="Unknown Author" w:date="2019-08-13T20:55:26Z"/>
        </w:rPr>
        <w:t>t</w:t>
      </w:r>
      <w:r>
        <w:rPr>
          <w:rFonts w:ascii="Liberation Serif" w:hAnsi="Liberation Serif"/>
          <w:kern w:val="0"/>
          <w:rPrChange w:id="0" w:author="Unknown Author" w:date="2019-08-13T20:55:26Z"/>
        </w:rPr>
        <w:t>), except for description</w:t>
      </w:r>
      <w:r>
        <w:rPr>
          <w:rFonts w:ascii="Liberation Serif" w:hAnsi="Liberation Serif"/>
          <w:i/>
          <w:kern w:val="0"/>
          <w:rPrChange w:id="0" w:author="Unknown Author" w:date="2019-08-13T20:55:26Z"/>
        </w:rPr>
        <w:t xml:space="preserve"> of a mood, r(30) </w:t>
      </w:r>
      <w:r>
        <w:rPr>
          <w:rFonts w:ascii="Liberation Serif" w:hAnsi="Liberation Serif"/>
          <w:kern w:val="0"/>
          <w:rPrChange w:id="0" w:author="Unknown Author" w:date="2019-08-13T20:55:26Z"/>
        </w:rPr>
        <w:t>= .29,</w:t>
      </w:r>
      <w:r>
        <w:rPr>
          <w:rFonts w:ascii="Liberation Serif" w:hAnsi="Liberation Serif"/>
          <w:i/>
          <w:kern w:val="0"/>
          <w:rPrChange w:id="0" w:author="Unknown Author" w:date="2019-08-13T20:55:26Z"/>
        </w:rPr>
        <w:t xml:space="preserve"> p </w:t>
      </w:r>
      <w:r>
        <w:rPr>
          <w:rFonts w:ascii="Liberation Serif" w:hAnsi="Liberation Serif"/>
          <w:kern w:val="0"/>
          <w:rPrChange w:id="0" w:author="Unknown Author" w:date="2019-08-13T20:55:26Z"/>
        </w:rPr>
        <w:t>= .06, one-sided</w:t>
      </w:r>
      <w:r>
        <w:rPr>
          <w:rFonts w:ascii="Liberation Serif" w:hAnsi="Liberation Serif"/>
          <w:i/>
          <w:kern w:val="0"/>
          <w:rPrChange w:id="0" w:author="Unknown Author" w:date="2019-08-13T20:55:26Z"/>
        </w:rPr>
        <w:t xml:space="preserve"> t</w:t>
      </w:r>
      <w:r>
        <w:rPr>
          <w:rFonts w:ascii="Liberation Serif" w:hAnsi="Liberation Serif"/>
          <w:kern w:val="0"/>
          <w:rPrChange w:id="0" w:author="Unknown Author" w:date="2019-08-13T20:55:26Z"/>
        </w:rPr>
        <w:t>). In sum, the general pattern generalizes findings in noun categories to adjective categories. We find a stable and reliable typicality gradient in the adjective categories. Moreover, the positive correlation between typicality and the number of times an adjective is generated as a category exemplar confirms and generalizes previous findings for category membership and typicality of nouns (Barsalou, 1985; Mervis, Catlin &amp; Rosch, 1976, Verheyen, Stukken, De Deyne, Dry, &amp; Storms, 2011).</w:t>
      </w:r>
    </w:p>
    <w:p>
      <w:pPr>
        <w:pStyle w:val="TextBody"/>
        <w:spacing w:lineRule="auto" w:line="276"/>
        <w:ind w:firstLine="709"/>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ind w:firstLine="709"/>
        <w:jc w:val="center"/>
        <w:rPr>
          <w:rFonts w:cs="Times New Roman"/>
          <w:b/>
          <w:b/>
          <w:bCs/>
          <w:kern w:val="0"/>
          <w:sz w:val="32"/>
          <w:szCs w:val="32"/>
        </w:rPr>
      </w:pPr>
      <w:r>
        <w:rPr>
          <w:rFonts w:cs="Times New Roman" w:ascii="Liberation Serif" w:hAnsi="Liberation Serif"/>
          <w:b/>
          <w:bCs/>
          <w:kern w:val="0"/>
          <w:sz w:val="32"/>
          <w:szCs w:val="32"/>
          <w:rPrChange w:id="0" w:author="Unknown Author" w:date="2019-08-13T20:55:26Z"/>
        </w:rPr>
        <w:t>Study 3: Similarity of Adjectives</w:t>
      </w:r>
    </w:p>
    <w:p>
      <w:pPr>
        <w:pStyle w:val="TextBody"/>
        <w:spacing w:lineRule="auto" w:line="276"/>
        <w:ind w:firstLine="709"/>
        <w:rPr>
          <w:kern w:val="0"/>
        </w:rPr>
      </w:pPr>
      <w:r>
        <w:rPr>
          <w:rFonts w:ascii="Liberation Serif" w:hAnsi="Liberation Serif"/>
          <w:kern w:val="0"/>
          <w:rPrChange w:id="0" w:author="Unknown Author" w:date="2019-08-13T20:55:26Z"/>
        </w:rPr>
        <w:t>The data from Study 2 clearly show that a reliable, graded structure exists for the 12 adjective categories. The next step is to account for the established structure. In noun categories, the typicality gradient is often related to the underlying similarity structure that exists within a category (e.g., Heit &amp; Barsalou, 1996; Storms, De Boeck, &amp; Ruts, 2000). In the present Study, we will explore whether a similarity-based explanation also determines the graded structure present in adjective categories.  In what follows, we will first derive a multidimensional spatial category representation, based on a measure of pairwise similarity between the adjectives within each category. The obtained spatial representation will be used to examine whether a similarity-based exemplar model can predict the typicality data that were obtained in Study 2.  Finally, we will investigate what kind of structure the dimensions of the spatial representation measure.</w:t>
      </w:r>
    </w:p>
    <w:p>
      <w:pPr>
        <w:pStyle w:val="TextBody"/>
        <w:spacing w:lineRule="auto" w:line="276"/>
        <w:rPr>
          <w:rFonts w:ascii="Liberation Serif" w:hAnsi="Liberation Serif"/>
          <w:b/>
          <w:b/>
          <w:bCs/>
          <w:kern w:val="0"/>
        </w:rPr>
      </w:pPr>
      <w:r>
        <w:rPr>
          <w:rFonts w:ascii="Liberation Serif" w:hAnsi="Liberation Serif"/>
          <w:b/>
          <w:bCs/>
          <w:kern w:val="0"/>
          <w:rPrChange w:id="0" w:author="Unknown Author" w:date="2019-08-13T20:55:26Z"/>
        </w:rPr>
      </w:r>
    </w:p>
    <w:p>
      <w:pPr>
        <w:pStyle w:val="TextBody"/>
        <w:spacing w:lineRule="auto" w:line="276"/>
        <w:rPr>
          <w:bCs/>
          <w:i/>
          <w:i/>
          <w:kern w:val="0"/>
        </w:rPr>
      </w:pPr>
      <w:r>
        <w:rPr>
          <w:rFonts w:ascii="Liberation Serif" w:hAnsi="Liberation Serif"/>
          <w:b/>
          <w:bCs/>
          <w:i/>
          <w:kern w:val="0"/>
          <w:rPrChange w:id="0" w:author="Unknown Author" w:date="2019-08-13T20:55:26Z"/>
        </w:rPr>
        <w:t>Similarity Measure and Similarity Scaling</w:t>
      </w:r>
    </w:p>
    <w:p>
      <w:pPr>
        <w:pStyle w:val="TextBody"/>
        <w:spacing w:lineRule="auto" w:line="276"/>
        <w:ind w:firstLine="709"/>
        <w:rPr>
          <w:kern w:val="0"/>
          <w:del w:id="497" w:author="Simon De Deyne" w:date="2012-11-21T11:54:00Z"/>
        </w:rPr>
      </w:pPr>
      <w:r>
        <w:rPr>
          <w:rFonts w:ascii="Liberation Serif" w:hAnsi="Liberation Serif"/>
          <w:kern w:val="0"/>
          <w:rPrChange w:id="0" w:author="Unknown Author" w:date="2019-08-13T20:55:26Z"/>
        </w:rPr>
        <w:t>Feature-based similarity measures have been very successful in predicting conceptual data including typicality judgments (e.g., Dry &amp; Storms, 2009). Since adjectives often correspond to concept features, standard feature listing tasks used for concrete nouns cannot be applied here. However, previous studies have shown that word association data capture the semantic representation well among a wide range of concepts (De Deyne, Peirsman, &amp; Storms, 2009).</w:t>
      </w:r>
      <w:ins w:id="459" w:author="Simon De Deyne" w:date="2012-11-21T11:45:00Z">
        <w:r>
          <w:rPr>
            <w:rFonts w:ascii="Liberation Serif" w:hAnsi="Liberation Serif"/>
            <w:kern w:val="0"/>
          </w:rPr>
          <w:t xml:space="preserve"> For example,</w:t>
        </w:r>
      </w:ins>
      <w:ins w:id="460" w:author="Simon De Deyne" w:date="2012-11-21T11:46:00Z">
        <w:r>
          <w:rPr>
            <w:rFonts w:ascii="Liberation Serif" w:hAnsi="Liberation Serif"/>
            <w:kern w:val="0"/>
          </w:rPr>
          <w:t xml:space="preserve"> using a similarity judgments task, De Deyne, Peirsman and Storms </w:t>
        </w:r>
      </w:ins>
      <w:ins w:id="461" w:author="Simon De Deyne" w:date="2012-11-21T11:47:00Z">
        <w:r>
          <w:rPr>
            <w:rFonts w:ascii="Liberation Serif" w:hAnsi="Liberation Serif"/>
            <w:kern w:val="0"/>
          </w:rPr>
          <w:t>found that similarity measures derived from word associations</w:t>
        </w:r>
      </w:ins>
      <w:ins w:id="462" w:author="Simon De Deyne" w:date="2012-11-21T11:45:00Z">
        <w:r>
          <w:rPr>
            <w:rFonts w:ascii="Liberation Serif" w:hAnsi="Liberation Serif"/>
            <w:kern w:val="0"/>
          </w:rPr>
          <w:t xml:space="preserve"> </w:t>
        </w:r>
      </w:ins>
      <w:ins w:id="463" w:author="Simon De Deyne" w:date="2012-11-21T11:47:00Z">
        <w:r>
          <w:rPr>
            <w:rFonts w:ascii="Liberation Serif" w:hAnsi="Liberation Serif"/>
            <w:kern w:val="0"/>
          </w:rPr>
          <w:t>provided a good account for the</w:t>
        </w:r>
      </w:ins>
      <w:ins w:id="464" w:author="Simon De Deyne" w:date="2012-11-21T11:45:00Z">
        <w:r>
          <w:rPr>
            <w:rFonts w:ascii="Liberation Serif" w:hAnsi="Liberation Serif"/>
            <w:kern w:val="0"/>
          </w:rPr>
          <w:t xml:space="preserve"> </w:t>
        </w:r>
      </w:ins>
      <w:ins w:id="465" w:author="Simon De Deyne" w:date="2012-11-21T11:47:00Z">
        <w:r>
          <w:rPr>
            <w:rFonts w:ascii="Liberation Serif" w:hAnsi="Liberation Serif"/>
            <w:kern w:val="0"/>
          </w:rPr>
          <w:t>judgment</w:t>
        </w:r>
      </w:ins>
      <w:ins w:id="466" w:author="Simon De Deyne" w:date="2012-11-21T11:46:00Z">
        <w:r>
          <w:rPr>
            <w:rFonts w:ascii="Liberation Serif" w:hAnsi="Liberation Serif"/>
            <w:kern w:val="0"/>
          </w:rPr>
          <w:t xml:space="preserve"> of animal </w:t>
        </w:r>
      </w:ins>
      <w:ins w:id="467" w:author="Simon De Deyne" w:date="2012-11-21T11:47:00Z">
        <w:r>
          <w:rPr>
            <w:rFonts w:ascii="Liberation Serif" w:hAnsi="Liberation Serif"/>
            <w:i/>
            <w:kern w:val="0"/>
          </w:rPr>
          <w:t>r</w:t>
        </w:r>
      </w:ins>
      <w:ins w:id="468" w:author="Simon De Deyne" w:date="2012-11-21T11:48:00Z">
        <w:r>
          <w:rPr>
            <w:rFonts w:ascii="Liberation Serif" w:hAnsi="Liberation Serif"/>
            <w:kern w:val="0"/>
          </w:rPr>
          <w:t>(3</w:t>
        </w:r>
      </w:ins>
      <w:ins w:id="469" w:author="Simon De Deyne" w:date="2012-11-21T11:49:00Z">
        <w:r>
          <w:rPr>
            <w:rFonts w:ascii="Liberation Serif" w:hAnsi="Liberation Serif"/>
            <w:kern w:val="0"/>
          </w:rPr>
          <w:t>00</w:t>
        </w:r>
      </w:ins>
      <w:ins w:id="470" w:author="Simon De Deyne" w:date="2012-11-21T11:48:00Z">
        <w:r>
          <w:rPr>
            <w:rFonts w:ascii="Liberation Serif" w:hAnsi="Liberation Serif"/>
            <w:kern w:val="0"/>
          </w:rPr>
          <w:t>)</w:t>
        </w:r>
      </w:ins>
      <w:ins w:id="471" w:author="Simon De Deyne" w:date="2012-11-21T11:47:00Z">
        <w:r>
          <w:rPr>
            <w:rFonts w:ascii="Liberation Serif" w:hAnsi="Liberation Serif"/>
            <w:kern w:val="0"/>
          </w:rPr>
          <w:t xml:space="preserve"> = </w:t>
        </w:r>
      </w:ins>
      <w:ins w:id="472" w:author="Simon De Deyne" w:date="2012-11-21T11:48:00Z">
        <w:r>
          <w:rPr>
            <w:rFonts w:ascii="Liberation Serif" w:hAnsi="Liberation Serif"/>
            <w:kern w:val="0"/>
          </w:rPr>
          <w:t>.</w:t>
        </w:r>
      </w:ins>
      <w:ins w:id="473" w:author="Simon De Deyne" w:date="2012-11-21T11:49:00Z">
        <w:r>
          <w:rPr>
            <w:rFonts w:ascii="Liberation Serif" w:hAnsi="Liberation Serif"/>
            <w:kern w:val="0"/>
          </w:rPr>
          <w:t xml:space="preserve">85, </w:t>
        </w:r>
      </w:ins>
      <w:ins w:id="474" w:author="Simon De Deyne" w:date="2012-11-21T11:46:00Z">
        <w:r>
          <w:rPr>
            <w:rFonts w:ascii="Liberation Serif" w:hAnsi="Liberation Serif"/>
            <w:kern w:val="0"/>
          </w:rPr>
          <w:t>and artifact concepts,</w:t>
        </w:r>
      </w:ins>
      <w:ins w:id="475" w:author="Simon De Deyne" w:date="2012-11-21T11:49:00Z">
        <w:r>
          <w:rPr>
            <w:rFonts w:ascii="Liberation Serif" w:hAnsi="Liberation Serif"/>
            <w:kern w:val="0"/>
          </w:rPr>
          <w:t xml:space="preserve"> </w:t>
        </w:r>
      </w:ins>
      <w:ins w:id="476" w:author="Simon De Deyne" w:date="2012-11-21T11:49:00Z">
        <w:r>
          <w:rPr>
            <w:rFonts w:ascii="Liberation Serif" w:hAnsi="Liberation Serif"/>
            <w:i/>
            <w:kern w:val="0"/>
          </w:rPr>
          <w:t>r</w:t>
        </w:r>
      </w:ins>
      <w:ins w:id="477" w:author="Simon De Deyne" w:date="2012-11-21T11:49:00Z">
        <w:r>
          <w:rPr>
            <w:rFonts w:ascii="Liberation Serif" w:hAnsi="Liberation Serif"/>
            <w:kern w:val="0"/>
          </w:rPr>
          <w:t>(435)</w:t>
        </w:r>
      </w:ins>
      <w:ins w:id="478" w:author="Simon De Deyne" w:date="2012-11-21T11:46:00Z">
        <w:r>
          <w:rPr>
            <w:rFonts w:ascii="Liberation Serif" w:hAnsi="Liberation Serif"/>
            <w:kern w:val="0"/>
          </w:rPr>
          <w:t xml:space="preserve"> </w:t>
        </w:r>
      </w:ins>
      <w:ins w:id="479" w:author="Simon De Deyne" w:date="2012-11-21T11:49:00Z">
        <w:r>
          <w:rPr>
            <w:rFonts w:ascii="Liberation Serif" w:hAnsi="Liberation Serif"/>
            <w:kern w:val="0"/>
          </w:rPr>
          <w:t>= .76</w:t>
        </w:r>
      </w:ins>
      <w:ins w:id="480" w:author="Simon De Deyne" w:date="2012-11-21T11:55:00Z">
        <w:r>
          <w:rPr>
            <w:rFonts w:ascii="Liberation Serif" w:hAnsi="Liberation Serif"/>
            <w:kern w:val="0"/>
          </w:rPr>
          <w:t xml:space="preserve">. </w:t>
        </w:r>
      </w:ins>
      <w:ins w:id="481" w:author="Simon De Deyne" w:date="2012-11-21T11:56:00Z">
        <w:r>
          <w:rPr>
            <w:rFonts w:ascii="Liberation Serif" w:hAnsi="Liberation Serif"/>
            <w:kern w:val="0"/>
          </w:rPr>
          <w:t>While t</w:t>
        </w:r>
      </w:ins>
      <w:ins w:id="482" w:author="Simon De Deyne" w:date="2012-11-21T11:55:00Z">
        <w:r>
          <w:rPr>
            <w:rFonts w:ascii="Liberation Serif" w:hAnsi="Liberation Serif"/>
            <w:kern w:val="0"/>
          </w:rPr>
          <w:t>hese</w:t>
        </w:r>
      </w:ins>
      <w:ins w:id="483" w:author="Simon De Deyne" w:date="2012-11-21T11:51:00Z">
        <w:r>
          <w:rPr>
            <w:rFonts w:ascii="Liberation Serif" w:hAnsi="Liberation Serif"/>
            <w:kern w:val="0"/>
          </w:rPr>
          <w:t xml:space="preserve"> va</w:t>
        </w:r>
      </w:ins>
      <w:ins w:id="484" w:author="Simon De Deyne" w:date="2012-11-21T11:52:00Z">
        <w:r>
          <w:rPr>
            <w:rFonts w:ascii="Liberation Serif" w:hAnsi="Liberation Serif"/>
            <w:kern w:val="0"/>
          </w:rPr>
          <w:t xml:space="preserve">lues </w:t>
        </w:r>
      </w:ins>
      <w:ins w:id="485" w:author="Simon De Deyne" w:date="2012-11-21T11:56:00Z">
        <w:r>
          <w:rPr>
            <w:rFonts w:ascii="Liberation Serif" w:hAnsi="Liberation Serif"/>
            <w:kern w:val="0"/>
          </w:rPr>
          <w:t xml:space="preserve">are slightly lower than the golden standard </w:t>
        </w:r>
      </w:ins>
      <w:ins w:id="486" w:author="Simon De Deyne" w:date="2012-11-21T11:52:00Z">
        <w:r>
          <w:rPr>
            <w:rFonts w:ascii="Liberation Serif" w:hAnsi="Liberation Serif"/>
            <w:kern w:val="0"/>
          </w:rPr>
          <w:t>obtained using a similarity measure derived from</w:t>
        </w:r>
      </w:ins>
      <w:ins w:id="487" w:author="Simon De Deyne" w:date="2012-11-21T11:53:00Z">
        <w:r>
          <w:rPr>
            <w:rFonts w:ascii="Liberation Serif" w:hAnsi="Liberation Serif"/>
            <w:kern w:val="0"/>
          </w:rPr>
          <w:t xml:space="preserve"> judged s</w:t>
        </w:r>
      </w:ins>
      <w:ins w:id="488" w:author="Simon De Deyne" w:date="2012-11-21T11:52:00Z">
        <w:r>
          <w:rPr>
            <w:rFonts w:ascii="Liberation Serif" w:hAnsi="Liberation Serif"/>
            <w:kern w:val="0"/>
          </w:rPr>
          <w:t>emantic features</w:t>
        </w:r>
      </w:ins>
      <w:ins w:id="489" w:author="Simon De Deyne" w:date="2012-11-21T11:53:00Z">
        <w:r>
          <w:rPr>
            <w:rFonts w:ascii="Liberation Serif" w:hAnsi="Liberation Serif"/>
            <w:kern w:val="0"/>
          </w:rPr>
          <w:t xml:space="preserve"> (</w:t>
        </w:r>
      </w:ins>
      <w:ins w:id="490" w:author="Simon De Deyne" w:date="2012-11-21T11:54:00Z">
        <w:r>
          <w:rPr>
            <w:rFonts w:ascii="Liberation Serif" w:hAnsi="Liberation Serif"/>
            <w:kern w:val="0"/>
          </w:rPr>
          <w:t>.89 for both domains)</w:t>
        </w:r>
      </w:ins>
      <w:ins w:id="491" w:author="Simon De Deyne" w:date="2012-11-21T11:52:00Z">
        <w:r>
          <w:rPr>
            <w:rFonts w:ascii="Liberation Serif" w:hAnsi="Liberation Serif"/>
            <w:kern w:val="0"/>
          </w:rPr>
          <w:t xml:space="preserve">, </w:t>
        </w:r>
      </w:ins>
      <w:ins w:id="492" w:author="Simon De Deyne" w:date="2012-11-21T11:57:00Z">
        <w:r>
          <w:rPr>
            <w:rFonts w:ascii="Liberation Serif" w:hAnsi="Liberation Serif"/>
            <w:kern w:val="0"/>
          </w:rPr>
          <w:t>word association norms are more versatile since they are not restricted to defining</w:t>
        </w:r>
      </w:ins>
      <w:ins w:id="493" w:author="Simon De Deyne" w:date="2012-11-21T11:53:00Z">
        <w:r>
          <w:rPr>
            <w:rFonts w:ascii="Liberation Serif" w:hAnsi="Liberation Serif"/>
            <w:kern w:val="0"/>
          </w:rPr>
          <w:t xml:space="preserve"> information</w:t>
        </w:r>
      </w:ins>
      <w:ins w:id="494" w:author="Simon De Deyne" w:date="2012-11-21T11:58:00Z">
        <w:r>
          <w:rPr>
            <w:rFonts w:ascii="Liberation Serif" w:hAnsi="Liberation Serif"/>
            <w:kern w:val="0"/>
          </w:rPr>
          <w:t xml:space="preserve"> but capture thematic information as well</w:t>
        </w:r>
      </w:ins>
      <w:ins w:id="495" w:author="Simon De Deyne" w:date="2012-11-21T11:53:00Z">
        <w:r>
          <w:rPr>
            <w:rFonts w:ascii="Liberation Serif" w:hAnsi="Liberation Serif"/>
            <w:kern w:val="0"/>
          </w:rPr>
          <w:t>.</w:t>
        </w:r>
      </w:ins>
      <w:ins w:id="496" w:author="Simon De Deyne" w:date="2012-11-21T11:56:00Z">
        <w:r>
          <w:rPr>
            <w:rFonts w:ascii="Liberation Serif" w:hAnsi="Liberation Serif"/>
            <w:kern w:val="0"/>
          </w:rPr>
          <w:t xml:space="preserve"> </w:t>
        </w:r>
      </w:ins>
    </w:p>
    <w:p>
      <w:pPr>
        <w:pStyle w:val="TextBody"/>
        <w:spacing w:lineRule="auto" w:line="276"/>
        <w:ind w:firstLine="709"/>
        <w:rPr>
          <w:rFonts w:ascii="Liberation Serif" w:hAnsi="Liberation Serif"/>
        </w:rPr>
      </w:pPr>
      <w:r>
        <w:rPr>
          <w:rFonts w:ascii="Liberation Serif" w:hAnsi="Liberation Serif"/>
          <w:kern w:val="0"/>
          <w:rPrChange w:id="0" w:author="Unknown Author" w:date="2019-08-13T20:55:26Z"/>
        </w:rPr>
        <w:t xml:space="preserve">To derive a similarity space from word associations, we relied on existing norms (De Deyne &amp; Storms, 2008; De Deyne, Navarro, &amp; Storms, 2012). The adjective exemplars were part of a dataset containing more than 12,500 cue words. For each word, 300 association responses were collected and the association responses were tabulated. The meaning of each adjective is represented by the association response distribution, which encodes the number of times a certain association was generated to the adjective cue. Using these distributions, similarity indices were derived in a manner identical to that in De Deyne et al. (2009). First, the counts were transformed using a </w:t>
      </w:r>
      <w:r>
        <w:rPr>
          <w:rFonts w:ascii="Liberation Serif" w:hAnsi="Liberation Serif"/>
          <w:i/>
          <w:kern w:val="0"/>
          <w:rPrChange w:id="0" w:author="Unknown Author" w:date="2019-08-13T20:55:26Z"/>
        </w:rPr>
        <w:t>t</w:t>
      </w:r>
      <w:r>
        <w:rPr>
          <w:rFonts w:ascii="Liberation Serif" w:hAnsi="Liberation Serif"/>
          <w:kern w:val="0"/>
          <w:rPrChange w:id="0" w:author="Unknown Author" w:date="2019-08-13T20:55:26Z"/>
        </w:rPr>
        <w:t xml:space="preserve">-score measure of concordance following a proposal by Church, Gale, Hanks, and Hindle (1991). Next, the similarity between two adjectives was calculated using the cosine measure. This was done for all adjective combinations in a category. These were then subjected to multidimensional scaling (MDS; Borg &amp; Groenen, 1997), which converts the similarities between a category’s exemplars into distances between points in a multidimensional space. </w:t>
        <w:rPrChange w:id="0" w:author="Unknown Author" w:date="2019-08-13T20:55:26Z"/>
      </w:r>
    </w:p>
    <w:p>
      <w:pPr>
        <w:pStyle w:val="TextBody"/>
        <w:spacing w:lineRule="auto" w:line="276"/>
        <w:ind w:hanging="0"/>
        <w:rPr>
          <w:kern w:val="0"/>
          <w:ins w:id="502" w:author="Unknown Author" w:date="2019-08-13T20:59:30Z"/>
        </w:rPr>
      </w:pPr>
      <w:ins w:id="501" w:author="Unknown Author" w:date="2019-08-13T20:59:30Z">
        <w:r>
          <w:rPr>
            <w:rFonts w:ascii="Liberation Serif" w:hAnsi="Liberation Serif"/>
          </w:rPr>
        </w:r>
      </w:ins>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For each of the twelve categories solutions with dimensions varying from 2 to 6 were obtained. Kruskal (1964) suggests that solutions with a stress-value (i.e., a measure of the discrepancy between the input similarities and the output distances) exceeding .10 should not be considered for further analyses. Using this criterion to select the lowest dimensionality, results in dimensionalities with a mode of 4.  A full description of the dimensionality and the stress values for each category is shown in the second and third column of Table 2.</w:t>
      </w:r>
    </w:p>
    <w:p>
      <w:pPr>
        <w:pStyle w:val="TextBody"/>
        <w:spacing w:lineRule="auto" w:line="276"/>
        <w:ind w:firstLine="709"/>
        <w:rPr>
          <w:rFonts w:ascii="Liberation Serif" w:hAnsi="Liberation Serif"/>
          <w:b/>
          <w:b/>
          <w:bCs/>
          <w:kern w:val="0"/>
        </w:rPr>
      </w:pPr>
      <w:r>
        <w:rPr>
          <w:rFonts w:ascii="Liberation Serif" w:hAnsi="Liberation Serif"/>
          <w:b/>
          <w:bCs/>
          <w:kern w:val="0"/>
          <w:rPrChange w:id="0" w:author="Unknown Author" w:date="2019-08-13T20:55:26Z"/>
        </w:rPr>
      </w:r>
    </w:p>
    <w:p>
      <w:pPr>
        <w:pStyle w:val="TextBody"/>
        <w:spacing w:lineRule="auto" w:line="276"/>
        <w:rPr>
          <w:b/>
          <w:b/>
          <w:kern w:val="0"/>
        </w:rPr>
      </w:pPr>
      <w:r>
        <w:rPr>
          <w:rFonts w:ascii="Liberation Serif" w:hAnsi="Liberation Serif"/>
          <w:b/>
          <w:i/>
          <w:kern w:val="0"/>
          <w:rPrChange w:id="0" w:author="Unknown Author" w:date="2019-08-13T20:55:26Z"/>
        </w:rPr>
        <w:t>Model Description</w:t>
      </w:r>
    </w:p>
    <w:p>
      <w:pPr>
        <w:pStyle w:val="TextBody"/>
        <w:spacing w:lineRule="auto" w:line="276"/>
        <w:ind w:firstLine="709"/>
        <w:rPr>
          <w:kern w:val="0"/>
        </w:rPr>
      </w:pPr>
      <w:r>
        <w:rPr>
          <w:rFonts w:ascii="Liberation Serif" w:hAnsi="Liberation Serif"/>
          <w:kern w:val="0"/>
          <w:rPrChange w:id="0" w:author="Unknown Author" w:date="2019-08-13T20:55:26Z"/>
        </w:rPr>
        <w:t xml:space="preserve">Similar to nouns, we expect that the underlying similarity space of the adjectives can be used to account for typicality. To examine this hypothesis, we consider an exemplar model of typicality that is grounded in a multidimensional similarity representation. Such a model-based analysis can be informative in two ways: While it aims to provide a psychological account of category representation and gradedness, it can equally fulfill the role of data-analytic tool. By identifying the meaning and contribution of the dimensions that constitute the similarity data, the model allows us to understand the underlying structure of the data. </w:t>
      </w:r>
    </w:p>
    <w:p>
      <w:pPr>
        <w:pStyle w:val="TextBody"/>
        <w:spacing w:lineRule="auto" w:line="276"/>
        <w:ind w:hanging="0"/>
        <w:rPr>
          <w:kern w:val="0"/>
          <w:ins w:id="508" w:author="Unknown Author" w:date="2019-08-13T20:59:17Z"/>
        </w:rPr>
      </w:pPr>
      <w:ins w:id="507" w:author="Unknown Author" w:date="2019-08-13T20:59:17Z">
        <w:r>
          <w:rPr>
            <w:rFonts w:ascii="Liberation Serif" w:hAnsi="Liberation Serif"/>
          </w:rPr>
        </w:r>
      </w:ins>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 xml:space="preserve">The model used in this study corresponds to the Generalized Context Model (GCM; Nosofsky, 1986). While this model was originally developed to account for categorization, it can also be adapted for typicality (Nosofsky, 1991; Voorspoels, Vanpaemel, &amp; Storms, 2008). According to the GCM, the typicality of an exemplar is assessed by summing the exemplar’s similarity to all other exemplars. The typicality </w:t>
      </w:r>
      <w:r>
        <w:rPr>
          <w:rFonts w:ascii="Liberation Serif" w:hAnsi="Liberation Serif"/>
          <w:i/>
          <w:kern w:val="0"/>
          <w:rPrChange w:id="0" w:author="Unknown Author" w:date="2019-08-13T20:55:26Z"/>
        </w:rPr>
        <w:t>T</w:t>
      </w:r>
      <w:r>
        <w:rPr>
          <w:rFonts w:ascii="Liberation Serif" w:hAnsi="Liberation Serif"/>
          <w:i/>
          <w:kern w:val="0"/>
          <w:vertAlign w:val="subscript"/>
          <w:rPrChange w:id="0" w:author="Unknown Author" w:date="2019-08-13T20:55:26Z"/>
        </w:rPr>
        <w:t>iA</w:t>
      </w:r>
      <w:r>
        <w:rPr>
          <w:rFonts w:ascii="Liberation Serif" w:hAnsi="Liberation Serif"/>
          <w:kern w:val="0"/>
          <w:rPrChange w:id="0" w:author="Unknown Author" w:date="2019-08-13T20:55:26Z"/>
        </w:rPr>
        <w:t xml:space="preserve"> of an exemplar </w:t>
      </w:r>
      <w:r>
        <w:rPr>
          <w:rFonts w:ascii="Liberation Serif" w:hAnsi="Liberation Serif"/>
          <w:i/>
          <w:kern w:val="0"/>
          <w:rPrChange w:id="0" w:author="Unknown Author" w:date="2019-08-13T20:55:26Z"/>
        </w:rPr>
        <w:t>i</w:t>
      </w:r>
      <w:r>
        <w:rPr>
          <w:rFonts w:ascii="Liberation Serif" w:hAnsi="Liberation Serif"/>
          <w:kern w:val="0"/>
          <w:rPrChange w:id="0" w:author="Unknown Author" w:date="2019-08-13T20:55:26Z"/>
        </w:rPr>
        <w:t xml:space="preserve"> for category </w:t>
      </w:r>
      <w:r>
        <w:rPr>
          <w:rFonts w:ascii="Liberation Serif" w:hAnsi="Liberation Serif"/>
          <w:i/>
          <w:kern w:val="0"/>
          <w:rPrChange w:id="0" w:author="Unknown Author" w:date="2019-08-13T20:55:26Z"/>
        </w:rPr>
        <w:t>A</w:t>
      </w:r>
      <w:r>
        <w:rPr>
          <w:rFonts w:ascii="Liberation Serif" w:hAnsi="Liberation Serif"/>
          <w:kern w:val="0"/>
          <w:rPrChange w:id="0" w:author="Unknown Author" w:date="2019-08-13T20:55:26Z"/>
        </w:rPr>
        <w:t xml:space="preserve"> is thus given by:</w:t>
      </w:r>
    </w:p>
    <w:p>
      <w:pPr>
        <w:pStyle w:val="Caption1"/>
        <w:spacing w:lineRule="auto" w:line="276"/>
        <w:jc w:val="right"/>
        <w:rPr>
          <w:kern w:val="0"/>
        </w:rPr>
      </w:pPr>
      <w:r>
        <w:rPr>
          <w:rFonts w:ascii="Liberation Serif" w:hAnsi="Liberation Serif"/>
          <w:i w:val="false"/>
          <w:kern w:val="0"/>
          <w:rPrChange w:id="0" w:author="Unknown Author" w:date="2019-08-13T20:55:26Z"/>
        </w:rPr>
        <w:t>(1)</w:t>
      </w:r>
    </w:p>
    <w:p>
      <w:pPr>
        <w:pStyle w:val="TextBody"/>
        <w:spacing w:lineRule="auto" w:line="276"/>
        <w:ind w:firstLine="709"/>
        <w:rPr>
          <w:kern w:val="0"/>
          <w:sz w:val="20"/>
        </w:rPr>
      </w:pPr>
      <w:r>
        <w:rPr>
          <w:rFonts w:ascii="Liberation Serif" w:hAnsi="Liberation Serif"/>
          <w:rPrChange w:id="0" w:author="Unknown Author" w:date="2019-08-13T20:55:26Z"/>
        </w:rPr>
      </w:r>
      <m:oMath xmlns:m="http://schemas.openxmlformats.org/officeDocument/2006/math">
        <m:sSub>
          <m:e>
            <m:sSub>
              <m:e>
                <m:r>
                  <w:rPr>
                    <w:rFonts w:ascii="Cambria Math" w:hAnsi="Cambria Math"/>
                  </w:rPr>
                  <m:t xml:space="preserve">T</m:t>
                </m:r>
              </m:e>
              <m:sub>
                <m:r>
                  <w:rPr>
                    <w:rFonts w:ascii="Cambria Math" w:hAnsi="Cambria Math"/>
                  </w:rPr>
                  <m:t xml:space="preserve">iA</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A</m:t>
                </m:r>
              </m:sub>
              <m:sup>
                <m:r>
                  <w:rPr>
                    <w:rFonts w:ascii="Cambria Math" w:hAnsi="Cambria Math"/>
                  </w:rPr>
                  <m:t xml:space="preserve">n</m:t>
                </m:r>
              </m:sup>
              <m:e>
                <m:sSub>
                  <m:e>
                    <m:r>
                      <w:rPr>
                        <w:rFonts w:ascii="Cambria Math" w:hAnsi="Cambria Math"/>
                      </w:rPr>
                      <m:t xml:space="preserve">η</m:t>
                    </m:r>
                  </m:e>
                  <m:sub>
                    <m:r>
                      <w:rPr>
                        <w:rFonts w:ascii="Cambria Math" w:hAnsi="Cambria Math"/>
                      </w:rPr>
                      <m:t xml:space="preserve">ij</m:t>
                    </m:r>
                  </m:sub>
                </m:sSub>
              </m:e>
            </m:nary>
          </m:e>
          <m:sub/>
        </m:sSub>
      </m:oMath>
    </w:p>
    <w:p>
      <w:pPr>
        <w:pStyle w:val="TextBody"/>
        <w:spacing w:lineRule="auto" w:line="276"/>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rPr>
          <w:kern w:val="0"/>
        </w:rPr>
      </w:pPr>
      <w:r>
        <w:rPr>
          <w:rFonts w:ascii="Liberation Serif" w:hAnsi="Liberation Serif"/>
          <w:kern w:val="0"/>
          <w:rPrChange w:id="0" w:author="Unknown Author" w:date="2019-08-13T20:55:26Z"/>
        </w:rPr>
        <w:t xml:space="preserve">where </w:t>
      </w:r>
      <w:r>
        <w:rPr>
          <w:rFonts w:ascii="Liberation Serif" w:hAnsi="Liberation Serif"/>
          <w:i/>
          <w:kern w:val="0"/>
          <w:rPrChange w:id="0" w:author="Unknown Author" w:date="2019-08-13T20:55:26Z"/>
        </w:rPr>
        <w:t>η</w:t>
      </w:r>
      <w:r>
        <w:rPr>
          <w:rFonts w:ascii="Liberation Serif" w:hAnsi="Liberation Serif"/>
          <w:i/>
          <w:kern w:val="0"/>
          <w:vertAlign w:val="subscript"/>
          <w:rPrChange w:id="0" w:author="Unknown Author" w:date="2019-08-13T20:55:26Z"/>
        </w:rPr>
        <w:t>ij</w:t>
      </w:r>
      <w:r>
        <w:rPr>
          <w:rFonts w:ascii="Liberation Serif" w:hAnsi="Liberation Serif"/>
          <w:kern w:val="0"/>
          <w:rPrChange w:id="0" w:author="Unknown Author" w:date="2019-08-13T20:55:26Z"/>
        </w:rPr>
        <w:t xml:space="preserve"> represents the similarity between category exemplars </w:t>
      </w:r>
      <w:r>
        <w:rPr>
          <w:rFonts w:ascii="Liberation Serif" w:hAnsi="Liberation Serif"/>
          <w:i/>
          <w:kern w:val="0"/>
          <w:rPrChange w:id="0" w:author="Unknown Author" w:date="2019-08-13T20:55:26Z"/>
        </w:rPr>
        <w:t>i</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j</w:t>
      </w:r>
      <w:r>
        <w:rPr>
          <w:rFonts w:ascii="Liberation Serif" w:hAnsi="Liberation Serif"/>
          <w:kern w:val="0"/>
          <w:rPrChange w:id="0" w:author="Unknown Author" w:date="2019-08-13T20:55:26Z"/>
        </w:rPr>
        <w:t>. The similarity between two exemplars is derived from their psychological distance in a multidimensional spatial category representation of the kind we obtained in the previous section using MDS. It is defined as:</w:t>
      </w:r>
    </w:p>
    <w:p>
      <w:pPr>
        <w:pStyle w:val="Caption1"/>
        <w:spacing w:lineRule="auto" w:line="276"/>
        <w:jc w:val="right"/>
        <w:rPr>
          <w:kern w:val="0"/>
        </w:rPr>
      </w:pPr>
      <w:r>
        <w:rPr>
          <w:rFonts w:ascii="Liberation Serif" w:hAnsi="Liberation Serif"/>
          <w:i w:val="false"/>
          <w:kern w:val="0"/>
          <w:rPrChange w:id="0" w:author="Unknown Author" w:date="2019-08-13T20:55:26Z"/>
        </w:rPr>
        <w:t xml:space="preserve">(2) </w:t>
      </w:r>
    </w:p>
    <w:p>
      <w:pPr>
        <w:pStyle w:val="Caption1"/>
        <w:spacing w:lineRule="auto" w:line="276"/>
        <w:jc w:val="center"/>
        <w:rPr>
          <w:kern w:val="0"/>
        </w:rPr>
      </w:pPr>
      <w:r>
        <w:rPr>
          <w:rFonts w:ascii="Liberation Serif" w:hAnsi="Liberation Serif"/>
          <w:kern w:val="0"/>
          <w:rPrChange w:id="0" w:author="Unknown Author" w:date="2019-08-13T20:55:26Z"/>
        </w:rPr>
        <w:t>η</w:t>
      </w:r>
      <w:r>
        <w:rPr>
          <w:rFonts w:ascii="Liberation Serif" w:hAnsi="Liberation Serif"/>
          <w:kern w:val="0"/>
          <w:vertAlign w:val="subscript"/>
          <w:rPrChange w:id="0" w:author="Unknown Author" w:date="2019-08-13T20:55:26Z"/>
        </w:rPr>
        <w:t>ij</w:t>
      </w:r>
      <w:r>
        <w:rPr>
          <w:rFonts w:ascii="Liberation Serif" w:hAnsi="Liberation Serif"/>
          <w:kern w:val="0"/>
          <w:rPrChange w:id="0" w:author="Unknown Author" w:date="2019-08-13T20:55:26Z"/>
        </w:rPr>
        <w:t xml:space="preserve"> = exp(-cd</w:t>
      </w:r>
      <w:r>
        <w:rPr>
          <w:rFonts w:ascii="Liberation Serif" w:hAnsi="Liberation Serif"/>
          <w:kern w:val="0"/>
          <w:vertAlign w:val="subscript"/>
          <w:rPrChange w:id="0" w:author="Unknown Author" w:date="2019-08-13T20:55:26Z"/>
        </w:rPr>
        <w:t>ij</w:t>
      </w:r>
      <w:r>
        <w:rPr>
          <w:rFonts w:ascii="Liberation Serif" w:hAnsi="Liberation Serif"/>
          <w:kern w:val="0"/>
          <w:rPrChange w:id="0" w:author="Unknown Author" w:date="2019-08-13T20:55:26Z"/>
        </w:rPr>
        <w:t xml:space="preserve"> )</w:t>
      </w:r>
    </w:p>
    <w:p>
      <w:pPr>
        <w:pStyle w:val="Caption1"/>
        <w:spacing w:lineRule="auto" w:line="276"/>
        <w:jc w:val="center"/>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rPr>
          <w:kern w:val="0"/>
          <w:del w:id="545" w:author="Unknown Author" w:date="2019-08-13T20:59:24Z"/>
        </w:rPr>
      </w:pPr>
      <w:r>
        <w:rPr>
          <w:rFonts w:ascii="Liberation Serif" w:hAnsi="Liberation Serif"/>
          <w:kern w:val="0"/>
          <w:rPrChange w:id="0" w:author="Unknown Author" w:date="2019-08-13T20:55:26Z"/>
        </w:rPr>
        <w:t xml:space="preserve">where </w:t>
      </w:r>
      <w:r>
        <w:rPr>
          <w:rFonts w:ascii="Liberation Serif" w:hAnsi="Liberation Serif"/>
          <w:i/>
          <w:kern w:val="0"/>
          <w:rPrChange w:id="0" w:author="Unknown Author" w:date="2019-08-13T20:55:26Z"/>
        </w:rPr>
        <w:t>d</w:t>
      </w:r>
      <w:r>
        <w:rPr>
          <w:rFonts w:ascii="Liberation Serif" w:hAnsi="Liberation Serif"/>
          <w:i/>
          <w:kern w:val="0"/>
          <w:vertAlign w:val="subscript"/>
          <w:rPrChange w:id="0" w:author="Unknown Author" w:date="2019-08-13T20:55:26Z"/>
        </w:rPr>
        <w:t>ij</w:t>
      </w:r>
      <w:r>
        <w:rPr>
          <w:rFonts w:ascii="Liberation Serif" w:hAnsi="Liberation Serif"/>
          <w:kern w:val="0"/>
          <w:rPrChange w:id="0" w:author="Unknown Author" w:date="2019-08-13T20:55:26Z"/>
        </w:rPr>
        <w:t xml:space="preserve"> represents the distance between exemplars </w:t>
      </w:r>
      <w:r>
        <w:rPr>
          <w:rFonts w:ascii="Liberation Serif" w:hAnsi="Liberation Serif"/>
          <w:i/>
          <w:kern w:val="0"/>
          <w:rPrChange w:id="0" w:author="Unknown Author" w:date="2019-08-13T20:55:26Z"/>
        </w:rPr>
        <w:t>i</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j</w:t>
      </w:r>
      <w:r>
        <w:rPr>
          <w:rFonts w:ascii="Liberation Serif" w:hAnsi="Liberation Serif"/>
          <w:kern w:val="0"/>
          <w:rPrChange w:id="0" w:author="Unknown Author" w:date="2019-08-13T20:55:26Z"/>
        </w:rPr>
        <w:t xml:space="preserve"> in the representational space and </w:t>
      </w:r>
      <w:r>
        <w:rPr>
          <w:rFonts w:ascii="Liberation Serif" w:hAnsi="Liberation Serif"/>
          <w:i/>
          <w:kern w:val="0"/>
          <w:rPrChange w:id="0" w:author="Unknown Author" w:date="2019-08-13T20:55:26Z"/>
        </w:rPr>
        <w:t>c</w:t>
      </w:r>
      <w:r>
        <w:rPr>
          <w:rFonts w:ascii="Liberation Serif" w:hAnsi="Liberation Serif"/>
          <w:kern w:val="0"/>
          <w:rPrChange w:id="0" w:author="Unknown Author" w:date="2019-08-13T20:55:26Z"/>
        </w:rPr>
        <w:t xml:space="preserve"> is a scaling parameter that shrinks or magnifies the space. </w:t>
      </w:r>
    </w:p>
    <w:p>
      <w:pPr>
        <w:pStyle w:val="TextBody"/>
        <w:spacing w:lineRule="auto" w:line="276"/>
        <w:rPr>
          <w:rFonts w:ascii="Liberation Serif" w:hAnsi="Liberation Serif"/>
        </w:rPr>
      </w:pPr>
      <w:r>
        <w:rPr>
          <w:rFonts w:ascii="Liberation Serif" w:hAnsi="Liberation Serif"/>
          <w:kern w:val="0"/>
          <w:rPrChange w:id="0" w:author="Unknown Author" w:date="2019-08-13T20:55:26Z"/>
        </w:rPr>
        <w:t xml:space="preserve">The psychological distance </w:t>
      </w:r>
      <w:r>
        <w:rPr>
          <w:rFonts w:ascii="Liberation Serif" w:hAnsi="Liberation Serif"/>
          <w:i/>
          <w:kern w:val="0"/>
          <w:rPrChange w:id="0" w:author="Unknown Author" w:date="2019-08-13T20:55:26Z"/>
        </w:rPr>
        <w:t>d</w:t>
      </w:r>
      <w:r>
        <w:rPr>
          <w:rFonts w:ascii="Liberation Serif" w:hAnsi="Liberation Serif"/>
          <w:i/>
          <w:kern w:val="0"/>
          <w:vertAlign w:val="subscript"/>
          <w:rPrChange w:id="0" w:author="Unknown Author" w:date="2019-08-13T20:55:26Z"/>
        </w:rPr>
        <w:t>ij</w:t>
      </w:r>
      <w:r>
        <w:rPr>
          <w:rFonts w:ascii="Liberation Serif" w:hAnsi="Liberation Serif"/>
          <w:kern w:val="0"/>
          <w:rPrChange w:id="0" w:author="Unknown Author" w:date="2019-08-13T20:55:26Z"/>
        </w:rPr>
        <w:t xml:space="preserve"> between exemplars </w:t>
      </w:r>
      <w:r>
        <w:rPr>
          <w:rFonts w:ascii="Liberation Serif" w:hAnsi="Liberation Serif"/>
          <w:i/>
          <w:kern w:val="0"/>
          <w:rPrChange w:id="0" w:author="Unknown Author" w:date="2019-08-13T20:55:26Z"/>
        </w:rPr>
        <w:t>i</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j</w:t>
      </w:r>
      <w:r>
        <w:rPr>
          <w:rFonts w:ascii="Liberation Serif" w:hAnsi="Liberation Serif"/>
          <w:kern w:val="0"/>
          <w:rPrChange w:id="0" w:author="Unknown Author" w:date="2019-08-13T20:55:26Z"/>
        </w:rPr>
        <w:t xml:space="preserve"> is given by</w:t>
      </w:r>
    </w:p>
    <w:p>
      <w:pPr>
        <w:pStyle w:val="Caption1"/>
        <w:spacing w:lineRule="auto" w:line="276"/>
        <w:jc w:val="right"/>
        <w:rPr>
          <w:rFonts w:ascii="Liberation Serif" w:hAnsi="Liberation Serif"/>
        </w:rPr>
      </w:pPr>
      <w:r>
        <w:rPr>
          <w:rFonts w:ascii="Liberation Serif" w:hAnsi="Liberation Serif"/>
          <w:i w:val="false"/>
          <w:kern w:val="0"/>
          <w:rPrChange w:id="0" w:author="Unknown Author" w:date="2019-08-13T20:55:26Z"/>
        </w:rPr>
        <w:t>(3)</w:t>
        <w:br/>
      </w:r>
      <w:r>
        <w:rPr>
          <w:rFonts w:ascii="Liberation Serif" w:hAnsi="Liberation Serif"/>
          <w:rPrChange w:id="0" w:author="Unknown Author" w:date="2019-08-13T20:55:26Z"/>
        </w:rPr>
      </w:r>
      <m:oMath xmlns:m="http://schemas.openxmlformats.org/officeDocument/2006/math">
        <m:sSub>
          <m:e>
            <m:r>
              <w:rPr>
                <w:rFonts w:ascii="Cambria Math" w:hAnsi="Cambria Math"/>
              </w:rPr>
              <m:t xml:space="preserve">d</m:t>
            </m:r>
          </m:e>
          <m:sub>
            <m:r>
              <w:rPr>
                <w:rFonts w:ascii="Cambria Math" w:hAnsi="Cambria Math"/>
              </w:rPr>
              <m:t xml:space="preserve">ij</m:t>
            </m:r>
          </m:sub>
        </m:sSub>
        <m:r>
          <w:rPr>
            <w:rFonts w:ascii="Cambria Math" w:hAnsi="Cambria Math"/>
          </w:rPr>
          <m:t xml:space="preserve">=</m:t>
        </m:r>
        <m:sSup>
          <m:e>
            <m:d>
              <m:dPr>
                <m:begChr m:val="("/>
                <m:endChr m:val=")"/>
              </m:dPr>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k</m:t>
                        </m:r>
                      </m:sub>
                    </m:sSub>
                    <m:sSup>
                      <m:e>
                        <m:d>
                          <m:dPr>
                            <m:begChr m:val="|"/>
                            <m:endChr m:val="|"/>
                          </m:dPr>
                          <m:e>
                            <m:sSub>
                              <m:e>
                                <m:r>
                                  <w:rPr>
                                    <w:rFonts w:ascii="Cambria Math" w:hAnsi="Cambria Math"/>
                                  </w:rPr>
                                  <m:t xml:space="preserve">x</m:t>
                                </m:r>
                              </m:e>
                              <m:sub>
                                <m:r>
                                  <w:rPr>
                                    <w:rFonts w:ascii="Cambria Math" w:hAnsi="Cambria Math"/>
                                  </w:rPr>
                                  <m:t xml:space="preserve">ik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jk</m:t>
                                </m:r>
                              </m:sub>
                            </m:sSub>
                          </m:e>
                        </m:d>
                      </m:e>
                      <m:sup>
                        <m:r>
                          <w:rPr>
                            <w:rFonts w:ascii="Cambria Math" w:hAnsi="Cambria Math"/>
                          </w:rPr>
                          <m:t xml:space="preserve">r</m:t>
                        </m:r>
                      </m:sup>
                    </m:sSup>
                  </m:e>
                </m:nary>
              </m:e>
            </m:d>
          </m:e>
          <m:sup>
            <m:f>
              <m:num>
                <m:r>
                  <w:rPr>
                    <w:rFonts w:ascii="Cambria Math" w:hAnsi="Cambria Math"/>
                  </w:rPr>
                  <m:t xml:space="preserve">1</m:t>
                </m:r>
              </m:num>
              <m:den>
                <m:r>
                  <w:rPr>
                    <w:rFonts w:ascii="Cambria Math" w:hAnsi="Cambria Math"/>
                  </w:rPr>
                  <m:t xml:space="preserve">r</m:t>
                </m:r>
              </m:den>
            </m:f>
          </m:sup>
        </m:sSup>
      </m:oMath>
    </w:p>
    <w:p>
      <w:pPr>
        <w:pStyle w:val="TextBody"/>
        <w:spacing w:lineRule="auto" w:line="276"/>
        <w:ind w:firstLine="709"/>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rPr>
          <w:kern w:val="0"/>
        </w:rPr>
      </w:pPr>
      <w:r>
        <w:rPr>
          <w:rFonts w:ascii="Liberation Serif" w:hAnsi="Liberation Serif"/>
          <w:kern w:val="0"/>
          <w:rPrChange w:id="0" w:author="Unknown Author" w:date="2019-08-13T20:55:26Z"/>
        </w:rPr>
        <w:t xml:space="preserve">where </w:t>
      </w:r>
      <w:r>
        <w:rPr>
          <w:rFonts w:ascii="Liberation Serif" w:hAnsi="Liberation Serif"/>
          <w:i/>
          <w:kern w:val="0"/>
          <w:rPrChange w:id="0" w:author="Unknown Author" w:date="2019-08-13T20:55:26Z"/>
        </w:rPr>
        <w:t>x</w:t>
      </w:r>
      <w:r>
        <w:rPr>
          <w:rFonts w:ascii="Liberation Serif" w:hAnsi="Liberation Serif"/>
          <w:i/>
          <w:kern w:val="0"/>
          <w:vertAlign w:val="subscript"/>
          <w:rPrChange w:id="0" w:author="Unknown Author" w:date="2019-08-13T20:55:26Z"/>
        </w:rPr>
        <w:t>ik</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x</w:t>
      </w:r>
      <w:r>
        <w:rPr>
          <w:rFonts w:ascii="Liberation Serif" w:hAnsi="Liberation Serif"/>
          <w:i/>
          <w:kern w:val="0"/>
          <w:vertAlign w:val="subscript"/>
          <w:rPrChange w:id="0" w:author="Unknown Author" w:date="2019-08-13T20:55:26Z"/>
        </w:rPr>
        <w:t>jk</w:t>
      </w:r>
      <w:r>
        <w:rPr>
          <w:rFonts w:ascii="Liberation Serif" w:hAnsi="Liberation Serif"/>
          <w:kern w:val="0"/>
          <w:rPrChange w:id="0" w:author="Unknown Author" w:date="2019-08-13T20:55:26Z"/>
        </w:rPr>
        <w:t xml:space="preserve"> are the coordinates of exemplars </w:t>
      </w:r>
      <w:r>
        <w:rPr>
          <w:rFonts w:ascii="Liberation Serif" w:hAnsi="Liberation Serif"/>
          <w:i/>
          <w:kern w:val="0"/>
          <w:rPrChange w:id="0" w:author="Unknown Author" w:date="2019-08-13T20:55:26Z"/>
        </w:rPr>
        <w:t>i</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j</w:t>
      </w:r>
      <w:r>
        <w:rPr>
          <w:rFonts w:ascii="Liberation Serif" w:hAnsi="Liberation Serif"/>
          <w:kern w:val="0"/>
          <w:rPrChange w:id="0" w:author="Unknown Author" w:date="2019-08-13T20:55:26Z"/>
        </w:rPr>
        <w:t xml:space="preserve"> on dimension </w:t>
      </w:r>
      <w:r>
        <w:rPr>
          <w:rFonts w:ascii="Liberation Serif" w:hAnsi="Liberation Serif"/>
          <w:i/>
          <w:kern w:val="0"/>
          <w:rPrChange w:id="0" w:author="Unknown Author" w:date="2019-08-13T20:55:26Z"/>
        </w:rPr>
        <w:t xml:space="preserve">k </w:t>
      </w:r>
      <w:r>
        <w:rPr>
          <w:rFonts w:ascii="Liberation Serif" w:hAnsi="Liberation Serif"/>
          <w:kern w:val="0"/>
          <w:rPrChange w:id="0" w:author="Unknown Author" w:date="2019-08-13T20:55:26Z"/>
        </w:rPr>
        <w:t xml:space="preserve">of the space, </w:t>
      </w:r>
      <w:r>
        <w:rPr>
          <w:rFonts w:ascii="Liberation Serif" w:hAnsi="Liberation Serif"/>
          <w:i/>
          <w:kern w:val="0"/>
          <w:rPrChange w:id="0" w:author="Unknown Author" w:date="2019-08-13T20:55:26Z"/>
        </w:rPr>
        <w:t>w</w:t>
      </w:r>
      <w:r>
        <w:rPr>
          <w:rFonts w:ascii="Liberation Serif" w:hAnsi="Liberation Serif"/>
          <w:i/>
          <w:kern w:val="0"/>
          <w:vertAlign w:val="subscript"/>
          <w:rPrChange w:id="0" w:author="Unknown Author" w:date="2019-08-13T20:55:26Z"/>
        </w:rPr>
        <w:t>k</w:t>
      </w:r>
      <w:r>
        <w:rPr>
          <w:rFonts w:ascii="Liberation Serif" w:hAnsi="Liberation Serif"/>
          <w:kern w:val="0"/>
          <w:rPrChange w:id="0" w:author="Unknown Author" w:date="2019-08-13T20:55:26Z"/>
        </w:rPr>
        <w:t xml:space="preserve"> is the weight granted to dimension </w:t>
      </w:r>
      <w:r>
        <w:rPr>
          <w:rFonts w:ascii="Liberation Serif" w:hAnsi="Liberation Serif"/>
          <w:i/>
          <w:kern w:val="0"/>
          <w:rPrChange w:id="0" w:author="Unknown Author" w:date="2019-08-13T20:55:26Z"/>
        </w:rPr>
        <w:t>k</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K</w:t>
      </w:r>
      <w:r>
        <w:rPr>
          <w:rFonts w:ascii="Liberation Serif" w:hAnsi="Liberation Serif"/>
          <w:kern w:val="0"/>
          <w:rPrChange w:id="0" w:author="Unknown Author" w:date="2019-08-13T20:55:26Z"/>
        </w:rPr>
        <w:t xml:space="preserve"> is the number of dimensions constitute the space. The dimension weights </w:t>
      </w:r>
      <w:r>
        <w:rPr>
          <w:rFonts w:ascii="Liberation Serif" w:hAnsi="Liberation Serif"/>
          <w:i/>
          <w:kern w:val="0"/>
          <w:rPrChange w:id="0" w:author="Unknown Author" w:date="2019-08-13T20:55:26Z"/>
        </w:rPr>
        <w:t>w</w:t>
      </w:r>
      <w:r>
        <w:rPr>
          <w:rFonts w:ascii="Liberation Serif" w:hAnsi="Liberation Serif"/>
          <w:i/>
          <w:kern w:val="0"/>
          <w:vertAlign w:val="subscript"/>
          <w:rPrChange w:id="0" w:author="Unknown Author" w:date="2019-08-13T20:55:26Z"/>
        </w:rPr>
        <w:t>k</w:t>
      </w:r>
      <w:r>
        <w:rPr>
          <w:rFonts w:ascii="Liberation Serif" w:hAnsi="Liberation Serif"/>
          <w:kern w:val="0"/>
          <w:rPrChange w:id="0" w:author="Unknown Author" w:date="2019-08-13T20:55:26Z"/>
        </w:rPr>
        <w:t xml:space="preserve"> are constraint to sum to one and provide the model with a mechanism to take into account that depending on the task requirements, different dimensions receive more or less emphasis. In this study, the parameter </w:t>
      </w:r>
      <w:r>
        <w:rPr>
          <w:rFonts w:ascii="Liberation Serif" w:hAnsi="Liberation Serif"/>
          <w:i/>
          <w:kern w:val="0"/>
          <w:rPrChange w:id="0" w:author="Unknown Author" w:date="2019-08-13T20:55:26Z"/>
        </w:rPr>
        <w:t>r</w:t>
      </w:r>
      <w:r>
        <w:rPr>
          <w:rFonts w:ascii="Liberation Serif" w:hAnsi="Liberation Serif"/>
          <w:kern w:val="0"/>
          <w:rPrChange w:id="0" w:author="Unknown Author" w:date="2019-08-13T20:55:26Z"/>
        </w:rPr>
        <w:t xml:space="preserve"> was fixed at 2 to correspond to Euclidean distances, which are more appropriate for integral dimensions (Shepard, 1964, 1987).  </w:t>
      </w:r>
    </w:p>
    <w:p>
      <w:pPr>
        <w:pStyle w:val="TextBody"/>
        <w:spacing w:lineRule="auto" w:line="276"/>
        <w:ind w:firstLine="709"/>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rPr>
          <w:b/>
          <w:b/>
          <w:bCs/>
          <w:i/>
          <w:i/>
          <w:kern w:val="0"/>
        </w:rPr>
      </w:pPr>
      <w:r>
        <w:rPr>
          <w:rFonts w:ascii="Liberation Serif" w:hAnsi="Liberation Serif"/>
          <w:b/>
          <w:bCs/>
          <w:i/>
          <w:kern w:val="0"/>
          <w:rPrChange w:id="0" w:author="Unknown Author" w:date="2019-08-13T20:55:26Z"/>
        </w:rPr>
        <w:t>Model Fit</w:t>
      </w:r>
    </w:p>
    <w:p>
      <w:pPr>
        <w:pStyle w:val="TextBody"/>
        <w:spacing w:lineRule="auto" w:line="276"/>
        <w:ind w:hanging="0"/>
        <w:rPr>
          <w:kern w:val="0"/>
        </w:rPr>
      </w:pPr>
      <w:r>
        <w:rPr>
          <w:rFonts w:ascii="Liberation Serif" w:hAnsi="Liberation Serif"/>
          <w:kern w:val="0"/>
          <w:rPrChange w:id="0" w:author="Unknown Author" w:date="2019-08-13T20:55:26Z"/>
        </w:rPr>
        <w:t xml:space="preserve">The GCM was fitted by optimizing the correlation between the predicted typicality and the observed typicality for each category consisting of 30 members separately. The results are shown in the last column of Table 2. All correlations were significant at the .01 level (one-tailed </w:t>
      </w:r>
      <w:r>
        <w:rPr>
          <w:rFonts w:ascii="Liberation Serif" w:hAnsi="Liberation Serif"/>
          <w:i/>
          <w:kern w:val="0"/>
          <w:rPrChange w:id="0" w:author="Unknown Author" w:date="2019-08-13T20:55:26Z"/>
        </w:rPr>
        <w:t>t</w:t>
      </w:r>
      <w:r>
        <w:rPr>
          <w:rFonts w:ascii="Liberation Serif" w:hAnsi="Liberation Serif"/>
          <w:kern w:val="0"/>
          <w:rPrChange w:id="0" w:author="Unknown Author" w:date="2019-08-13T20:55:26Z"/>
        </w:rPr>
        <w:t>). The strength of the correlations varied depending on the categories and ranged from moderate to high for all categories.</w:t>
      </w:r>
    </w:p>
    <w:p>
      <w:pPr>
        <w:pStyle w:val="Normal"/>
        <w:spacing w:lineRule="auto" w:line="276"/>
        <w:ind w:firstLine="709"/>
        <w:jc w:val="center"/>
        <w:rPr>
          <w:kern w:val="0"/>
        </w:rPr>
      </w:pPr>
      <w:r>
        <w:rPr>
          <w:rFonts w:ascii="Liberation Serif" w:hAnsi="Liberation Serif"/>
          <w:kern w:val="0"/>
          <w:rPrChange w:id="0" w:author="Unknown Author" w:date="2019-08-13T20:55:26Z"/>
        </w:rPr>
        <w:t>----------------------------------------------</w:t>
      </w:r>
    </w:p>
    <w:p>
      <w:pPr>
        <w:pStyle w:val="TextBody"/>
        <w:spacing w:lineRule="auto" w:line="276"/>
        <w:ind w:firstLine="709"/>
        <w:jc w:val="center"/>
        <w:rPr>
          <w:kern w:val="0"/>
        </w:rPr>
      </w:pPr>
      <w:r>
        <w:rPr>
          <w:rFonts w:ascii="Liberation Serif" w:hAnsi="Liberation Serif"/>
          <w:kern w:val="0"/>
          <w:rPrChange w:id="0" w:author="Unknown Author" w:date="2019-08-13T20:55:26Z"/>
        </w:rPr>
        <w:t>INSERT TABLE 2 ABOUT HERE</w:t>
      </w:r>
    </w:p>
    <w:p>
      <w:pPr>
        <w:pStyle w:val="Normal"/>
        <w:spacing w:lineRule="auto" w:line="276"/>
        <w:ind w:firstLine="709"/>
        <w:jc w:val="center"/>
        <w:rPr>
          <w:kern w:val="0"/>
        </w:rPr>
      </w:pPr>
      <w:r>
        <w:rPr>
          <w:rFonts w:ascii="Liberation Serif" w:hAnsi="Liberation Serif"/>
          <w:kern w:val="0"/>
          <w:rPrChange w:id="0" w:author="Unknown Author" w:date="2019-08-13T20:55:26Z"/>
        </w:rPr>
        <w:t>----------------------------------------------</w:t>
      </w:r>
    </w:p>
    <w:p>
      <w:pPr>
        <w:pStyle w:val="TextBody"/>
        <w:spacing w:lineRule="auto" w:line="276"/>
        <w:ind w:firstLine="709"/>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ind w:hanging="0"/>
        <w:rPr>
          <w:rFonts w:ascii="Liberation Serif" w:hAnsi="Liberation Serif"/>
        </w:rPr>
      </w:pPr>
      <w:del w:id="591" w:author="Unknown Author" w:date="2019-08-13T20:58:38Z">
        <w:r>
          <w:rPr>
            <w:rFonts w:ascii="Liberation Serif" w:hAnsi="Liberation Serif"/>
            <w:kern w:val="0"/>
          </w:rPr>
          <w:delText xml:space="preserve"> </w:delText>
        </w:r>
      </w:del>
      <w:r>
        <w:rPr>
          <w:rFonts w:ascii="Liberation Serif" w:hAnsi="Liberation Serif"/>
          <w:kern w:val="0"/>
          <w:rPrChange w:id="0" w:author="Unknown Author" w:date="2019-08-13T20:55:26Z"/>
        </w:rPr>
        <w:t xml:space="preserve">To ensure that these results were not due to flexibility in (over)fitting the free parameters to the data, we performed a permutation test. This test consisted of permuting the observed typicality values a 1,000 times and finding the optimal prediction of the model for each of the permutations. If the free parameters in the model </w:t>
      </w:r>
      <w:del w:id="593" w:author="Simon De Deyne" w:date="2012-11-21T12:01:00Z">
        <w:r>
          <w:rPr>
            <w:rFonts w:ascii="Liberation Serif" w:hAnsi="Liberation Serif"/>
            <w:kern w:val="0"/>
          </w:rPr>
          <w:delText>are</w:delText>
        </w:r>
      </w:del>
      <w:ins w:id="594" w:author="Simon De Deyne" w:date="2012-11-21T12:01:00Z">
        <w:r>
          <w:rPr>
            <w:rFonts w:ascii="Liberation Serif" w:hAnsi="Liberation Serif"/>
            <w:kern w:val="0"/>
          </w:rPr>
          <w:t>were</w:t>
        </w:r>
      </w:ins>
      <w:r>
        <w:rPr>
          <w:rFonts w:ascii="Liberation Serif" w:hAnsi="Liberation Serif"/>
          <w:kern w:val="0"/>
          <w:rPrChange w:id="0" w:author="Unknown Author" w:date="2019-08-13T20:55:26Z"/>
        </w:rPr>
        <w:t xml:space="preserve"> able to capture every pattern to the same extent, we would expect optimal correlations for the permuted data sets that are within the same range as the correlations in Table 2. This was not the case. Averaged over categories, the correlation was </w:t>
      </w:r>
      <w:r>
        <w:rPr>
          <w:rFonts w:ascii="Liberation Serif" w:hAnsi="Liberation Serif"/>
          <w:i/>
          <w:kern w:val="0"/>
          <w:rPrChange w:id="0" w:author="Unknown Author" w:date="2019-08-13T20:55:26Z"/>
        </w:rPr>
        <w:t>r</w:t>
      </w:r>
      <w:r>
        <w:rPr>
          <w:rFonts w:ascii="Liberation Serif" w:hAnsi="Liberation Serif"/>
          <w:kern w:val="0"/>
          <w:rPrChange w:id="0" w:author="Unknown Author" w:date="2019-08-13T20:55:26Z"/>
        </w:rPr>
        <w:t xml:space="preserve"> = .31 (</w:t>
      </w:r>
      <w:r>
        <w:rPr>
          <w:rFonts w:ascii="Liberation Serif" w:hAnsi="Liberation Serif"/>
          <w:i/>
          <w:kern w:val="0"/>
          <w:rPrChange w:id="0" w:author="Unknown Author" w:date="2019-08-13T20:55:26Z"/>
        </w:rPr>
        <w:t>r</w:t>
      </w:r>
      <w:r>
        <w:rPr>
          <w:rFonts w:ascii="Liberation Serif" w:hAnsi="Liberation Serif"/>
          <w:i/>
          <w:kern w:val="0"/>
          <w:vertAlign w:val="subscript"/>
          <w:rPrChange w:id="0" w:author="Unknown Author" w:date="2019-08-13T20:55:26Z"/>
        </w:rPr>
        <w:t>min</w:t>
      </w:r>
      <w:r>
        <w:rPr>
          <w:rFonts w:ascii="Liberation Serif" w:hAnsi="Liberation Serif"/>
          <w:kern w:val="0"/>
          <w:rPrChange w:id="0" w:author="Unknown Author" w:date="2019-08-13T20:55:26Z"/>
        </w:rPr>
        <w:t xml:space="preserve"> = .20, </w:t>
      </w:r>
      <w:r>
        <w:rPr>
          <w:rFonts w:ascii="Liberation Serif" w:hAnsi="Liberation Serif"/>
          <w:i/>
          <w:kern w:val="0"/>
          <w:rPrChange w:id="0" w:author="Unknown Author" w:date="2019-08-13T20:55:26Z"/>
        </w:rPr>
        <w:t>r</w:t>
      </w:r>
      <w:r>
        <w:rPr>
          <w:rFonts w:ascii="Liberation Serif" w:hAnsi="Liberation Serif"/>
          <w:i/>
          <w:kern w:val="0"/>
          <w:vertAlign w:val="subscript"/>
          <w:rPrChange w:id="0" w:author="Unknown Author" w:date="2019-08-13T20:55:26Z"/>
        </w:rPr>
        <w:t>max</w:t>
      </w:r>
      <w:r>
        <w:rPr>
          <w:rFonts w:ascii="Liberation Serif" w:hAnsi="Liberation Serif"/>
          <w:kern w:val="0"/>
          <w:rPrChange w:id="0" w:author="Unknown Author" w:date="2019-08-13T20:55:26Z"/>
        </w:rPr>
        <w:t xml:space="preserve"> = .40) which is considerably lower than the observed correlations in Table 2. </w:t>
      </w:r>
      <w:ins w:id="604" w:author="Simon De Deyne" w:date="2012-11-27T14:27:00Z">
        <w:r>
          <w:rPr>
            <w:rFonts w:ascii="Liberation Serif" w:hAnsi="Liberation Serif"/>
          </w:rPr>
          <w:t xml:space="preserve">To see if the correlations were statistically significant different by transforming them to a </w:t>
        </w:r>
      </w:ins>
      <w:ins w:id="605" w:author="Simon De Deyne" w:date="2012-11-27T14:27:00Z">
        <w:r>
          <w:rPr>
            <w:rFonts w:ascii="Liberation Serif" w:hAnsi="Liberation Serif"/>
            <w:i/>
            <w:iCs/>
          </w:rPr>
          <w:t>t</w:t>
        </w:r>
      </w:ins>
      <w:ins w:id="606" w:author="Simon De Deyne" w:date="2012-11-27T14:27:00Z">
        <w:r>
          <w:rPr>
            <w:rFonts w:ascii="Liberation Serif" w:hAnsi="Liberation Serif"/>
          </w:rPr>
          <w:t xml:space="preserve"> value (see Meng, Rosenthal, &amp; Rubin,1992) and performing a one-sided test. All permuted and original correlations were significantly different from each other, except for </w:t>
        </w:r>
      </w:ins>
      <w:ins w:id="607" w:author="Simon De Deyne" w:date="2012-11-27T14:28:00Z">
        <w:r>
          <w:rPr>
            <w:rFonts w:ascii="Liberation Serif" w:hAnsi="Liberation Serif"/>
          </w:rPr>
          <w:t xml:space="preserve">the </w:t>
        </w:r>
      </w:ins>
      <w:ins w:id="608" w:author="Simon De Deyne" w:date="2012-11-27T14:27:00Z">
        <w:r>
          <w:rPr>
            <w:rFonts w:ascii="Liberation Serif" w:hAnsi="Liberation Serif"/>
            <w:i/>
          </w:rPr>
          <w:t>color</w:t>
        </w:r>
      </w:ins>
      <w:ins w:id="609" w:author="Simon De Deyne" w:date="2012-11-27T14:28:00Z">
        <w:r>
          <w:rPr>
            <w:rFonts w:ascii="Liberation Serif" w:hAnsi="Liberation Serif"/>
            <w:i/>
          </w:rPr>
          <w:t xml:space="preserve"> of objects</w:t>
        </w:r>
      </w:ins>
      <w:ins w:id="610" w:author="Simon De Deyne" w:date="2012-11-27T14:27:00Z">
        <w:r>
          <w:rPr>
            <w:rFonts w:ascii="Liberation Serif" w:hAnsi="Liberation Serif"/>
          </w:rPr>
          <w:t xml:space="preserve">, which was borderline significant </w:t>
        </w:r>
      </w:ins>
      <w:ins w:id="611" w:author="Simon De Deyne" w:date="2012-11-27T14:27:00Z">
        <w:r>
          <w:rPr>
            <w:rFonts w:ascii="Liberation Serif" w:hAnsi="Liberation Serif"/>
            <w:i/>
            <w:iCs/>
          </w:rPr>
          <w:t>t</w:t>
        </w:r>
      </w:ins>
      <w:ins w:id="612" w:author="Simon De Deyne" w:date="2012-11-27T14:27:00Z">
        <w:r>
          <w:rPr>
            <w:rFonts w:ascii="Liberation Serif" w:hAnsi="Liberation Serif"/>
          </w:rPr>
          <w:t xml:space="preserve"> = -1.49, </w:t>
        </w:r>
      </w:ins>
      <w:ins w:id="613" w:author="Simon De Deyne" w:date="2012-11-27T14:27:00Z">
        <w:r>
          <w:rPr>
            <w:rFonts w:ascii="Liberation Serif" w:hAnsi="Liberation Serif"/>
            <w:i/>
            <w:iCs/>
          </w:rPr>
          <w:t>n = 30, p</w:t>
        </w:r>
      </w:ins>
      <w:ins w:id="614" w:author="Simon De Deyne" w:date="2012-11-27T14:27:00Z">
        <w:r>
          <w:rPr>
            <w:rFonts w:ascii="Liberation Serif" w:hAnsi="Liberation Serif"/>
          </w:rPr>
          <w:t xml:space="preserve"> = .07</w:t>
        </w:r>
      </w:ins>
      <w:ins w:id="615" w:author="Simon De Deyne" w:date="2012-11-27T14:27:00Z">
        <w:r>
          <w:rPr>
            <w:rFonts w:ascii="Liberation Serif" w:hAnsi="Liberation Serif"/>
            <w:i/>
            <w:iCs/>
          </w:rPr>
          <w:t xml:space="preserve">. </w:t>
        </w:r>
      </w:ins>
      <w:r>
        <w:rPr>
          <w:rFonts w:ascii="Liberation Serif" w:hAnsi="Liberation Serif"/>
          <w:kern w:val="0"/>
          <w:rPrChange w:id="0" w:author="Unknown Author" w:date="2019-08-13T20:55:26Z"/>
        </w:rPr>
        <w:t>The results of the model fitting therefore indicate that the GCM exploits the structure that is present in the multidimensional representation of each category to account for the gradedness of its exemplars</w:t>
      </w:r>
      <w:r>
        <w:rPr>
          <w:rFonts w:ascii="Liberation Serif" w:hAnsi="Liberation Serif"/>
          <w:kern w:val="0"/>
          <w:vertAlign w:val="superscript"/>
          <w:rPrChange w:id="0" w:author="Unknown Author" w:date="2019-08-13T20:55:26Z"/>
        </w:rPr>
        <w:t>5</w:t>
      </w:r>
      <w:r>
        <w:rPr>
          <w:rFonts w:ascii="Liberation Serif" w:hAnsi="Liberation Serif"/>
          <w:kern w:val="0"/>
          <w:rPrChange w:id="0" w:author="Unknown Author" w:date="2019-08-13T20:55:26Z"/>
        </w:rPr>
        <w:t xml:space="preserve">. </w:t>
        <w:rPrChange w:id="0" w:author="Unknown Author" w:date="2019-08-13T20:55:26Z"/>
      </w:r>
    </w:p>
    <w:p>
      <w:pPr>
        <w:pStyle w:val="TextBody"/>
        <w:spacing w:lineRule="auto" w:line="276"/>
        <w:ind w:firstLine="709"/>
        <w:rPr>
          <w:kern w:val="0"/>
          <w:ins w:id="620" w:author="Unknown Author" w:date="2019-08-13T20:58:33Z"/>
        </w:rPr>
      </w:pPr>
      <w:ins w:id="619" w:author="Unknown Author" w:date="2019-08-13T20:58:33Z">
        <w:r>
          <w:rPr>
            <w:rFonts w:ascii="Liberation Serif" w:hAnsi="Liberation Serif"/>
          </w:rPr>
        </w:r>
      </w:ins>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The application of a well-known model such as the GCM to adjectives allows a full comparison with previous results for nouns. To further validate our results for adjectives, we compared the performance of the GCM with that for the well-studied domain of noun concepts. Voorspoels, Vanpaemel and Storms (2011) applied the GCM to noun categories delineating animals and artifacts. The results in this study showed that the GCM obtained correlations with rated typicality of .65 averaged across 5 animal categories and .76 averaged across 6 artifact categories. The average correlation of .73 across all adjective categories indicates that the present results are similar in terms of magnitude. Because the similarity space in Voorspoels, et al. (2011) was derived from participant-generated semantic features restricted to a particular domain, rather than word associations we replicated these findings, using the association  data that were presented earlier as input. Using similarity spaces derived from associations, the average optimized correlations for typicality were .61 for the animal categories and .77 for the artifact categories. This shows that the prediction for the adjectives is on par with that of concrete nouns, regardless of whether semantic features or word associates are used.</w:t>
        <w:rPrChange w:id="0" w:author="Unknown Author" w:date="2019-08-13T20:55:26Z"/>
      </w:r>
    </w:p>
    <w:p>
      <w:pPr>
        <w:pStyle w:val="TextBody"/>
        <w:spacing w:lineRule="auto" w:line="276"/>
        <w:ind w:hanging="0"/>
        <w:rPr>
          <w:kern w:val="0"/>
          <w:ins w:id="623" w:author="Unknown Author" w:date="2019-08-13T20:58:30Z"/>
        </w:rPr>
      </w:pPr>
      <w:ins w:id="622" w:author="Unknown Author" w:date="2019-08-13T20:58:30Z">
        <w:r>
          <w:rPr>
            <w:rFonts w:ascii="Liberation Serif" w:hAnsi="Liberation Serif"/>
          </w:rPr>
        </w:r>
      </w:ins>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By optimally weighting the dimensions of the representation,</w:t>
      </w:r>
      <w:r>
        <w:rPr>
          <w:rFonts w:ascii="Liberation Serif" w:hAnsi="Liberation Serif"/>
          <w:i/>
          <w:kern w:val="0"/>
          <w:vertAlign w:val="subscript"/>
          <w:rPrChange w:id="0" w:author="Unknown Author" w:date="2019-08-13T20:55:26Z"/>
        </w:rPr>
        <w:t xml:space="preserve"> </w:t>
      </w:r>
      <w:r>
        <w:rPr>
          <w:rFonts w:ascii="Liberation Serif" w:hAnsi="Liberation Serif"/>
          <w:kern w:val="0"/>
          <w:rPrChange w:id="0" w:author="Unknown Author" w:date="2019-08-13T20:55:26Z"/>
        </w:rPr>
        <w:t xml:space="preserve">the model succeeds in ordering the category exemplars in terms of judged typicality. As is the case for categories of nouns, similarity appears to be an important determinant of the graded structure participants perceive among sets of adjectives. The more similar an adjective is to an adjective category’s exemplars, the more typical of the category it is deemed. To obtain a measure of similarity between adjective pairs, this study cast differences among word classes aside and employed association responses (regardless of word class) to both adjectives in a pair. The final Study in this paper is concerned with one of the dimensions that spans these similarities and its role in judgments of typicality: valence. </w:t>
        <w:br/>
      </w:r>
    </w:p>
    <w:p>
      <w:pPr>
        <w:pStyle w:val="TextBody"/>
        <w:spacing w:lineRule="auto" w:line="276"/>
        <w:ind w:firstLine="709"/>
        <w:jc w:val="center"/>
        <w:rPr>
          <w:rFonts w:cs="Times New Roman"/>
          <w:b/>
          <w:b/>
          <w:bCs/>
          <w:kern w:val="0"/>
          <w:sz w:val="32"/>
          <w:szCs w:val="32"/>
        </w:rPr>
      </w:pPr>
      <w:r>
        <w:rPr>
          <w:rFonts w:cs="Times New Roman" w:ascii="Liberation Serif" w:hAnsi="Liberation Serif"/>
          <w:b/>
          <w:bCs/>
          <w:kern w:val="0"/>
          <w:sz w:val="32"/>
          <w:szCs w:val="32"/>
          <w:rPrChange w:id="0" w:author="Unknown Author" w:date="2019-08-13T20:55:26Z"/>
        </w:rPr>
        <w:t>Study 4: Valence Opposition in Adjectives</w:t>
      </w:r>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Ideally, the multidimensional scaling solution should not only fit the similarity data well; it should also teach us something new about the data. In this case, it is important to consider the underlying structure in the MDS solutions in combination with the values of the dimensional weights derived in the GCM model to understand how the psychological distances affect typicality. The GCM dimension weights determine the contribution of each MDS dimension to the prediction of  a category’s graded structure. In the following section, we first interpret the dimensions that capture most of the structure in the similarity data and validate them with additional ratings that have previously been proposed to account for the semantic variation in adjectives. The last section investigates the role of the dimension weights in the account of the categories’ graded structure, with particular emphasis on those dimensions that could be interpreted and validated by means of the additional ratings.</w:t>
        <w:br/>
      </w:r>
    </w:p>
    <w:p>
      <w:pPr>
        <w:pStyle w:val="TextBody"/>
        <w:spacing w:lineRule="auto" w:line="276"/>
        <w:rPr>
          <w:b/>
          <w:b/>
          <w:kern w:val="0"/>
        </w:rPr>
      </w:pPr>
      <w:r>
        <w:rPr>
          <w:rFonts w:ascii="Liberation Serif" w:hAnsi="Liberation Serif"/>
          <w:b/>
          <w:i/>
          <w:kern w:val="0"/>
          <w:rPrChange w:id="0" w:author="Unknown Author" w:date="2019-08-13T20:55:26Z"/>
        </w:rPr>
        <w:t>Interpreting the Spatial Representation</w:t>
      </w:r>
    </w:p>
    <w:p>
      <w:pPr>
        <w:pStyle w:val="TextBody"/>
        <w:spacing w:lineRule="auto" w:line="276"/>
        <w:ind w:firstLine="709"/>
        <w:rPr>
          <w:kern w:val="0"/>
        </w:rPr>
      </w:pPr>
      <w:r>
        <w:rPr>
          <w:rFonts w:ascii="Liberation Serif" w:hAnsi="Liberation Serif"/>
          <w:kern w:val="0"/>
          <w:rPrChange w:id="0" w:author="Unknown Author" w:date="2019-08-13T20:55:26Z"/>
        </w:rPr>
        <w:t xml:space="preserve">First, we investigated the underlying structure in the similarity space of adjectives. Previous research has shown that many concepts - especially abstract ones - carry an evaluative force , which we refer to as valence (Kousta et al., 2011). Related adjectives often come in pairs that contrast on this dimension of valence. In terms of similarity of meaning, adjectives such as  </w:t>
      </w:r>
      <w:r>
        <w:rPr>
          <w:rFonts w:ascii="Liberation Serif" w:hAnsi="Liberation Serif"/>
          <w:i/>
          <w:kern w:val="0"/>
          <w:rPrChange w:id="0" w:author="Unknown Author" w:date="2019-08-13T20:55:26Z"/>
        </w:rPr>
        <w:t>valuable</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worthless</w:t>
      </w:r>
      <w:r>
        <w:rPr>
          <w:rFonts w:ascii="Liberation Serif" w:hAnsi="Liberation Serif"/>
          <w:kern w:val="0"/>
          <w:rPrChange w:id="0" w:author="Unknown Author" w:date="2019-08-13T20:55:26Z"/>
        </w:rPr>
        <w:t xml:space="preserve"> are clear opposites in terms of their valence and should be distal in a MDS space. At the same time, these concepts are closely related on a semantic level. They differ in terms of valence but might be similar on all other dimensions. By visualizing the first two dimensions of the MDS spaces, it becomes clear that valence distinguishes the adjectives. The </w:t>
      </w:r>
      <w:r>
        <w:rPr>
          <w:rFonts w:ascii="Liberation Serif" w:hAnsi="Liberation Serif"/>
          <w:i/>
          <w:kern w:val="0"/>
          <w:rPrChange w:id="0" w:author="Unknown Author" w:date="2019-08-13T20:55:26Z"/>
        </w:rPr>
        <w:t>description of a mood</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description of a character trait</w:t>
      </w:r>
      <w:r>
        <w:rPr>
          <w:rFonts w:ascii="Liberation Serif" w:hAnsi="Liberation Serif"/>
          <w:kern w:val="0"/>
          <w:rPrChange w:id="0" w:author="Unknown Author" w:date="2019-08-13T20:55:26Z"/>
        </w:rPr>
        <w:t xml:space="preserve"> categories provides a clear example of valence polarization. Indeed, as shown in Figure 1a and  1b, the first dimension distinguishes the adjectives in terms of valence.In Figure 1a this dimension spans negative moods on the left and positive moods on the right. A similar interpretation can be made for </w:t>
      </w:r>
      <w:r>
        <w:rPr>
          <w:rFonts w:ascii="Liberation Serif" w:hAnsi="Liberation Serif"/>
          <w:i/>
          <w:kern w:val="0"/>
          <w:rPrChange w:id="0" w:author="Unknown Author" w:date="2019-08-13T20:55:26Z"/>
        </w:rPr>
        <w:t>description of a character trait</w:t>
      </w:r>
      <w:r>
        <w:rPr>
          <w:rFonts w:ascii="Liberation Serif" w:hAnsi="Liberation Serif"/>
          <w:kern w:val="0"/>
          <w:rPrChange w:id="0" w:author="Unknown Author" w:date="2019-08-13T20:55:26Z"/>
        </w:rPr>
        <w:t xml:space="preserve"> (Figure 1b).</w:t>
      </w:r>
    </w:p>
    <w:p>
      <w:pPr>
        <w:pStyle w:val="TextBody"/>
        <w:spacing w:lineRule="auto" w:line="276"/>
        <w:ind w:firstLine="709"/>
        <w:jc w:val="center"/>
        <w:rPr>
          <w:kern w:val="0"/>
        </w:rPr>
      </w:pPr>
      <w:r>
        <w:rPr>
          <w:rFonts w:ascii="Liberation Serif" w:hAnsi="Liberation Serif"/>
          <w:kern w:val="0"/>
          <w:rPrChange w:id="0" w:author="Unknown Author" w:date="2019-08-13T20:55:26Z"/>
        </w:rPr>
        <w:t>---------------------------------------------</w:t>
      </w:r>
    </w:p>
    <w:p>
      <w:pPr>
        <w:pStyle w:val="TextBody"/>
        <w:spacing w:lineRule="auto" w:line="276"/>
        <w:ind w:firstLine="709"/>
        <w:jc w:val="center"/>
        <w:rPr>
          <w:rFonts w:ascii="Liberation Serif" w:hAnsi="Liberation Serif"/>
        </w:rPr>
      </w:pPr>
      <w:r>
        <w:rPr>
          <w:rFonts w:ascii="Liberation Serif" w:hAnsi="Liberation Serif"/>
          <w:kern w:val="0"/>
          <w:rPrChange w:id="0" w:author="Unknown Author" w:date="2019-08-13T20:55:26Z"/>
        </w:rPr>
        <w:t>INSERT FIGURE 1 ABOUT HERE</w:t>
      </w:r>
    </w:p>
    <w:p>
      <w:pPr>
        <w:pStyle w:val="TextBody"/>
        <w:spacing w:lineRule="auto" w:line="276"/>
        <w:ind w:firstLine="709"/>
        <w:jc w:val="center"/>
        <w:rPr>
          <w:rFonts w:ascii="Liberation Serif" w:hAnsi="Liberation Serif"/>
        </w:rPr>
      </w:pPr>
      <w:r>
        <w:rPr>
          <w:rFonts w:ascii="Liberation Serif" w:hAnsi="Liberation Serif"/>
          <w:kern w:val="0"/>
          <w:rPrChange w:id="0" w:author="Unknown Author" w:date="2019-08-13T20:55:26Z"/>
        </w:rPr>
        <w:t>----------------------------------------------</w:t>
      </w:r>
    </w:p>
    <w:p>
      <w:pPr>
        <w:pStyle w:val="TextBody"/>
        <w:spacing w:lineRule="auto" w:line="276"/>
        <w:ind w:hanging="0"/>
        <w:rPr>
          <w:kern w:val="0"/>
          <w:ins w:id="645" w:author="Unknown Author" w:date="2019-08-13T20:58:18Z"/>
        </w:rPr>
      </w:pPr>
      <w:ins w:id="644" w:author="Unknown Author" w:date="2019-08-13T20:58:18Z">
        <w:r>
          <w:rPr>
            <w:rFonts w:ascii="Liberation Serif" w:hAnsi="Liberation Serif"/>
          </w:rPr>
        </w:r>
      </w:ins>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 xml:space="preserve">To verify if our interpretation of this structure can be quantified, we collected a subjective measure of valence for all adjectives that does not require the explicit comparison between a pair of two adjectives. In this way, problems related to specific contexts in which evaluative judgments are presented are minimized and adjectives can be differentiated even if a specific word does not have an obvious valence opposite. The valence judgments were collected as part of a norming study (Verheyen, De Deyne, Linsen, &amp; Storms, 2012). </w:t>
      </w:r>
      <w:del w:id="647" w:author="Simon De Deyne" w:date="2012-11-30T14:29:00Z">
        <w:r>
          <w:rPr>
            <w:rFonts w:ascii="Liberation Serif" w:hAnsi="Liberation Serif"/>
            <w:kern w:val="0"/>
          </w:rPr>
          <w:delText>In  this</w:delText>
        </w:r>
      </w:del>
      <w:ins w:id="648" w:author="Simon De Deyne" w:date="2012-11-30T14:29:00Z">
        <w:r>
          <w:rPr>
            <w:rFonts w:ascii="Liberation Serif" w:hAnsi="Liberation Serif"/>
            <w:kern w:val="0"/>
          </w:rPr>
          <w:t>In this</w:t>
        </w:r>
      </w:ins>
      <w:r>
        <w:rPr>
          <w:rFonts w:ascii="Liberation Serif" w:hAnsi="Liberation Serif"/>
          <w:kern w:val="0"/>
          <w:rPrChange w:id="0" w:author="Unknown Author" w:date="2019-08-13T20:55:26Z"/>
        </w:rPr>
        <w:t xml:space="preserve"> study, participants were asked to indicate on a seven-point scale whether a word evoked a negative or positive feeling.  </w:t>
        <w:rPrChange w:id="0" w:author="Unknown Author" w:date="2019-08-13T20:55:26Z"/>
      </w:r>
    </w:p>
    <w:p>
      <w:pPr>
        <w:pStyle w:val="TextBody"/>
        <w:spacing w:lineRule="auto" w:line="276"/>
        <w:ind w:hanging="0"/>
        <w:rPr>
          <w:kern w:val="0"/>
          <w:ins w:id="651" w:author="Unknown Author" w:date="2019-08-13T20:58:15Z"/>
        </w:rPr>
      </w:pPr>
      <w:ins w:id="650" w:author="Unknown Author" w:date="2019-08-13T20:58:15Z">
        <w:r>
          <w:rPr>
            <w:rFonts w:ascii="Liberation Serif" w:hAnsi="Liberation Serif"/>
          </w:rPr>
        </w:r>
      </w:ins>
    </w:p>
    <w:p>
      <w:pPr>
        <w:pStyle w:val="TextBody"/>
        <w:spacing w:lineRule="auto" w:line="276"/>
        <w:ind w:hanging="0"/>
        <w:rPr>
          <w:rFonts w:ascii="Liberation Serif" w:hAnsi="Liberation Serif"/>
          <w:ins w:id="657" w:author="Unknown Author" w:date="2019-08-13T20:58:10Z"/>
        </w:rPr>
      </w:pPr>
      <w:r>
        <w:rPr>
          <w:rFonts w:ascii="Liberation Serif" w:hAnsi="Liberation Serif"/>
          <w:kern w:val="0"/>
          <w:rPrChange w:id="0" w:author="Unknown Author" w:date="2019-08-13T20:55:26Z"/>
        </w:rPr>
        <w:t xml:space="preserve">To evaluate the extent to which valence is indeed an organizing principle in the spatial stimulus representations that were derived from the association similarity data, we performed a property fitting procedure (Kruskal &amp; Wish, 1978). In this analysis valence is the dependent variable in a multiple regression analysis, with all MDS dimensions as predictors. A high </w:t>
      </w:r>
      <w:r>
        <w:rPr>
          <w:rFonts w:ascii="Liberation Serif" w:hAnsi="Liberation Serif"/>
          <w:i/>
          <w:kern w:val="0"/>
          <w:rPrChange w:id="0" w:author="Unknown Author" w:date="2019-08-13T20:55:26Z"/>
        </w:rPr>
        <w:t>R</w:t>
      </w:r>
      <w:r>
        <w:rPr>
          <w:rFonts w:ascii="Liberation Serif" w:hAnsi="Liberation Serif"/>
          <w:kern w:val="0"/>
          <w:rPrChange w:id="0" w:author="Unknown Author" w:date="2019-08-13T20:55:26Z"/>
        </w:rPr>
        <w:t xml:space="preserve">² for the multiple regression analysis reveals that an optimal linear combination of the MDS-dimensions can produce a dimension that aligns nicely with the attribute. A graphical example of the property fitting procedure is shown in Figure 1 for the category </w:t>
      </w:r>
      <w:r>
        <w:rPr>
          <w:rFonts w:ascii="Liberation Serif" w:hAnsi="Liberation Serif"/>
          <w:i/>
          <w:kern w:val="0"/>
          <w:rPrChange w:id="0" w:author="Unknown Author" w:date="2019-08-13T20:55:26Z"/>
        </w:rPr>
        <w:t>description of a mood and description of a character trait</w:t>
      </w:r>
      <w:r>
        <w:rPr>
          <w:rFonts w:ascii="Liberation Serif" w:hAnsi="Liberation Serif"/>
          <w:kern w:val="0"/>
          <w:rPrChange w:id="0" w:author="Unknown Author" w:date="2019-08-13T20:55:26Z"/>
        </w:rPr>
        <w:t>. Fitting the regression line for valence (dashed line) approximately aligns with the first dimension and thus confirms our interpretation based on visual inspection.</w:t>
      </w:r>
    </w:p>
    <w:p>
      <w:pPr>
        <w:pStyle w:val="TextBody"/>
        <w:spacing w:lineRule="auto" w:line="276"/>
        <w:ind w:firstLine="709"/>
        <w:rPr>
          <w:kern w:val="0"/>
        </w:rPr>
      </w:pPr>
      <w:r>
        <w:rPr>
          <w:rFonts w:ascii="Liberation Serif" w:hAnsi="Liberation Serif"/>
          <w:rPrChange w:id="0" w:author="Unknown Author" w:date="2019-08-13T20:55:26Z"/>
        </w:rPr>
        <w:rPrChange w:id="0" w:author="Unknown Author" w:date="2019-08-13T20:55:26Z"/>
      </w:r>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 xml:space="preserve">The results of the property fitting procedure in which the exemplars’ coordinates along each of the dimensions were added as predictors are presented in Table 3. To aid the interpretation, both the dependent variable (valence) and the </w:t>
      </w:r>
      <w:del w:id="660" w:author="Simon De Deyne" w:date="2012-11-30T14:30:00Z">
        <w:r>
          <w:rPr>
            <w:rFonts w:ascii="Liberation Serif" w:hAnsi="Liberation Serif"/>
            <w:kern w:val="0"/>
          </w:rPr>
          <w:delText>independent  variables</w:delText>
        </w:r>
      </w:del>
      <w:ins w:id="661" w:author="Simon De Deyne" w:date="2012-11-30T14:30:00Z">
        <w:r>
          <w:rPr>
            <w:rFonts w:ascii="Liberation Serif" w:hAnsi="Liberation Serif"/>
            <w:kern w:val="0"/>
          </w:rPr>
          <w:t>independent variables</w:t>
        </w:r>
      </w:ins>
      <w:r>
        <w:rPr>
          <w:rFonts w:ascii="Liberation Serif" w:hAnsi="Liberation Serif"/>
          <w:kern w:val="0"/>
          <w:rPrChange w:id="0" w:author="Unknown Author" w:date="2019-08-13T20:55:26Z"/>
        </w:rPr>
        <w:t xml:space="preserve"> (the dimension coordinates) were centered. This allows us to interpret the standardized regression weights as correlation coefficients. A large regression weight indicates that the attribute dimension aligns nicely with the MDS-dimension that produces the regression weight. Only the models that were statistically reliable are displayed. This excluded the category </w:t>
      </w:r>
      <w:r>
        <w:rPr>
          <w:rFonts w:ascii="Liberation Serif" w:hAnsi="Liberation Serif"/>
          <w:i/>
          <w:kern w:val="0"/>
          <w:rPrChange w:id="0" w:author="Unknown Author" w:date="2019-08-13T20:55:26Z"/>
        </w:rPr>
        <w:t>shape of an object</w:t>
      </w:r>
      <w:r>
        <w:rPr>
          <w:rFonts w:ascii="Liberation Serif" w:hAnsi="Liberation Serif"/>
          <w:kern w:val="0"/>
          <w:rPrChange w:id="0" w:author="Unknown Author" w:date="2019-08-13T20:55:26Z"/>
        </w:rPr>
        <w:t>.</w:t>
      </w:r>
    </w:p>
    <w:p>
      <w:pPr>
        <w:pStyle w:val="Normal"/>
        <w:spacing w:lineRule="auto" w:line="276"/>
        <w:jc w:val="center"/>
        <w:rPr>
          <w:kern w:val="0"/>
        </w:rPr>
      </w:pPr>
      <w:r>
        <w:rPr>
          <w:rFonts w:ascii="Liberation Serif" w:hAnsi="Liberation Serif"/>
          <w:kern w:val="0"/>
          <w:rPrChange w:id="0" w:author="Unknown Author" w:date="2019-08-13T20:55:26Z"/>
        </w:rPr>
        <w:t>----------------------------------------------</w:t>
      </w:r>
    </w:p>
    <w:p>
      <w:pPr>
        <w:pStyle w:val="TextBody"/>
        <w:spacing w:lineRule="auto" w:line="276"/>
        <w:jc w:val="center"/>
        <w:rPr>
          <w:kern w:val="0"/>
        </w:rPr>
      </w:pPr>
      <w:r>
        <w:rPr>
          <w:rFonts w:ascii="Liberation Serif" w:hAnsi="Liberation Serif"/>
          <w:kern w:val="0"/>
          <w:rPrChange w:id="0" w:author="Unknown Author" w:date="2019-08-13T20:55:26Z"/>
        </w:rPr>
        <w:t>INSERT TABLE 3 ABOUT HERE</w:t>
      </w:r>
    </w:p>
    <w:p>
      <w:pPr>
        <w:pStyle w:val="Normal"/>
        <w:spacing w:lineRule="auto" w:line="276"/>
        <w:jc w:val="center"/>
        <w:rPr>
          <w:kern w:val="0"/>
        </w:rPr>
      </w:pPr>
      <w:r>
        <w:rPr>
          <w:rFonts w:ascii="Liberation Serif" w:hAnsi="Liberation Serif"/>
          <w:kern w:val="0"/>
          <w:rPrChange w:id="0" w:author="Unknown Author" w:date="2019-08-13T20:55:26Z"/>
        </w:rPr>
        <w:t>----------------------------------------------</w:t>
      </w:r>
    </w:p>
    <w:p>
      <w:pPr>
        <w:pStyle w:val="TextBody"/>
        <w:spacing w:lineRule="auto" w:line="276"/>
        <w:ind w:firstLine="709"/>
        <w:jc w:val="center"/>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 xml:space="preserve">Except for </w:t>
      </w:r>
      <w:r>
        <w:rPr>
          <w:rFonts w:ascii="Liberation Serif" w:hAnsi="Liberation Serif"/>
          <w:i/>
          <w:kern w:val="0"/>
          <w:rPrChange w:id="0" w:author="Unknown Author" w:date="2019-08-13T20:55:26Z"/>
        </w:rPr>
        <w:t>feel of an object</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R²</w:t>
      </w:r>
      <w:r>
        <w:rPr>
          <w:rFonts w:ascii="Liberation Serif" w:hAnsi="Liberation Serif"/>
          <w:kern w:val="0"/>
          <w:rPrChange w:id="0" w:author="Unknown Author" w:date="2019-08-13T20:55:26Z"/>
        </w:rPr>
        <w:t xml:space="preserve"> = .35), we find moderate (</w:t>
      </w:r>
      <w:r>
        <w:rPr>
          <w:rFonts w:ascii="Liberation Serif" w:hAnsi="Liberation Serif"/>
          <w:i/>
          <w:kern w:val="0"/>
          <w:rPrChange w:id="0" w:author="Unknown Author" w:date="2019-08-13T20:55:26Z"/>
        </w:rPr>
        <w:t>R²</w:t>
      </w:r>
      <w:r>
        <w:rPr>
          <w:rFonts w:ascii="Liberation Serif" w:hAnsi="Liberation Serif"/>
          <w:kern w:val="0"/>
          <w:rPrChange w:id="0" w:author="Unknown Author" w:date="2019-08-13T20:55:26Z"/>
        </w:rPr>
        <w:t xml:space="preserve"> = .60) to high (</w:t>
      </w:r>
      <w:r>
        <w:rPr>
          <w:rFonts w:ascii="Liberation Serif" w:hAnsi="Liberation Serif"/>
          <w:i/>
          <w:kern w:val="0"/>
          <w:rPrChange w:id="0" w:author="Unknown Author" w:date="2019-08-13T20:55:26Z"/>
        </w:rPr>
        <w:t>R²</w:t>
      </w:r>
      <w:r>
        <w:rPr>
          <w:rFonts w:ascii="Liberation Serif" w:hAnsi="Liberation Serif"/>
          <w:kern w:val="0"/>
          <w:rPrChange w:id="0" w:author="Unknown Author" w:date="2019-08-13T20:55:26Z"/>
        </w:rPr>
        <w:t xml:space="preserve"> = .94) fits for valence as indicated by the multiple correlation coefficients. While the prediction of valence benefits from the contribution of multiple dimensions, the results indicate that a single dimension is often correlated strongly with valence, in line with the results of Table 3. This dimension is generally among the first dimensions that are extracted by the multidimensional scaling algorithm. As these dimensions capture the largest variability among the similarity data, this result indicates that valence is the most important organizing principle of most adjective categories. </w:t>
      </w:r>
    </w:p>
    <w:p>
      <w:pPr>
        <w:pStyle w:val="TextBody"/>
        <w:spacing w:lineRule="auto" w:line="276"/>
        <w:ind w:firstLine="709"/>
        <w:rPr>
          <w:b/>
          <w:b/>
          <w:bCs/>
          <w:i/>
          <w:i/>
          <w:kern w:val="0"/>
        </w:rPr>
      </w:pPr>
      <w:r>
        <w:rPr>
          <w:rFonts w:ascii="Liberation Serif" w:hAnsi="Liberation Serif"/>
          <w:kern w:val="0"/>
          <w:rPrChange w:id="0" w:author="Unknown Author" w:date="2019-08-13T20:55:26Z"/>
        </w:rPr>
        <w:br/>
      </w:r>
      <w:r>
        <w:rPr>
          <w:rFonts w:ascii="Liberation Serif" w:hAnsi="Liberation Serif"/>
          <w:b/>
          <w:bCs/>
          <w:i/>
          <w:kern w:val="0"/>
          <w:rPrChange w:id="0" w:author="Unknown Author" w:date="2019-08-13T20:55:26Z"/>
        </w:rPr>
        <w:t>Contribution to Graded Structure</w:t>
      </w:r>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 xml:space="preserve">The previous section showed that valence is strongly involved in the similarity structure of adjective classes. Despite being an important organizing principle in semantic space, valence itself does not correlate with any of the typicality ratings except for </w:t>
      </w:r>
      <w:r>
        <w:rPr>
          <w:rFonts w:ascii="Liberation Serif" w:hAnsi="Liberation Serif"/>
          <w:i/>
          <w:kern w:val="0"/>
          <w:rPrChange w:id="0" w:author="Unknown Author" w:date="2019-08-13T20:55:26Z"/>
        </w:rPr>
        <w:t>description of an artwork</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r</w:t>
      </w:r>
      <w:r>
        <w:rPr>
          <w:rFonts w:ascii="Liberation Serif" w:hAnsi="Liberation Serif"/>
          <w:kern w:val="0"/>
          <w:rPrChange w:id="0" w:author="Unknown Author" w:date="2019-08-13T20:55:26Z"/>
        </w:rPr>
        <w:t xml:space="preserve">(30) = .46, </w:t>
      </w:r>
      <w:r>
        <w:rPr>
          <w:rFonts w:ascii="Liberation Serif" w:hAnsi="Liberation Serif"/>
          <w:i/>
          <w:kern w:val="0"/>
          <w:rPrChange w:id="0" w:author="Unknown Author" w:date="2019-08-13T20:55:26Z"/>
        </w:rPr>
        <w:t>p</w:t>
      </w:r>
      <w:r>
        <w:rPr>
          <w:rFonts w:ascii="Liberation Serif" w:hAnsi="Liberation Serif"/>
          <w:kern w:val="0"/>
          <w:rPrChange w:id="0" w:author="Unknown Author" w:date="2019-08-13T20:55:26Z"/>
        </w:rPr>
        <w:t xml:space="preserve"> &lt; .05, two-tailed </w:t>
      </w:r>
      <w:r>
        <w:rPr>
          <w:rFonts w:ascii="Liberation Serif" w:hAnsi="Liberation Serif"/>
          <w:i/>
          <w:kern w:val="0"/>
          <w:rPrChange w:id="0" w:author="Unknown Author" w:date="2019-08-13T20:55:26Z"/>
        </w:rPr>
        <w:t>t</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color of an object</w:t>
      </w:r>
      <w:r>
        <w:rPr>
          <w:rFonts w:ascii="Liberation Serif" w:hAnsi="Liberation Serif"/>
          <w:kern w:val="0"/>
          <w:rPrChange w:id="0" w:author="Unknown Author" w:date="2019-08-13T20:55:26Z"/>
        </w:rPr>
        <w:t xml:space="preserve"> category (</w:t>
      </w:r>
      <w:r>
        <w:rPr>
          <w:rFonts w:ascii="Liberation Serif" w:hAnsi="Liberation Serif"/>
          <w:i/>
          <w:kern w:val="0"/>
          <w:rPrChange w:id="0" w:author="Unknown Author" w:date="2019-08-13T20:55:26Z"/>
        </w:rPr>
        <w:t>r</w:t>
      </w:r>
      <w:r>
        <w:rPr>
          <w:rFonts w:ascii="Liberation Serif" w:hAnsi="Liberation Serif"/>
          <w:kern w:val="0"/>
          <w:rPrChange w:id="0" w:author="Unknown Author" w:date="2019-08-13T20:55:26Z"/>
        </w:rPr>
        <w:t xml:space="preserve">(30) = .52, </w:t>
      </w:r>
      <w:r>
        <w:rPr>
          <w:rFonts w:ascii="Liberation Serif" w:hAnsi="Liberation Serif"/>
          <w:i/>
          <w:kern w:val="0"/>
          <w:rPrChange w:id="0" w:author="Unknown Author" w:date="2019-08-13T20:55:26Z"/>
        </w:rPr>
        <w:t>p</w:t>
      </w:r>
      <w:r>
        <w:rPr>
          <w:rFonts w:ascii="Liberation Serif" w:hAnsi="Liberation Serif"/>
          <w:kern w:val="0"/>
          <w:rPrChange w:id="0" w:author="Unknown Author" w:date="2019-08-13T20:55:26Z"/>
        </w:rPr>
        <w:t xml:space="preserve"> &lt; .05, two-tailed </w:t>
      </w:r>
      <w:r>
        <w:rPr>
          <w:rFonts w:ascii="Liberation Serif" w:hAnsi="Liberation Serif"/>
          <w:i/>
          <w:kern w:val="0"/>
          <w:rPrChange w:id="0" w:author="Unknown Author" w:date="2019-08-13T20:55:26Z"/>
        </w:rPr>
        <w:t>t</w:t>
      </w:r>
      <w:r>
        <w:rPr>
          <w:rFonts w:ascii="Liberation Serif" w:hAnsi="Liberation Serif"/>
          <w:kern w:val="0"/>
          <w:rPrChange w:id="0" w:author="Unknown Author" w:date="2019-08-13T20:55:26Z"/>
        </w:rPr>
        <w:t>).  If valence does not provide any useful information about the graded structure of adjectives while dimensions corresponding to valence accounted for most of the similarity structure at the same time, how did the GCM manage to provide such a good account of the graded structure in these categories? To answer this question, we now focus on how the GCM accounts for typicality in the presence of valence polarization.</w:t>
      </w:r>
    </w:p>
    <w:p>
      <w:pPr>
        <w:pStyle w:val="Normal"/>
        <w:spacing w:lineRule="auto" w:line="276"/>
        <w:ind w:firstLine="709"/>
        <w:jc w:val="center"/>
        <w:rPr>
          <w:rFonts w:ascii="Liberation Serif" w:hAnsi="Liberation Serif"/>
          <w:kern w:val="0"/>
        </w:rPr>
      </w:pPr>
      <w:r>
        <w:rPr>
          <w:rFonts w:ascii="Liberation Serif" w:hAnsi="Liberation Serif"/>
          <w:kern w:val="0"/>
          <w:rPrChange w:id="0" w:author="Unknown Author" w:date="2019-08-13T20:55:26Z"/>
        </w:rPr>
      </w:r>
    </w:p>
    <w:p>
      <w:pPr>
        <w:pStyle w:val="Normal"/>
        <w:spacing w:lineRule="auto" w:line="276"/>
        <w:jc w:val="center"/>
        <w:rPr>
          <w:kern w:val="0"/>
        </w:rPr>
      </w:pPr>
      <w:r>
        <w:rPr>
          <w:rFonts w:ascii="Liberation Serif" w:hAnsi="Liberation Serif"/>
          <w:kern w:val="0"/>
          <w:rPrChange w:id="0" w:author="Unknown Author" w:date="2019-08-13T20:55:26Z"/>
        </w:rPr>
        <w:t>----------------------------------------------</w:t>
      </w:r>
    </w:p>
    <w:p>
      <w:pPr>
        <w:pStyle w:val="TextBody"/>
        <w:spacing w:lineRule="auto" w:line="276"/>
        <w:jc w:val="center"/>
        <w:rPr>
          <w:kern w:val="0"/>
        </w:rPr>
      </w:pPr>
      <w:r>
        <w:rPr>
          <w:rFonts w:ascii="Liberation Serif" w:hAnsi="Liberation Serif"/>
          <w:kern w:val="0"/>
          <w:rPrChange w:id="0" w:author="Unknown Author" w:date="2019-08-13T20:55:26Z"/>
        </w:rPr>
        <w:t>INSERT TABLE 4 ABOUT HERE</w:t>
      </w:r>
    </w:p>
    <w:p>
      <w:pPr>
        <w:pStyle w:val="Normal"/>
        <w:spacing w:lineRule="auto" w:line="276"/>
        <w:jc w:val="center"/>
        <w:rPr>
          <w:kern w:val="0"/>
        </w:rPr>
      </w:pPr>
      <w:r>
        <w:rPr>
          <w:rFonts w:ascii="Liberation Serif" w:hAnsi="Liberation Serif"/>
          <w:kern w:val="0"/>
          <w:rPrChange w:id="0" w:author="Unknown Author" w:date="2019-08-13T20:55:26Z"/>
        </w:rPr>
        <w:t>----------------------------------------------</w:t>
      </w:r>
    </w:p>
    <w:p>
      <w:pPr>
        <w:pStyle w:val="TextBody"/>
        <w:spacing w:lineRule="auto" w:line="276"/>
        <w:ind w:firstLine="709"/>
        <w:rPr>
          <w:rFonts w:ascii="Liberation Serif" w:hAnsi="Liberation Serif"/>
          <w:kern w:val="0"/>
        </w:rPr>
      </w:pPr>
      <w:r>
        <w:rPr>
          <w:rFonts w:ascii="Liberation Serif" w:hAnsi="Liberation Serif"/>
          <w:kern w:val="0"/>
          <w:rPrChange w:id="0" w:author="Unknown Author" w:date="2019-08-13T20:55:26Z"/>
        </w:rPr>
      </w:r>
    </w:p>
    <w:p>
      <w:pPr>
        <w:pStyle w:val="TextBody"/>
        <w:spacing w:lineRule="auto" w:line="276"/>
        <w:ind w:hanging="0"/>
        <w:rPr>
          <w:rFonts w:ascii="Liberation Serif" w:hAnsi="Liberation Serif"/>
        </w:rPr>
      </w:pPr>
      <w:r>
        <w:rPr>
          <w:rFonts w:ascii="Liberation Serif" w:hAnsi="Liberation Serif"/>
          <w:kern w:val="0"/>
          <w:rPrChange w:id="0" w:author="Unknown Author" w:date="2019-08-13T20:55:26Z"/>
        </w:rPr>
        <w:t xml:space="preserve">Crucial to the analysis is the interpretation of the dimension weights </w:t>
      </w:r>
      <w:r>
        <w:rPr>
          <w:rFonts w:ascii="Liberation Serif" w:hAnsi="Liberation Serif"/>
          <w:i/>
          <w:kern w:val="0"/>
          <w:rPrChange w:id="0" w:author="Unknown Author" w:date="2019-08-13T20:55:26Z"/>
        </w:rPr>
        <w:t>w</w:t>
      </w:r>
      <w:r>
        <w:rPr>
          <w:rFonts w:ascii="Liberation Serif" w:hAnsi="Liberation Serif"/>
          <w:i/>
          <w:kern w:val="0"/>
          <w:vertAlign w:val="subscript"/>
          <w:rPrChange w:id="0" w:author="Unknown Author" w:date="2019-08-13T20:55:26Z"/>
        </w:rPr>
        <w:t>k</w:t>
      </w:r>
      <w:r>
        <w:rPr>
          <w:rFonts w:ascii="Liberation Serif" w:hAnsi="Liberation Serif"/>
          <w:kern w:val="0"/>
          <w:rPrChange w:id="0" w:author="Unknown Author" w:date="2019-08-13T20:55:26Z"/>
        </w:rPr>
        <w:t>. These allow us to infer which dimensions in the category representation are of importance in judging the typicality of the adjectives for their respective categories. While a particular attribute might correspond to an important axis in the psychological similarity space, this does not necessarily imply that this dimension contributes to the perceived typicality of the category exemplars. The GCM account of graded structure might yield a relatively low weight for the dimension. To investigate the proportional weight attributed to valence, the dimension with the highest weight (</w:t>
      </w:r>
      <w:r>
        <w:rPr>
          <w:rFonts w:ascii="Liberation Serif" w:hAnsi="Liberation Serif"/>
          <w:i/>
          <w:kern w:val="0"/>
          <w:rPrChange w:id="0" w:author="Unknown Author" w:date="2019-08-13T20:55:26Z"/>
        </w:rPr>
        <w:t>k</w:t>
      </w:r>
      <w:r>
        <w:rPr>
          <w:rFonts w:ascii="Liberation Serif" w:hAnsi="Liberation Serif"/>
          <w:i/>
          <w:kern w:val="0"/>
          <w:vertAlign w:val="subscript"/>
          <w:rPrChange w:id="0" w:author="Unknown Author" w:date="2019-08-13T20:55:26Z"/>
        </w:rPr>
        <w:t>max</w:t>
      </w:r>
      <w:r>
        <w:rPr>
          <w:rFonts w:ascii="Liberation Serif" w:hAnsi="Liberation Serif"/>
          <w:kern w:val="0"/>
          <w:rPrChange w:id="0" w:author="Unknown Author" w:date="2019-08-13T20:55:26Z"/>
        </w:rPr>
        <w:t>) was compared with the dimension that was most closely related to valence (cfr. Table 3). As can be seen from Table 4, for all but three categories (</w:t>
      </w:r>
      <w:r>
        <w:rPr>
          <w:rFonts w:ascii="Liberation Serif" w:hAnsi="Liberation Serif"/>
          <w:i/>
          <w:kern w:val="0"/>
          <w:rPrChange w:id="0" w:author="Unknown Author" w:date="2019-08-13T20:55:26Z"/>
        </w:rPr>
        <w:t>description of a quantity</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 xml:space="preserve">color of an object </w:t>
      </w:r>
      <w:r>
        <w:rPr>
          <w:rFonts w:ascii="Liberation Serif" w:hAnsi="Liberation Serif"/>
          <w:kern w:val="0"/>
          <w:rPrChange w:id="0" w:author="Unknown Author" w:date="2019-08-13T20:55:26Z"/>
        </w:rPr>
        <w:t>and</w:t>
      </w:r>
      <w:r>
        <w:rPr>
          <w:rFonts w:ascii="Liberation Serif" w:hAnsi="Liberation Serif"/>
          <w:i/>
          <w:kern w:val="0"/>
          <w:rPrChange w:id="0" w:author="Unknown Author" w:date="2019-08-13T20:55:26Z"/>
        </w:rPr>
        <w:t xml:space="preserve"> feel of an object</w:t>
      </w:r>
      <w:r>
        <w:rPr>
          <w:rFonts w:ascii="Liberation Serif" w:hAnsi="Liberation Serif"/>
          <w:kern w:val="0"/>
          <w:rPrChange w:id="0" w:author="Unknown Author" w:date="2019-08-13T20:55:26Z"/>
        </w:rPr>
        <w:t>), the estimated weight for the valence dimension was relatively low, and often close to zero compared to the highest weight (</w:t>
      </w:r>
      <w:r>
        <w:rPr>
          <w:rFonts w:ascii="Liberation Serif" w:hAnsi="Liberation Serif"/>
          <w:i/>
          <w:kern w:val="0"/>
          <w:rPrChange w:id="0" w:author="Unknown Author" w:date="2019-08-13T20:55:26Z"/>
        </w:rPr>
        <w:t>w</w:t>
      </w:r>
      <w:r>
        <w:rPr>
          <w:rFonts w:ascii="Liberation Serif" w:hAnsi="Liberation Serif"/>
          <w:i/>
          <w:kern w:val="0"/>
          <w:vertAlign w:val="subscript"/>
          <w:rPrChange w:id="0" w:author="Unknown Author" w:date="2019-08-13T20:55:26Z"/>
        </w:rPr>
        <w:t>max</w:t>
      </w:r>
      <w:r>
        <w:rPr>
          <w:rFonts w:ascii="Liberation Serif" w:hAnsi="Liberation Serif"/>
          <w:kern w:val="0"/>
          <w:rPrChange w:id="0" w:author="Unknown Author" w:date="2019-08-13T20:55:26Z"/>
        </w:rPr>
        <w:t xml:space="preserve">) assigned to a certain dimension </w:t>
      </w:r>
      <w:r>
        <w:rPr>
          <w:rFonts w:ascii="Liberation Serif" w:hAnsi="Liberation Serif"/>
          <w:i/>
          <w:kern w:val="0"/>
          <w:rPrChange w:id="0" w:author="Unknown Author" w:date="2019-08-13T20:55:26Z"/>
        </w:rPr>
        <w:t>k</w:t>
      </w:r>
      <w:r>
        <w:rPr>
          <w:rFonts w:ascii="Liberation Serif" w:hAnsi="Liberation Serif"/>
          <w:i/>
          <w:kern w:val="0"/>
          <w:vertAlign w:val="subscript"/>
          <w:rPrChange w:id="0" w:author="Unknown Author" w:date="2019-08-13T20:55:26Z"/>
        </w:rPr>
        <w:t>max</w:t>
      </w:r>
      <w:r>
        <w:rPr>
          <w:rFonts w:ascii="Liberation Serif" w:hAnsi="Liberation Serif"/>
          <w:kern w:val="0"/>
          <w:rPrChange w:id="0" w:author="Unknown Author" w:date="2019-08-13T20:55:26Z"/>
        </w:rPr>
        <w:t xml:space="preserve"> in the MDS solution. This indicates that the importance of the valence dimensions is down-weighted by the model to account for the typicality judgments. This holds for most categories, with the effect most prominently present in the person related adjective categories. In other words, the GCM attributes most of its weight to other dimensions than those that encode the valence of adjectives. This confirms our earlier intuitions that the valence dimension, which has a crucial role in the similarity structure, is far less important in typicality judgments, and therefore this attribute will have a low weight. These results indicate an important property of the model when applied to adjectives: its flexibility offered by dimensional weighting can account for valence-free typicalities using valence opposition-rich similarity representations, by selecting the most appropriate dimensions in the similarity structure.</w:t>
      </w:r>
    </w:p>
    <w:p>
      <w:pPr>
        <w:pStyle w:val="TextBody"/>
        <w:spacing w:lineRule="auto" w:line="276"/>
        <w:ind w:firstLine="709"/>
        <w:rPr>
          <w:rFonts w:ascii="Liberation Serif" w:hAnsi="Liberation Serif"/>
          <w:kern w:val="0"/>
        </w:rPr>
      </w:pPr>
      <w:r>
        <w:rPr>
          <w:rFonts w:ascii="Liberation Serif" w:hAnsi="Liberation Serif"/>
          <w:kern w:val="0"/>
          <w:rPrChange w:id="0" w:author="Unknown Author" w:date="2019-08-13T20:55:26Z"/>
        </w:rPr>
      </w:r>
    </w:p>
    <w:p>
      <w:pPr>
        <w:pStyle w:val="Heading1"/>
        <w:numPr>
          <w:ilvl w:val="0"/>
          <w:numId w:val="0"/>
        </w:numPr>
        <w:spacing w:lineRule="auto" w:line="276"/>
        <w:ind w:left="432" w:hanging="432"/>
        <w:jc w:val="center"/>
        <w:rPr>
          <w:rFonts w:ascii="Times New Roman" w:hAnsi="Times New Roman" w:cs="Times New Roman"/>
          <w:kern w:val="0"/>
          <w:sz w:val="28"/>
        </w:rPr>
      </w:pPr>
      <w:r>
        <w:rPr>
          <w:rFonts w:cs="Times New Roman" w:ascii="Liberation Serif" w:hAnsi="Liberation Serif"/>
          <w:kern w:val="0"/>
          <w:sz w:val="28"/>
          <w:rPrChange w:id="0" w:author="Unknown Author" w:date="2019-08-13T20:55:26Z"/>
        </w:rPr>
        <w:t>General Discussion</w:t>
      </w:r>
    </w:p>
    <w:p>
      <w:pPr>
        <w:pStyle w:val="TextBody"/>
        <w:spacing w:lineRule="auto" w:line="276"/>
        <w:rPr>
          <w:rFonts w:ascii="Liberation Serif" w:hAnsi="Liberation Serif"/>
          <w:ins w:id="732" w:author="Unknown Author" w:date="2019-08-13T20:57:53Z"/>
        </w:rPr>
      </w:pPr>
      <w:r>
        <w:rPr>
          <w:rFonts w:ascii="Liberation Serif" w:hAnsi="Liberation Serif"/>
          <w:kern w:val="0"/>
          <w:rPrChange w:id="0" w:author="Unknown Author" w:date="2019-08-13T20:55:26Z"/>
        </w:rPr>
        <w:t xml:space="preserve">Adjectives constitute a crucial element of meaning. Various theories of concept representation reserve an important role for adjectives. On the one hand, the meaning of a concept derives from experience with the world, that is to say, knowledge about the characteristics, verbalized through adjectives, of the extension of a concept (e.g., Hampton, 1979; Rosch &amp; Mervis, 1975). For example, we know what the concept </w:t>
      </w:r>
      <w:r>
        <w:rPr>
          <w:rFonts w:ascii="Liberation Serif" w:hAnsi="Liberation Serif"/>
          <w:i/>
          <w:kern w:val="0"/>
          <w:rPrChange w:id="0" w:author="Unknown Author" w:date="2019-08-13T20:55:26Z"/>
        </w:rPr>
        <w:t>dog</w:t>
      </w:r>
      <w:r>
        <w:rPr>
          <w:rFonts w:ascii="Liberation Serif" w:hAnsi="Liberation Serif"/>
          <w:kern w:val="0"/>
          <w:rPrChange w:id="0" w:author="Unknown Author" w:date="2019-08-13T20:55:26Z"/>
        </w:rPr>
        <w:t xml:space="preserve"> means because we have experience with the class of dogs, and have knowledge about the features and characteristics that are common for the concept (e.g., </w:t>
      </w:r>
      <w:r>
        <w:rPr>
          <w:rFonts w:ascii="Liberation Serif" w:hAnsi="Liberation Serif"/>
          <w:i/>
          <w:kern w:val="0"/>
          <w:rPrChange w:id="0" w:author="Unknown Author" w:date="2019-08-13T20:55:26Z"/>
        </w:rPr>
        <w:t>furry</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loyal</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playful</w:t>
      </w:r>
      <w:r>
        <w:rPr>
          <w:rFonts w:ascii="Liberation Serif" w:hAnsi="Liberation Serif"/>
          <w:kern w:val="0"/>
          <w:rPrChange w:id="0" w:author="Unknown Author" w:date="2019-08-13T20:55:26Z"/>
        </w:rPr>
        <w:t xml:space="preserve">). On the other hand, meaning can depend on the semantic network in which a concept is embedded. In such a network, all classes of concepts – including nouns and adjectives – are represented uniformly by nodes (e.g., Collins &amp; Quillian, 1969). </w:t>
      </w:r>
    </w:p>
    <w:p>
      <w:pPr>
        <w:pStyle w:val="TextBody"/>
        <w:spacing w:lineRule="auto" w:line="276"/>
        <w:rPr>
          <w:kern w:val="0"/>
        </w:rPr>
      </w:pPr>
      <w:r>
        <w:rPr>
          <w:rFonts w:ascii="Liberation Serif" w:hAnsi="Liberation Serif"/>
          <w:rPrChange w:id="0" w:author="Unknown Author" w:date="2019-08-13T20:55:26Z"/>
        </w:rPr>
        <w:rPrChange w:id="0" w:author="Unknown Author" w:date="2019-08-13T20:55:26Z"/>
      </w:r>
    </w:p>
    <w:p>
      <w:pPr>
        <w:pStyle w:val="TextBody"/>
        <w:spacing w:lineRule="auto" w:line="276"/>
        <w:ind w:hanging="0"/>
        <w:rPr>
          <w:rFonts w:ascii="Liberation Serif" w:hAnsi="Liberation Serif"/>
          <w:ins w:id="735" w:author="Unknown Author" w:date="2019-08-13T20:57:51Z"/>
        </w:rPr>
      </w:pPr>
      <w:r>
        <w:rPr>
          <w:rFonts w:ascii="Liberation Serif" w:hAnsi="Liberation Serif"/>
          <w:kern w:val="0"/>
          <w:rPrChange w:id="0" w:author="Unknown Author" w:date="2019-08-13T20:55:26Z"/>
        </w:rPr>
        <w:t xml:space="preserve">In the present study, we examined the graded membership structure of adjective categories, an often-studied aspect of noun categories. Adjective categories, just like noun categories, show a reliable graded structure. This finding generalizes previous results for nouns (e.g., Rosch &amp; Mervis, 1975) and verbs (e.g., Pulman, 1983, Plant, Webster, &amp; Whitworth, 2011). Moreover, we found that a similarity-based model was able to account for the graded structure. Similar models have been shown successful at explaining graded structure in different types of noun categories (e.g. Hampton, 1979; Rosch &amp; Mervis, 1975; Voorspoels et al., 2008). In particular, the model relates typicality of a certain adjective for its semantic domain (that is, its category) to the extent it is similar to other members of the domain. The more similar an adjective is to other adjectives of the category, the more it is judged typical of the category. Furthermore, the model implements a flexible notion of similarity by allowing differential weighting of underlying dimensions of the similarity structure. </w:t>
      </w:r>
    </w:p>
    <w:p>
      <w:pPr>
        <w:pStyle w:val="TextBody"/>
        <w:spacing w:lineRule="auto" w:line="276"/>
        <w:ind w:firstLine="709"/>
        <w:rPr>
          <w:kern w:val="0"/>
        </w:rPr>
      </w:pPr>
      <w:r>
        <w:rPr>
          <w:rFonts w:ascii="Liberation Serif" w:hAnsi="Liberation Serif"/>
          <w:rPrChange w:id="0" w:author="Unknown Author" w:date="2019-08-13T20:55:26Z"/>
        </w:rPr>
        <w:rPrChange w:id="0" w:author="Unknown Author" w:date="2019-08-13T20:55:26Z"/>
      </w:r>
    </w:p>
    <w:p>
      <w:pPr>
        <w:pStyle w:val="Normal"/>
        <w:spacing w:lineRule="auto" w:line="276"/>
        <w:jc w:val="both"/>
        <w:rPr>
          <w:kern w:val="0"/>
        </w:rPr>
      </w:pPr>
      <w:r>
        <w:rPr>
          <w:rFonts w:ascii="Liberation Serif" w:hAnsi="Liberation Serif"/>
          <w:kern w:val="0"/>
          <w:rPrChange w:id="0" w:author="Unknown Author" w:date="2019-08-13T20:55:26Z"/>
        </w:rPr>
        <w:t xml:space="preserve">Interestingly, while valence proved a crucial organizing principle in the similarity structure of the majority of adjective categories, we found that it contributed little to the model-based account of the observed graded structure. Our findings thus only partly converge with </w:t>
      </w:r>
      <w:ins w:id="738" w:author="Simon De Deyne" w:date="2012-11-30T11:11:00Z">
        <w:r>
          <w:rPr>
            <w:rFonts w:ascii="Liberation Serif" w:hAnsi="Liberation Serif"/>
            <w:kern w:val="0"/>
          </w:rPr>
          <w:t xml:space="preserve">an </w:t>
        </w:r>
      </w:ins>
      <w:r>
        <w:rPr>
          <w:rFonts w:ascii="Liberation Serif" w:hAnsi="Liberation Serif"/>
          <w:kern w:val="0"/>
          <w:rPrChange w:id="0" w:author="Unknown Author" w:date="2019-08-13T20:55:26Z"/>
        </w:rPr>
        <w:t>earlier</w:t>
      </w:r>
      <w:del w:id="740" w:author="Simon De Deyne" w:date="2012-11-30T11:11:00Z">
        <w:r>
          <w:rPr>
            <w:rFonts w:ascii="Liberation Serif" w:hAnsi="Liberation Serif"/>
            <w:kern w:val="0"/>
          </w:rPr>
          <w:delText xml:space="preserve"> an</w:delText>
        </w:r>
      </w:del>
      <w:r>
        <w:rPr>
          <w:rFonts w:ascii="Liberation Serif" w:hAnsi="Liberation Serif"/>
          <w:kern w:val="0"/>
          <w:rPrChange w:id="0" w:author="Unknown Author" w:date="2019-08-13T20:55:26Z"/>
        </w:rPr>
        <w:t xml:space="preserve"> claim that, in contrast to nouns and verbs, the representation of adjectives is primarily organized around relative polar pairs such as </w:t>
      </w:r>
      <w:r>
        <w:rPr>
          <w:rFonts w:ascii="Liberation Serif" w:hAnsi="Liberation Serif"/>
          <w:i/>
          <w:kern w:val="0"/>
          <w:rPrChange w:id="0" w:author="Unknown Author" w:date="2019-08-13T20:55:26Z"/>
        </w:rPr>
        <w:t>big</w:t>
      </w:r>
      <w:r>
        <w:rPr>
          <w:rFonts w:ascii="Liberation Serif" w:hAnsi="Liberation Serif"/>
          <w:kern w:val="0"/>
          <w:rPrChange w:id="0" w:author="Unknown Author" w:date="2019-08-13T20:55:26Z"/>
        </w:rPr>
        <w:t>–</w:t>
      </w:r>
      <w:r>
        <w:rPr>
          <w:rFonts w:ascii="Liberation Serif" w:hAnsi="Liberation Serif"/>
          <w:i/>
          <w:kern w:val="0"/>
          <w:rPrChange w:id="0" w:author="Unknown Author" w:date="2019-08-13T20:55:26Z"/>
        </w:rPr>
        <w:t>small</w:t>
      </w:r>
      <w:r>
        <w:rPr>
          <w:rFonts w:ascii="Liberation Serif" w:hAnsi="Liberation Serif"/>
          <w:kern w:val="0"/>
          <w:rPrChange w:id="0" w:author="Unknown Author" w:date="2019-08-13T20:55:26Z"/>
        </w:rPr>
        <w:t xml:space="preserve"> or </w:t>
      </w:r>
      <w:r>
        <w:rPr>
          <w:rFonts w:ascii="Liberation Serif" w:hAnsi="Liberation Serif"/>
          <w:i/>
          <w:kern w:val="0"/>
          <w:rPrChange w:id="0" w:author="Unknown Author" w:date="2019-08-13T20:55:26Z"/>
        </w:rPr>
        <w:t>clean</w:t>
      </w:r>
      <w:r>
        <w:rPr>
          <w:rFonts w:ascii="Liberation Serif" w:hAnsi="Liberation Serif"/>
          <w:kern w:val="0"/>
          <w:rPrChange w:id="0" w:author="Unknown Author" w:date="2019-08-13T20:55:26Z"/>
        </w:rPr>
        <w:t>–</w:t>
      </w:r>
      <w:r>
        <w:rPr>
          <w:rFonts w:ascii="Liberation Serif" w:hAnsi="Liberation Serif"/>
          <w:i/>
          <w:kern w:val="0"/>
          <w:rPrChange w:id="0" w:author="Unknown Author" w:date="2019-08-13T20:55:26Z"/>
        </w:rPr>
        <w:t>dirty</w:t>
      </w:r>
      <w:r>
        <w:rPr>
          <w:rFonts w:ascii="Liberation Serif" w:hAnsi="Liberation Serif"/>
          <w:kern w:val="0"/>
          <w:rPrChange w:id="0" w:author="Unknown Author" w:date="2019-08-13T20:55:26Z"/>
        </w:rPr>
        <w:t xml:space="preserve"> (Bierwisch, 1967; Landau &amp; Gleitman, 1985). </w:t>
      </w:r>
      <w:ins w:id="750" w:author="Simon De Deyne" w:date="2012-11-30T12:45:00Z">
        <w:r>
          <w:rPr>
            <w:rFonts w:ascii="Liberation Serif" w:hAnsi="Liberation Serif"/>
            <w:kern w:val="0"/>
          </w:rPr>
          <w:t>However, regardless of valence, discounting a major source of similarity structure represents a strong difference with</w:t>
        </w:r>
      </w:ins>
      <w:ins w:id="751" w:author="Simon De Deyne" w:date="2012-11-30T11:13:00Z">
        <w:r>
          <w:rPr>
            <w:rFonts w:ascii="Liberation Serif" w:hAnsi="Liberation Serif"/>
          </w:rPr>
          <w:t xml:space="preserve"> nouns,</w:t>
        </w:r>
      </w:ins>
      <w:ins w:id="752" w:author="Simon De Deyne" w:date="2012-11-30T12:46:00Z">
        <w:r>
          <w:rPr>
            <w:rFonts w:ascii="Liberation Serif" w:hAnsi="Liberation Serif"/>
          </w:rPr>
          <w:t xml:space="preserve"> where</w:t>
        </w:r>
      </w:ins>
      <w:ins w:id="753" w:author="Simon De Deyne" w:date="2012-11-30T11:13:00Z">
        <w:r>
          <w:rPr>
            <w:rFonts w:ascii="Liberation Serif" w:hAnsi="Liberation Serif"/>
          </w:rPr>
          <w:t xml:space="preserve"> there is no evidence so far that the primary dimension of variability in terms of similarity (such as the size or ferociousness of animals) is systematically discounted. </w:t>
        </w:r>
      </w:ins>
      <w:r>
        <w:rPr>
          <w:rFonts w:ascii="Liberation Serif" w:hAnsi="Liberation Serif"/>
          <w:kern w:val="0"/>
          <w:rPrChange w:id="0" w:author="Unknown Author" w:date="2019-08-13T20:55:26Z"/>
        </w:rPr>
        <w:t>In fact, valence even masks a similarity-based explanation of graded structure</w:t>
      </w:r>
      <w:ins w:id="755" w:author="Simon De Deyne" w:date="2012-11-30T11:13:00Z">
        <w:r>
          <w:rPr>
            <w:rFonts w:ascii="Liberation Serif" w:hAnsi="Liberation Serif"/>
            <w:kern w:val="0"/>
          </w:rPr>
          <w:t xml:space="preserve"> in </w:t>
        </w:r>
      </w:ins>
      <w:ins w:id="756" w:author="Simon De Deyne" w:date="2012-11-30T11:14:00Z">
        <w:r>
          <w:rPr>
            <w:rFonts w:ascii="Liberation Serif" w:hAnsi="Liberation Serif"/>
            <w:kern w:val="0"/>
          </w:rPr>
          <w:t>adjectives</w:t>
        </w:r>
      </w:ins>
      <w:r>
        <w:rPr>
          <w:rFonts w:ascii="Liberation Serif" w:hAnsi="Liberation Serif"/>
          <w:kern w:val="0"/>
          <w:rPrChange w:id="0" w:author="Unknown Author" w:date="2019-08-13T20:55:26Z"/>
        </w:rPr>
        <w:t>, due to its dominance in the similarity structure. Without considering dimensional weighting, a similarity based approach predicts that adjectives half way in between the relative polar pair  (for example ‘</w:t>
      </w:r>
      <w:r>
        <w:rPr>
          <w:rFonts w:ascii="Liberation Serif" w:hAnsi="Liberation Serif"/>
          <w:i/>
          <w:rPrChange w:id="0" w:author="Unknown Author" w:date="2019-08-13T20:55:26Z"/>
        </w:rPr>
        <w:t>moderately sized</w:t>
      </w:r>
      <w:r>
        <w:rPr>
          <w:rFonts w:ascii="Liberation Serif" w:hAnsi="Liberation Serif"/>
          <w:kern w:val="0"/>
          <w:rPrChange w:id="0" w:author="Unknown Author" w:date="2019-08-13T20:55:26Z"/>
        </w:rPr>
        <w:t xml:space="preserve">’ for the </w:t>
      </w:r>
      <w:r>
        <w:rPr>
          <w:rFonts w:ascii="Liberation Serif" w:hAnsi="Liberation Serif"/>
          <w:i/>
          <w:kern w:val="0"/>
          <w:rPrChange w:id="0" w:author="Unknown Author" w:date="2019-08-13T20:55:26Z"/>
        </w:rPr>
        <w:t>big</w:t>
      </w:r>
      <w:r>
        <w:rPr>
          <w:rFonts w:ascii="Liberation Serif" w:hAnsi="Liberation Serif"/>
          <w:kern w:val="0"/>
          <w:rPrChange w:id="0" w:author="Unknown Author" w:date="2019-08-13T20:55:26Z"/>
        </w:rPr>
        <w:t>-</w:t>
      </w:r>
      <w:r>
        <w:rPr>
          <w:rFonts w:ascii="Liberation Serif" w:hAnsi="Liberation Serif"/>
          <w:i/>
          <w:kern w:val="0"/>
          <w:rPrChange w:id="0" w:author="Unknown Author" w:date="2019-08-13T20:55:26Z"/>
        </w:rPr>
        <w:t>small</w:t>
      </w:r>
      <w:r>
        <w:rPr>
          <w:rFonts w:ascii="Liberation Serif" w:hAnsi="Liberation Serif"/>
          <w:kern w:val="0"/>
          <w:rPrChange w:id="0" w:author="Unknown Author" w:date="2019-08-13T20:55:26Z"/>
        </w:rPr>
        <w:t xml:space="preserve"> pair) are more typical for the corresponding category (</w:t>
      </w:r>
      <w:r>
        <w:rPr>
          <w:rFonts w:ascii="Liberation Serif" w:hAnsi="Liberation Serif"/>
          <w:i/>
          <w:kern w:val="0"/>
          <w:rPrChange w:id="0" w:author="Unknown Author" w:date="2019-08-13T20:55:26Z"/>
        </w:rPr>
        <w:t>description of a quantity</w:t>
      </w:r>
      <w:r>
        <w:rPr>
          <w:rFonts w:ascii="Liberation Serif" w:hAnsi="Liberation Serif"/>
          <w:kern w:val="0"/>
          <w:rPrChange w:id="0" w:author="Unknown Author" w:date="2019-08-13T20:55:26Z"/>
        </w:rPr>
        <w:t xml:space="preserve">), since they are presumably most similar to all members in a domain (both the members referring to </w:t>
      </w:r>
      <w:r>
        <w:rPr>
          <w:rFonts w:ascii="Liberation Serif" w:hAnsi="Liberation Serif"/>
          <w:i/>
          <w:kern w:val="0"/>
          <w:rPrChange w:id="0" w:author="Unknown Author" w:date="2019-08-13T20:55:26Z"/>
        </w:rPr>
        <w:t>big</w:t>
      </w:r>
      <w:r>
        <w:rPr>
          <w:rFonts w:ascii="Liberation Serif" w:hAnsi="Liberation Serif"/>
          <w:kern w:val="0"/>
          <w:rPrChange w:id="0" w:author="Unknown Author" w:date="2019-08-13T20:55:26Z"/>
        </w:rPr>
        <w:t xml:space="preserve"> and the members referring to </w:t>
      </w:r>
      <w:r>
        <w:rPr>
          <w:rFonts w:ascii="Liberation Serif" w:hAnsi="Liberation Serif"/>
          <w:i/>
          <w:kern w:val="0"/>
          <w:rPrChange w:id="0" w:author="Unknown Author" w:date="2019-08-13T20:55:26Z"/>
        </w:rPr>
        <w:t>small</w:t>
      </w:r>
      <w:r>
        <w:rPr>
          <w:rFonts w:ascii="Liberation Serif" w:hAnsi="Liberation Serif"/>
          <w:kern w:val="0"/>
          <w:rPrChange w:id="0" w:author="Unknown Author" w:date="2019-08-13T20:55:26Z"/>
        </w:rPr>
        <w:t xml:space="preserve">). However, it is obvious that both </w:t>
      </w:r>
      <w:r>
        <w:rPr>
          <w:rFonts w:ascii="Liberation Serif" w:hAnsi="Liberation Serif"/>
          <w:i/>
          <w:rPrChange w:id="0" w:author="Unknown Author" w:date="2019-08-13T20:55:26Z"/>
        </w:rPr>
        <w:t>big</w:t>
      </w:r>
      <w:r>
        <w:rPr>
          <w:rFonts w:ascii="Liberation Serif" w:hAnsi="Liberation Serif"/>
          <w:kern w:val="0"/>
          <w:rPrChange w:id="0" w:author="Unknown Author" w:date="2019-08-13T20:55:26Z"/>
        </w:rPr>
        <w:t xml:space="preserve"> and </w:t>
      </w:r>
      <w:r>
        <w:rPr>
          <w:rFonts w:ascii="Liberation Serif" w:hAnsi="Liberation Serif"/>
          <w:i/>
          <w:rPrChange w:id="0" w:author="Unknown Author" w:date="2019-08-13T20:55:26Z"/>
        </w:rPr>
        <w:t>small</w:t>
      </w:r>
      <w:r>
        <w:rPr>
          <w:rFonts w:ascii="Liberation Serif" w:hAnsi="Liberation Serif"/>
          <w:kern w:val="0"/>
          <w:rPrChange w:id="0" w:author="Unknown Author" w:date="2019-08-13T20:55:26Z"/>
        </w:rPr>
        <w:t xml:space="preserve"> are far more typical of the corresponding category than is </w:t>
      </w:r>
      <w:r>
        <w:rPr>
          <w:rFonts w:ascii="Liberation Serif" w:hAnsi="Liberation Serif"/>
          <w:i/>
          <w:rPrChange w:id="0" w:author="Unknown Author" w:date="2019-08-13T20:55:26Z"/>
        </w:rPr>
        <w:t>moderately sized</w:t>
      </w:r>
      <w:r>
        <w:rPr>
          <w:rFonts w:ascii="Liberation Serif" w:hAnsi="Liberation Serif"/>
          <w:kern w:val="0"/>
          <w:rPrChange w:id="0" w:author="Unknown Author" w:date="2019-08-13T20:55:26Z"/>
        </w:rPr>
        <w:t>. The GCM escapes this conundrum by collapsing the valence dimension.</w:t>
      </w:r>
    </w:p>
    <w:p>
      <w:pPr>
        <w:pStyle w:val="TextBody"/>
        <w:spacing w:lineRule="auto" w:line="276"/>
        <w:rPr>
          <w:rFonts w:ascii="Liberation Serif" w:hAnsi="Liberation Serif"/>
          <w:b/>
          <w:b/>
          <w:bCs/>
          <w:kern w:val="0"/>
        </w:rPr>
      </w:pPr>
      <w:r>
        <w:rPr>
          <w:rFonts w:ascii="Liberation Serif" w:hAnsi="Liberation Serif"/>
          <w:b/>
          <w:bCs/>
          <w:kern w:val="0"/>
          <w:rPrChange w:id="0" w:author="Unknown Author" w:date="2019-08-13T20:55:26Z"/>
        </w:rPr>
      </w:r>
    </w:p>
    <w:p>
      <w:pPr>
        <w:pStyle w:val="TextBody"/>
        <w:spacing w:lineRule="auto" w:line="276"/>
        <w:rPr>
          <w:b/>
          <w:b/>
          <w:bCs/>
          <w:i/>
          <w:i/>
          <w:kern w:val="0"/>
          <w:u w:val="single"/>
        </w:rPr>
      </w:pPr>
      <w:r>
        <w:rPr>
          <w:rFonts w:ascii="Liberation Serif" w:hAnsi="Liberation Serif"/>
          <w:b/>
          <w:bCs/>
          <w:i/>
          <w:kern w:val="0"/>
          <w:u w:val="single"/>
          <w:rPrChange w:id="0" w:author="Unknown Author" w:date="2019-08-13T20:55:26Z"/>
        </w:rPr>
        <w:t>Comparison to Other Accounts</w:t>
      </w:r>
    </w:p>
    <w:p>
      <w:pPr>
        <w:pStyle w:val="TextBody"/>
        <w:spacing w:lineRule="auto" w:line="276"/>
        <w:ind w:firstLine="709"/>
        <w:rPr>
          <w:i/>
          <w:i/>
          <w:del w:id="788" w:author="Simon De Deyne" w:date="2012-12-03T21:12:00Z"/>
          <w:kern w:val="0"/>
        </w:rPr>
      </w:pPr>
      <w:r>
        <w:rPr>
          <w:rFonts w:ascii="Liberation Serif" w:hAnsi="Liberation Serif"/>
          <w:kern w:val="0"/>
          <w:rPrChange w:id="0" w:author="Unknown Author" w:date="2019-08-13T20:55:26Z"/>
        </w:rPr>
        <w:t xml:space="preserve">Some category exemplars are judged more typical than others, regardless of whether the categories comprise nouns, verbs, adjectives or even well-defined </w:t>
      </w:r>
      <w:del w:id="779" w:author="Simon De Deyne" w:date="2012-11-30T14:30:00Z">
        <w:r>
          <w:rPr>
            <w:rFonts w:ascii="Liberation Serif" w:hAnsi="Liberation Serif"/>
            <w:kern w:val="0"/>
          </w:rPr>
          <w:delText xml:space="preserve"> </w:delText>
        </w:r>
      </w:del>
      <w:r>
        <w:rPr>
          <w:rFonts w:ascii="Liberation Serif" w:hAnsi="Liberation Serif"/>
          <w:kern w:val="0"/>
          <w:rPrChange w:id="0" w:author="Unknown Author" w:date="2019-08-13T20:55:26Z"/>
        </w:rPr>
        <w:t xml:space="preserve">entities such as odd numbers (Armstrong, Gleitman, &amp; Gleitman, 1983). As such, graded structure </w:t>
      </w:r>
      <w:del w:id="781" w:author="Simon De Deyne" w:date="2012-11-30T14:30:00Z">
        <w:r>
          <w:rPr>
            <w:rFonts w:ascii="Liberation Serif" w:hAnsi="Liberation Serif"/>
            <w:kern w:val="0"/>
          </w:rPr>
          <w:delText xml:space="preserve"> </w:delText>
        </w:r>
      </w:del>
      <w:r>
        <w:rPr>
          <w:rFonts w:ascii="Liberation Serif" w:hAnsi="Liberation Serif"/>
          <w:kern w:val="0"/>
          <w:rPrChange w:id="0" w:author="Unknown Author" w:date="2019-08-13T20:55:26Z"/>
        </w:rPr>
        <w:t xml:space="preserve">appears to be a universal property of categories (Barsalou, 1983). However, graded structure </w:t>
      </w:r>
      <w:del w:id="783" w:author="Simon De Deyne" w:date="2012-11-27T12:04:00Z">
        <w:r>
          <w:rPr>
            <w:rFonts w:ascii="Liberation Serif" w:hAnsi="Liberation Serif"/>
            <w:kern w:val="0"/>
          </w:rPr>
          <w:delText xml:space="preserve"> </w:delText>
        </w:r>
      </w:del>
      <w:r>
        <w:rPr>
          <w:rFonts w:ascii="Liberation Serif" w:hAnsi="Liberation Serif"/>
          <w:kern w:val="0"/>
          <w:rPrChange w:id="0" w:author="Unknown Author" w:date="2019-08-13T20:55:26Z"/>
        </w:rPr>
        <w:t>need</w:t>
      </w:r>
      <w:ins w:id="785" w:author="Simon De Deyne" w:date="2012-11-27T12:04:00Z">
        <w:r>
          <w:rPr>
            <w:rFonts w:ascii="Liberation Serif" w:hAnsi="Liberation Serif"/>
            <w:kern w:val="0"/>
          </w:rPr>
          <w:t>s</w:t>
        </w:r>
      </w:ins>
      <w:r>
        <w:rPr>
          <w:rFonts w:ascii="Liberation Serif" w:hAnsi="Liberation Serif"/>
          <w:kern w:val="0"/>
          <w:rPrChange w:id="0" w:author="Unknown Author" w:date="2019-08-13T20:55:26Z"/>
        </w:rPr>
        <w:t xml:space="preserve"> not be tied to an underlying similarity-based structure in all these categories.</w:t>
      </w:r>
      <w:ins w:id="787" w:author="Simon De Deyne" w:date="2012-12-03T21:12:00Z">
        <w:r>
          <w:rPr>
            <w:rFonts w:ascii="Liberation Serif" w:hAnsi="Liberation Serif"/>
            <w:kern w:val="0"/>
          </w:rPr>
          <w:t xml:space="preserve"> </w:t>
        </w:r>
      </w:ins>
    </w:p>
    <w:p>
      <w:pPr>
        <w:pStyle w:val="TextBody"/>
        <w:spacing w:lineRule="auto" w:line="276"/>
        <w:ind w:firstLine="709"/>
        <w:rPr>
          <w:rFonts w:ascii="Liberation Serif" w:hAnsi="Liberation Serif"/>
          <w:ins w:id="817" w:author="Unknown Author" w:date="2019-08-13T20:57:40Z"/>
        </w:rPr>
      </w:pPr>
      <w:r>
        <w:rPr>
          <w:rFonts w:ascii="Liberation Serif" w:hAnsi="Liberation Serif"/>
          <w:i/>
          <w:kern w:val="0"/>
          <w:rPrChange w:id="0" w:author="Unknown Author" w:date="2019-08-13T20:55:26Z"/>
        </w:rPr>
        <w:t>Availability.</w:t>
      </w:r>
      <w:r>
        <w:rPr>
          <w:rFonts w:ascii="Liberation Serif" w:hAnsi="Liberation Serif"/>
          <w:kern w:val="0"/>
          <w:rPrChange w:id="0" w:author="Unknown Author" w:date="2019-08-13T20:55:26Z"/>
        </w:rPr>
        <w:t xml:space="preserve"> According to the concept accessibility view (e.g., Hampton &amp; Gardiner, 1983, Janczura &amp; Nelson, 1999), typicality judgments do not depend on similarity between category members but reflect how easy it is to retrieve category exemplars due to factors such as the pre-existing associations with the category, word frequency, or familiarity with the exemplar. When the exemplars that are studied correspond to adjectives, similar factors might explain a graded structure</w:t>
      </w:r>
      <w:ins w:id="791" w:author="Simon De Deyne" w:date="2012-11-27T12:09:00Z">
        <w:r>
          <w:rPr>
            <w:rFonts w:ascii="Liberation Serif" w:hAnsi="Liberation Serif"/>
            <w:kern w:val="0"/>
          </w:rPr>
          <w:t>. First, some researchers have proposed that category and instance dominance might explain typicality effec</w:t>
        </w:r>
      </w:ins>
      <w:ins w:id="792" w:author="Simon De Deyne" w:date="2012-11-27T12:10:00Z">
        <w:r>
          <w:rPr>
            <w:rFonts w:ascii="Liberation Serif" w:hAnsi="Liberation Serif"/>
            <w:kern w:val="0"/>
          </w:rPr>
          <w:t>ts</w:t>
        </w:r>
      </w:ins>
      <w:ins w:id="793" w:author="Simon De Deyne" w:date="2012-11-27T14:46:00Z">
        <w:r>
          <w:rPr>
            <w:rFonts w:ascii="Liberation Serif" w:hAnsi="Liberation Serif"/>
            <w:kern w:val="0"/>
          </w:rPr>
          <w:t xml:space="preserve"> (</w:t>
        </w:r>
      </w:ins>
      <w:ins w:id="794" w:author="Simon De Deyne" w:date="2012-11-27T14:47:00Z">
        <w:r>
          <w:rPr>
            <w:rFonts w:ascii="Liberation Serif" w:hAnsi="Liberation Serif"/>
            <w:kern w:val="0"/>
          </w:rPr>
          <w:t xml:space="preserve">e.g. </w:t>
        </w:r>
      </w:ins>
      <w:ins w:id="795" w:author="Simon De Deyne" w:date="2012-11-27T14:46:00Z">
        <w:r>
          <w:rPr>
            <w:rFonts w:ascii="Liberation Serif" w:hAnsi="Liberation Serif"/>
            <w:kern w:val="0"/>
          </w:rPr>
          <w:t>Larochelle &amp; Pineau, 1994,</w:t>
        </w:r>
      </w:ins>
      <w:ins w:id="796" w:author="Simon De Deyne" w:date="2012-11-27T14:47:00Z">
        <w:r>
          <w:rPr>
            <w:rFonts w:ascii="Liberation Serif" w:hAnsi="Liberation Serif"/>
            <w:kern w:val="0"/>
          </w:rPr>
          <w:t xml:space="preserve"> Larochelle, Richard, &amp; Soulières, 2000)</w:t>
        </w:r>
      </w:ins>
      <w:ins w:id="797" w:author="Simon De Deyne" w:date="2012-11-27T12:10:00Z">
        <w:r>
          <w:rPr>
            <w:rFonts w:ascii="Liberation Serif" w:hAnsi="Liberation Serif"/>
            <w:kern w:val="0"/>
          </w:rPr>
          <w:t>.</w:t>
        </w:r>
      </w:ins>
      <w:del w:id="798" w:author="Simon De Deyne" w:date="2012-11-27T12:09:00Z">
        <w:r>
          <w:rPr>
            <w:rFonts w:ascii="Liberation Serif" w:hAnsi="Liberation Serif"/>
            <w:kern w:val="0"/>
          </w:rPr>
          <w:delText>.</w:delText>
        </w:r>
      </w:del>
      <w:ins w:id="799" w:author="Simon De Deyne" w:date="2012-11-27T12:10:00Z">
        <w:r>
          <w:rPr>
            <w:rFonts w:ascii="Liberation Serif" w:hAnsi="Liberation Serif"/>
            <w:kern w:val="0"/>
          </w:rPr>
          <w:t>Category domina</w:t>
        </w:r>
      </w:ins>
      <w:ins w:id="800" w:author="Simon De Deyne" w:date="2012-11-27T12:11:00Z">
        <w:r>
          <w:rPr>
            <w:rFonts w:ascii="Liberation Serif" w:hAnsi="Liberation Serif"/>
            <w:kern w:val="0"/>
          </w:rPr>
          <w:t>nce refers to the frequency with which a superordinate is produced in response t</w:t>
        </w:r>
      </w:ins>
      <w:ins w:id="801" w:author="Simon De Deyne" w:date="2012-11-27T12:12:00Z">
        <w:r>
          <w:rPr>
            <w:rFonts w:ascii="Liberation Serif" w:hAnsi="Liberation Serif"/>
            <w:kern w:val="0"/>
          </w:rPr>
          <w:t>o</w:t>
        </w:r>
      </w:ins>
      <w:ins w:id="802" w:author="Simon De Deyne" w:date="2012-11-27T12:11:00Z">
        <w:r>
          <w:rPr>
            <w:rFonts w:ascii="Liberation Serif" w:hAnsi="Liberation Serif"/>
            <w:kern w:val="0"/>
          </w:rPr>
          <w:t xml:space="preserve"> </w:t>
        </w:r>
      </w:ins>
      <w:ins w:id="803" w:author="Simon De Deyne" w:date="2012-11-27T12:12:00Z">
        <w:r>
          <w:rPr>
            <w:rFonts w:ascii="Liberation Serif" w:hAnsi="Liberation Serif"/>
            <w:kern w:val="0"/>
          </w:rPr>
          <w:t>a</w:t>
        </w:r>
      </w:ins>
      <w:ins w:id="804" w:author="Simon De Deyne" w:date="2012-11-27T12:11:00Z">
        <w:r>
          <w:rPr>
            <w:rFonts w:ascii="Liberation Serif" w:hAnsi="Liberation Serif"/>
            <w:kern w:val="0"/>
          </w:rPr>
          <w:t xml:space="preserve"> category </w:t>
        </w:r>
      </w:ins>
      <w:ins w:id="805" w:author="Simon De Deyne" w:date="2012-11-27T12:12:00Z">
        <w:r>
          <w:rPr>
            <w:rFonts w:ascii="Liberation Serif" w:hAnsi="Liberation Serif"/>
            <w:kern w:val="0"/>
          </w:rPr>
          <w:t>m</w:t>
        </w:r>
      </w:ins>
      <w:ins w:id="806" w:author="Simon De Deyne" w:date="2012-11-27T12:11:00Z">
        <w:r>
          <w:rPr>
            <w:rFonts w:ascii="Liberation Serif" w:hAnsi="Liberation Serif"/>
            <w:kern w:val="0"/>
          </w:rPr>
          <w:t>e</w:t>
        </w:r>
      </w:ins>
      <w:ins w:id="807" w:author="Simon De Deyne" w:date="2012-11-27T12:12:00Z">
        <w:r>
          <w:rPr>
            <w:rFonts w:ascii="Liberation Serif" w:hAnsi="Liberation Serif"/>
            <w:kern w:val="0"/>
          </w:rPr>
          <w:t>mber</w:t>
        </w:r>
      </w:ins>
      <w:ins w:id="808" w:author="Simon De Deyne" w:date="2012-11-27T12:11:00Z">
        <w:r>
          <w:rPr>
            <w:rFonts w:ascii="Liberation Serif" w:hAnsi="Liberation Serif"/>
            <w:kern w:val="0"/>
          </w:rPr>
          <w:t xml:space="preserve">, while instance dominance refers to the frequency </w:t>
        </w:r>
      </w:ins>
      <w:ins w:id="809" w:author="Simon De Deyne" w:date="2012-11-27T12:12:00Z">
        <w:r>
          <w:rPr>
            <w:rFonts w:ascii="Liberation Serif" w:hAnsi="Liberation Serif"/>
            <w:kern w:val="0"/>
          </w:rPr>
          <w:t>with which an instance or category member is produced in response t</w:t>
        </w:r>
      </w:ins>
      <w:ins w:id="810" w:author="Simon De Deyne" w:date="2012-12-03T14:47:00Z">
        <w:r>
          <w:rPr>
            <w:rFonts w:ascii="Liberation Serif" w:hAnsi="Liberation Serif"/>
            <w:kern w:val="0"/>
          </w:rPr>
          <w:t>o</w:t>
        </w:r>
      </w:ins>
      <w:ins w:id="811" w:author="Simon De Deyne" w:date="2012-11-27T12:12:00Z">
        <w:r>
          <w:rPr>
            <w:rFonts w:ascii="Liberation Serif" w:hAnsi="Liberation Serif"/>
            <w:kern w:val="0"/>
          </w:rPr>
          <w:t xml:space="preserve"> a category label</w:t>
        </w:r>
      </w:ins>
      <w:ins w:id="812" w:author="Simon De Deyne" w:date="2012-11-27T12:13:00Z">
        <w:r>
          <w:rPr>
            <w:rFonts w:ascii="Liberation Serif" w:hAnsi="Liberation Serif"/>
            <w:kern w:val="0"/>
          </w:rPr>
          <w:t>. However, bo</w:t>
        </w:r>
      </w:ins>
      <w:ins w:id="813" w:author="Simon De Deyne" w:date="2012-11-27T12:14:00Z">
        <w:r>
          <w:rPr>
            <w:rFonts w:ascii="Liberation Serif" w:hAnsi="Liberation Serif"/>
            <w:kern w:val="0"/>
          </w:rPr>
          <w:t xml:space="preserve">th these variables have little explanatory power, because they are often seen as a variant of the typicality </w:t>
        </w:r>
      </w:ins>
      <w:ins w:id="814" w:author="Simon De Deyne" w:date="2012-11-27T12:15:00Z">
        <w:r>
          <w:rPr>
            <w:rFonts w:ascii="Liberation Serif" w:hAnsi="Liberation Serif"/>
            <w:kern w:val="0"/>
          </w:rPr>
          <w:t>effect itself to be explained (</w:t>
        </w:r>
      </w:ins>
      <w:ins w:id="815" w:author="Simon De Deyne" w:date="2012-11-27T14:41:00Z">
        <w:r>
          <w:rPr>
            <w:rFonts w:ascii="Liberation Serif" w:hAnsi="Liberation Serif"/>
            <w:kern w:val="0"/>
          </w:rPr>
          <w:t>Storms, De Boeck &amp; Ruts, 2000</w:t>
        </w:r>
      </w:ins>
      <w:ins w:id="816" w:author="Simon De Deyne" w:date="2012-11-27T12:15:00Z">
        <w:r>
          <w:rPr>
            <w:rFonts w:ascii="Liberation Serif" w:hAnsi="Liberation Serif"/>
            <w:kern w:val="0"/>
          </w:rPr>
          <w:t>). Other measures of availability of availability do not suffer from this circularity.</w:t>
        </w:r>
      </w:ins>
    </w:p>
    <w:p>
      <w:pPr>
        <w:pStyle w:val="TextBody"/>
        <w:spacing w:lineRule="auto" w:line="276"/>
        <w:ind w:firstLine="709"/>
        <w:rPr>
          <w:kern w:val="0"/>
        </w:rPr>
      </w:pPr>
      <w:del w:id="818" w:author="Simon De Deyne" w:date="2012-11-27T12:09:00Z">
        <w:r>
          <w:rPr>
            <w:rFonts w:ascii="Liberation Serif" w:hAnsi="Liberation Serif"/>
            <w:kern w:val="0"/>
          </w:rPr>
          <w:delText xml:space="preserve"> </w:delText>
          <w:rPrChange w:id="0" w:author="Unknown Author" w:date="2019-08-13T20:55:26Z"/>
        </w:r>
      </w:del>
    </w:p>
    <w:p>
      <w:pPr>
        <w:pStyle w:val="TextBody"/>
        <w:spacing w:lineRule="auto" w:line="276"/>
        <w:ind w:hanging="0"/>
        <w:rPr>
          <w:rFonts w:ascii="Liberation Serif" w:hAnsi="Liberation Serif"/>
          <w:ins w:id="820" w:author="Unknown Author" w:date="2019-08-13T20:57:35Z"/>
        </w:rPr>
      </w:pPr>
      <w:r>
        <w:rPr>
          <w:rFonts w:ascii="Liberation Serif" w:hAnsi="Liberation Serif"/>
          <w:kern w:val="0"/>
          <w:rPrChange w:id="0" w:author="Unknown Author" w:date="2019-08-13T20:55:26Z"/>
        </w:rPr>
        <w:t>Previous studies with noun categories have shown that typicality increases as exemplars become more familiar (e.g., Hampton &amp; Gardiner, 1983; Malt &amp; Smith, 1982). To investigate if this explains the typicality structure of the adjective categories, we correlated word frequency and familiarity with the typicality judgments. Word lemma frequencies were obtained from the CELEX lexical database (Baayen, Piepenbrock, &amp; van Rijn, 1993), while familiarity ratings were taken from Verheyen et al. (2012). Neither log-transformed lemma frequency, nor subjective frequency measured by familiarity correlated significantly with the typicality ratings of any of the categories.</w:t>
      </w:r>
    </w:p>
    <w:p>
      <w:pPr>
        <w:pStyle w:val="TextBody"/>
        <w:spacing w:lineRule="auto" w:line="276"/>
        <w:ind w:firstLine="709"/>
        <w:rPr>
          <w:kern w:val="0"/>
        </w:rPr>
      </w:pPr>
      <w:r>
        <w:rPr>
          <w:rFonts w:ascii="Liberation Serif" w:hAnsi="Liberation Serif"/>
          <w:rPrChange w:id="0" w:author="Unknown Author" w:date="2019-08-13T20:55:26Z"/>
        </w:rPr>
        <w:rPrChange w:id="0" w:author="Unknown Author" w:date="2019-08-13T20:55:26Z"/>
      </w:r>
    </w:p>
    <w:p>
      <w:pPr>
        <w:pStyle w:val="TextBody"/>
        <w:spacing w:lineRule="auto" w:line="276"/>
        <w:ind w:firstLine="709"/>
        <w:rPr>
          <w:kern w:val="0"/>
        </w:rPr>
      </w:pPr>
      <w:r>
        <w:rPr>
          <w:rFonts w:ascii="Liberation Serif" w:hAnsi="Liberation Serif"/>
          <w:i/>
          <w:iCs/>
          <w:kern w:val="0"/>
          <w:rPrChange w:id="0" w:author="Unknown Author" w:date="2019-08-13T20:55:26Z"/>
        </w:rPr>
        <w:t>Polysemy</w:t>
      </w:r>
      <w:r>
        <w:rPr>
          <w:rFonts w:ascii="Liberation Serif" w:hAnsi="Liberation Serif"/>
          <w:kern w:val="0"/>
          <w:rPrChange w:id="0" w:author="Unknown Author" w:date="2019-08-13T20:55:26Z"/>
        </w:rPr>
        <w:t xml:space="preserve">. A second alternative explanation is based on the observation that adjectives have multiple related senses. van Dantzig et al. (2011), for instance, showed that an adjective like </w:t>
      </w:r>
      <w:r>
        <w:rPr>
          <w:rFonts w:ascii="Liberation Serif" w:hAnsi="Liberation Serif"/>
          <w:i/>
          <w:kern w:val="0"/>
          <w:rPrChange w:id="0" w:author="Unknown Author" w:date="2019-08-13T20:55:26Z"/>
        </w:rPr>
        <w:t>plain</w:t>
      </w:r>
      <w:r>
        <w:rPr>
          <w:rFonts w:ascii="Liberation Serif" w:hAnsi="Liberation Serif"/>
          <w:kern w:val="0"/>
          <w:rPrChange w:id="0" w:author="Unknown Author" w:date="2019-08-13T20:55:26Z"/>
        </w:rPr>
        <w:t xml:space="preserve"> might be interpreted as a predominantly visual or a predominantly gustatory property, depending on the item it modifies (</w:t>
      </w:r>
      <w:r>
        <w:rPr>
          <w:rFonts w:ascii="Liberation Serif" w:hAnsi="Liberation Serif"/>
          <w:i/>
          <w:kern w:val="0"/>
          <w:rPrChange w:id="0" w:author="Unknown Author" w:date="2019-08-13T20:55:26Z"/>
        </w:rPr>
        <w:t>fabric</w:t>
      </w:r>
      <w:r>
        <w:rPr>
          <w:rFonts w:ascii="Liberation Serif" w:hAnsi="Liberation Serif"/>
          <w:kern w:val="0"/>
          <w:rPrChange w:id="0" w:author="Unknown Author" w:date="2019-08-13T20:55:26Z"/>
        </w:rPr>
        <w:t xml:space="preserve">, respectively, </w:t>
      </w:r>
      <w:r>
        <w:rPr>
          <w:rFonts w:ascii="Liberation Serif" w:hAnsi="Liberation Serif"/>
          <w:i/>
          <w:kern w:val="0"/>
          <w:rPrChange w:id="0" w:author="Unknown Author" w:date="2019-08-13T20:55:26Z"/>
        </w:rPr>
        <w:t>food</w:t>
      </w:r>
      <w:r>
        <w:rPr>
          <w:rFonts w:ascii="Liberation Serif" w:hAnsi="Liberation Serif"/>
          <w:kern w:val="0"/>
          <w:rPrChange w:id="0" w:author="Unknown Author" w:date="2019-08-13T20:55:26Z"/>
        </w:rPr>
        <w:t>). Since their meaning differs depending on the nominal context, one could assume that highly polysemous adjectives would be perceived to be less typical. To investigate if polysemy affects the judgment of typicality, we collected a direct measure of polysemy. This was done by counting the number of senses for each adjective by checking them against the senses listed in the 14</w:t>
      </w:r>
      <w:r>
        <w:rPr>
          <w:rFonts w:ascii="Liberation Serif" w:hAnsi="Liberation Serif"/>
          <w:kern w:val="0"/>
          <w:vertAlign w:val="superscript"/>
          <w:rPrChange w:id="0" w:author="Unknown Author" w:date="2019-08-13T20:55:26Z"/>
        </w:rPr>
        <w:t>th</w:t>
      </w:r>
      <w:r>
        <w:rPr>
          <w:rFonts w:ascii="Liberation Serif" w:hAnsi="Liberation Serif"/>
          <w:kern w:val="0"/>
          <w:rPrChange w:id="0" w:author="Unknown Author" w:date="2019-08-13T20:55:26Z"/>
        </w:rPr>
        <w:t xml:space="preserve"> edition of the  Dutch Van Dale dictionary (den Boon, Geeraerts, 2005).  The number of senses hypothesis was confirmed for a single category only, </w:t>
      </w:r>
      <w:r>
        <w:rPr>
          <w:rFonts w:ascii="Liberation Serif" w:hAnsi="Liberation Serif"/>
          <w:i/>
          <w:kern w:val="0"/>
          <w:rPrChange w:id="0" w:author="Unknown Author" w:date="2019-08-13T20:55:26Z"/>
        </w:rPr>
        <w:t xml:space="preserve">description of someone’s character, </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r</w:t>
      </w:r>
      <w:r>
        <w:rPr>
          <w:rFonts w:ascii="Liberation Serif" w:hAnsi="Liberation Serif"/>
          <w:kern w:val="0"/>
          <w:rPrChange w:id="0" w:author="Unknown Author" w:date="2019-08-13T20:55:26Z"/>
        </w:rPr>
        <w:t xml:space="preserve">(30) = -.44, </w:t>
      </w:r>
      <w:r>
        <w:rPr>
          <w:rFonts w:ascii="Liberation Serif" w:hAnsi="Liberation Serif"/>
          <w:i/>
          <w:kern w:val="0"/>
          <w:rPrChange w:id="0" w:author="Unknown Author" w:date="2019-08-13T20:55:26Z"/>
        </w:rPr>
        <w:t>p</w:t>
      </w:r>
      <w:r>
        <w:rPr>
          <w:rFonts w:ascii="Liberation Serif" w:hAnsi="Liberation Serif"/>
          <w:kern w:val="0"/>
          <w:rPrChange w:id="0" w:author="Unknown Author" w:date="2019-08-13T20:55:26Z"/>
        </w:rPr>
        <w:t xml:space="preserve"> &lt;.05. No other correlations were significant.  These findings suggest that neither the number of contexts in which adjectives occur nor the number of senses they have systematically affects the perceived typicality. </w:t>
      </w:r>
    </w:p>
    <w:p>
      <w:pPr>
        <w:pStyle w:val="TextBody"/>
        <w:spacing w:lineRule="auto" w:line="276"/>
        <w:ind w:hanging="0"/>
        <w:rPr>
          <w:kern w:val="0"/>
          <w:ins w:id="839" w:author="Unknown Author" w:date="2019-08-13T20:57:34Z"/>
        </w:rPr>
      </w:pPr>
      <w:ins w:id="838" w:author="Unknown Author" w:date="2019-08-13T20:57:34Z">
        <w:r>
          <w:rPr>
            <w:rFonts w:ascii="Liberation Serif" w:hAnsi="Liberation Serif"/>
          </w:rPr>
        </w:r>
      </w:ins>
    </w:p>
    <w:p>
      <w:pPr>
        <w:pStyle w:val="TextBody"/>
        <w:spacing w:lineRule="auto" w:line="276"/>
        <w:ind w:hanging="0"/>
        <w:rPr>
          <w:kern w:val="0"/>
          <w:del w:id="876" w:author="Unknown Author" w:date="2019-08-13T20:57:31Z"/>
        </w:rPr>
      </w:pPr>
      <w:r>
        <w:rPr>
          <w:rFonts w:ascii="Liberation Serif" w:hAnsi="Liberation Serif"/>
          <w:kern w:val="0"/>
          <w:rPrChange w:id="0" w:author="Unknown Author" w:date="2019-08-13T20:55:26Z"/>
        </w:rPr>
        <w:t>Altogether, none of the factors we investigated provided a full account of the graded structure, neither in terms of the strength of the correlation nor in the scope of categories under investigation.</w:t>
      </w:r>
      <w:ins w:id="841" w:author="Simon De Deyne" w:date="2012-12-03T21:12:00Z">
        <w:r>
          <w:rPr>
            <w:rFonts w:ascii="Liberation Serif" w:hAnsi="Liberation Serif"/>
            <w:kern w:val="0"/>
          </w:rPr>
          <w:t xml:space="preserve"> These results corrob</w:t>
        </w:r>
      </w:ins>
      <w:ins w:id="842" w:author="Simon De Deyne" w:date="2012-12-03T21:13:00Z">
        <w:r>
          <w:rPr>
            <w:rFonts w:ascii="Liberation Serif" w:hAnsi="Liberation Serif"/>
            <w:kern w:val="0"/>
          </w:rPr>
          <w:t>orate the earlier findings by</w:t>
        </w:r>
      </w:ins>
      <w:ins w:id="843" w:author="Simon De Deyne" w:date="2012-12-03T21:12:00Z">
        <w:r>
          <w:rPr>
            <w:rFonts w:ascii="Liberation Serif" w:hAnsi="Liberation Serif"/>
            <w:kern w:val="0"/>
          </w:rPr>
          <w:t xml:space="preserve"> Larochelle</w:t>
        </w:r>
      </w:ins>
      <w:ins w:id="844" w:author="Simon De Deyne" w:date="2012-12-03T14:49:00Z">
        <w:r>
          <w:rPr>
            <w:rFonts w:ascii="Liberation Serif" w:hAnsi="Liberation Serif"/>
            <w:kern w:val="0"/>
          </w:rPr>
          <w:t xml:space="preserve">, Richard and </w:t>
        </w:r>
      </w:ins>
      <w:ins w:id="845" w:author="Simon De Deyne" w:date="2012-12-03T21:12:00Z">
        <w:r>
          <w:rPr>
            <w:rFonts w:ascii="Liberation Serif" w:hAnsi="Liberation Serif"/>
            <w:kern w:val="0"/>
          </w:rPr>
          <w:t xml:space="preserve">Pineau </w:t>
        </w:r>
      </w:ins>
      <w:ins w:id="846" w:author="Simon De Deyne" w:date="2012-12-03T21:13:00Z">
        <w:r>
          <w:rPr>
            <w:rFonts w:ascii="Liberation Serif" w:hAnsi="Liberation Serif"/>
            <w:kern w:val="0"/>
          </w:rPr>
          <w:t xml:space="preserve">(2000). They </w:t>
        </w:r>
      </w:ins>
      <w:ins w:id="847" w:author="Simon De Deyne" w:date="2012-12-03T21:12:00Z">
        <w:r>
          <w:rPr>
            <w:rFonts w:ascii="Liberation Serif" w:hAnsi="Liberation Serif"/>
            <w:kern w:val="0"/>
          </w:rPr>
          <w:t xml:space="preserve">used a categorization task </w:t>
        </w:r>
      </w:ins>
      <w:ins w:id="848" w:author="Simon De Deyne" w:date="2012-12-03T21:13:00Z">
        <w:r>
          <w:rPr>
            <w:rFonts w:ascii="Liberation Serif" w:hAnsi="Liberation Serif"/>
            <w:kern w:val="0"/>
          </w:rPr>
          <w:t xml:space="preserve">and found </w:t>
        </w:r>
      </w:ins>
      <w:ins w:id="849" w:author="Simon De Deyne" w:date="2012-12-03T21:14:00Z">
        <w:r>
          <w:rPr>
            <w:rFonts w:ascii="Liberation Serif" w:hAnsi="Liberation Serif"/>
            <w:kern w:val="0"/>
          </w:rPr>
          <w:t>that</w:t>
        </w:r>
      </w:ins>
      <w:ins w:id="850" w:author="Simon De Deyne" w:date="2012-12-03T21:12:00Z">
        <w:r>
          <w:rPr>
            <w:rFonts w:ascii="Liberation Serif" w:hAnsi="Liberation Serif"/>
            <w:kern w:val="0"/>
          </w:rPr>
          <w:t xml:space="preserve"> well-defined categories such as </w:t>
        </w:r>
      </w:ins>
      <w:ins w:id="851" w:author="Simon De Deyne" w:date="2012-12-03T21:12:00Z">
        <w:r>
          <w:rPr>
            <w:rFonts w:ascii="Liberation Serif" w:hAnsi="Liberation Serif"/>
            <w:i/>
            <w:kern w:val="0"/>
          </w:rPr>
          <w:t>seasons</w:t>
        </w:r>
      </w:ins>
      <w:ins w:id="852" w:author="Simon De Deyne" w:date="2012-12-03T21:12:00Z">
        <w:r>
          <w:rPr>
            <w:rFonts w:ascii="Liberation Serif" w:hAnsi="Liberation Serif"/>
            <w:kern w:val="0"/>
          </w:rPr>
          <w:t xml:space="preserve">, </w:t>
        </w:r>
      </w:ins>
      <w:ins w:id="853" w:author="Simon De Deyne" w:date="2012-12-03T21:12:00Z">
        <w:r>
          <w:rPr>
            <w:rFonts w:ascii="Liberation Serif" w:hAnsi="Liberation Serif"/>
            <w:i/>
            <w:kern w:val="0"/>
          </w:rPr>
          <w:t>numbers</w:t>
        </w:r>
      </w:ins>
      <w:ins w:id="854" w:author="Simon De Deyne" w:date="2012-12-03T21:12:00Z">
        <w:r>
          <w:rPr>
            <w:rFonts w:ascii="Liberation Serif" w:hAnsi="Liberation Serif"/>
            <w:kern w:val="0"/>
          </w:rPr>
          <w:t xml:space="preserve">, or </w:t>
        </w:r>
      </w:ins>
      <w:ins w:id="855" w:author="Simon De Deyne" w:date="2012-12-03T21:12:00Z">
        <w:r>
          <w:rPr>
            <w:rFonts w:ascii="Liberation Serif" w:hAnsi="Liberation Serif"/>
            <w:i/>
            <w:kern w:val="0"/>
          </w:rPr>
          <w:t xml:space="preserve">part of the human anatomy </w:t>
        </w:r>
      </w:ins>
      <w:ins w:id="856" w:author="Simon De Deyne" w:date="2012-12-03T21:12:00Z">
        <w:r>
          <w:rPr>
            <w:rFonts w:ascii="Liberation Serif" w:hAnsi="Liberation Serif"/>
            <w:kern w:val="0"/>
          </w:rPr>
          <w:t>fail to show a typicality effect after other factors are taken into account. I</w:t>
        </w:r>
      </w:ins>
      <w:ins w:id="857" w:author="Simon De Deyne" w:date="2012-12-03T21:13:00Z">
        <w:r>
          <w:rPr>
            <w:rFonts w:ascii="Liberation Serif" w:hAnsi="Liberation Serif"/>
            <w:kern w:val="0"/>
          </w:rPr>
          <w:t>mportantly</w:t>
        </w:r>
      </w:ins>
      <w:ins w:id="858" w:author="Simon De Deyne" w:date="2012-12-03T21:12:00Z">
        <w:r>
          <w:rPr>
            <w:rFonts w:ascii="Liberation Serif" w:hAnsi="Liberation Serif"/>
            <w:kern w:val="0"/>
          </w:rPr>
          <w:t>,</w:t>
        </w:r>
      </w:ins>
      <w:ins w:id="859" w:author="Simon De Deyne" w:date="2012-12-03T21:13:00Z">
        <w:r>
          <w:rPr>
            <w:rFonts w:ascii="Liberation Serif" w:hAnsi="Liberation Serif"/>
            <w:kern w:val="0"/>
          </w:rPr>
          <w:t xml:space="preserve"> </w:t>
        </w:r>
      </w:ins>
      <w:ins w:id="860" w:author="Simon De Deyne" w:date="2012-12-03T21:14:00Z">
        <w:r>
          <w:rPr>
            <w:rFonts w:ascii="Liberation Serif" w:hAnsi="Liberation Serif"/>
            <w:kern w:val="0"/>
          </w:rPr>
          <w:t xml:space="preserve">in their studies </w:t>
        </w:r>
      </w:ins>
      <w:ins w:id="861" w:author="Simon De Deyne" w:date="2012-12-03T21:13:00Z">
        <w:r>
          <w:rPr>
            <w:rFonts w:ascii="Liberation Serif" w:hAnsi="Liberation Serif"/>
            <w:kern w:val="0"/>
          </w:rPr>
          <w:t>a</w:t>
        </w:r>
      </w:ins>
      <w:ins w:id="862" w:author="Simon De Deyne" w:date="2012-12-03T21:12:00Z">
        <w:r>
          <w:rPr>
            <w:rFonts w:ascii="Liberation Serif" w:hAnsi="Liberation Serif"/>
            <w:kern w:val="0"/>
          </w:rPr>
          <w:t xml:space="preserve"> </w:t>
        </w:r>
      </w:ins>
      <w:ins w:id="863" w:author="Simon De Deyne" w:date="2012-12-03T21:13:00Z">
        <w:r>
          <w:rPr>
            <w:rFonts w:ascii="Liberation Serif" w:hAnsi="Liberation Serif"/>
            <w:kern w:val="0"/>
          </w:rPr>
          <w:t>dissociation</w:t>
        </w:r>
      </w:ins>
      <w:ins w:id="864" w:author="Simon De Deyne" w:date="2012-12-03T21:12:00Z">
        <w:r>
          <w:rPr>
            <w:rFonts w:ascii="Liberation Serif" w:hAnsi="Liberation Serif"/>
            <w:kern w:val="0"/>
          </w:rPr>
          <w:t xml:space="preserve"> was found with natural categories where a similarity-based category structure determined typicality, even when a number of other factors are controlled.</w:t>
        </w:r>
      </w:ins>
      <w:ins w:id="865" w:author="Simon De Deyne" w:date="2012-12-03T21:15:00Z">
        <w:r>
          <w:rPr>
            <w:rFonts w:ascii="Liberation Serif" w:hAnsi="Liberation Serif"/>
            <w:kern w:val="0"/>
          </w:rPr>
          <w:t xml:space="preserve"> The </w:t>
        </w:r>
      </w:ins>
      <w:ins w:id="866" w:author="Simon De Deyne" w:date="2012-12-03T21:16:00Z">
        <w:r>
          <w:rPr>
            <w:rFonts w:ascii="Liberation Serif" w:hAnsi="Liberation Serif"/>
            <w:kern w:val="0"/>
          </w:rPr>
          <w:t>current findings for</w:t>
        </w:r>
      </w:ins>
      <w:ins w:id="867" w:author="Simon De Deyne" w:date="2012-12-03T21:17:00Z">
        <w:r>
          <w:rPr>
            <w:rFonts w:ascii="Liberation Serif" w:hAnsi="Liberation Serif"/>
            <w:kern w:val="0"/>
          </w:rPr>
          <w:t xml:space="preserve"> </w:t>
        </w:r>
      </w:ins>
      <w:ins w:id="868" w:author="Simon De Deyne" w:date="2012-12-03T21:16:00Z">
        <w:r>
          <w:rPr>
            <w:rFonts w:ascii="Liberation Serif" w:hAnsi="Liberation Serif"/>
            <w:kern w:val="0"/>
          </w:rPr>
          <w:t xml:space="preserve">adjectives </w:t>
        </w:r>
      </w:ins>
      <w:ins w:id="869" w:author="Simon De Deyne" w:date="2012-12-03T21:17:00Z">
        <w:r>
          <w:rPr>
            <w:rFonts w:ascii="Liberation Serif" w:hAnsi="Liberation Serif"/>
            <w:kern w:val="0"/>
          </w:rPr>
          <w:t>are</w:t>
        </w:r>
      </w:ins>
      <w:ins w:id="870" w:author="Simon De Deyne" w:date="2012-12-03T21:16:00Z">
        <w:r>
          <w:rPr>
            <w:rFonts w:ascii="Liberation Serif" w:hAnsi="Liberation Serif"/>
            <w:kern w:val="0"/>
          </w:rPr>
          <w:t xml:space="preserve"> therefor</w:t>
        </w:r>
      </w:ins>
      <w:ins w:id="871" w:author="Simon De Deyne" w:date="2012-12-03T21:17:00Z">
        <w:r>
          <w:rPr>
            <w:rFonts w:ascii="Liberation Serif" w:hAnsi="Liberation Serif"/>
            <w:kern w:val="0"/>
          </w:rPr>
          <w:t>e</w:t>
        </w:r>
      </w:ins>
      <w:ins w:id="872" w:author="Simon De Deyne" w:date="2012-12-03T21:16:00Z">
        <w:r>
          <w:rPr>
            <w:rFonts w:ascii="Liberation Serif" w:hAnsi="Liberation Serif"/>
            <w:kern w:val="0"/>
          </w:rPr>
          <w:t xml:space="preserve"> in line with a</w:t>
        </w:r>
      </w:ins>
      <w:ins w:id="873" w:author="Simon De Deyne" w:date="2012-12-03T21:17:00Z">
        <w:r>
          <w:rPr>
            <w:rFonts w:ascii="Liberation Serif" w:hAnsi="Liberation Serif"/>
            <w:kern w:val="0"/>
          </w:rPr>
          <w:t xml:space="preserve"> similarity-based</w:t>
        </w:r>
      </w:ins>
      <w:ins w:id="874" w:author="Simon De Deyne" w:date="2012-12-03T21:16:00Z">
        <w:r>
          <w:rPr>
            <w:rFonts w:ascii="Liberation Serif" w:hAnsi="Liberation Serif"/>
            <w:kern w:val="0"/>
          </w:rPr>
          <w:t xml:space="preserve"> explanation of graded struc</w:t>
        </w:r>
      </w:ins>
      <w:ins w:id="875" w:author="Simon De Deyne" w:date="2012-12-03T21:17:00Z">
        <w:r>
          <w:rPr>
            <w:rFonts w:ascii="Liberation Serif" w:hAnsi="Liberation Serif"/>
            <w:kern w:val="0"/>
          </w:rPr>
          <w:t>ture common to natural categories.</w:t>
        </w:r>
      </w:ins>
    </w:p>
    <w:p>
      <w:pPr>
        <w:pStyle w:val="TextBody"/>
        <w:spacing w:lineRule="auto" w:line="276"/>
        <w:ind w:hanging="0"/>
        <w:rPr>
          <w:kern w:val="0"/>
        </w:rPr>
      </w:pPr>
      <w:r>
        <w:rPr>
          <w:rFonts w:ascii="Liberation Serif" w:hAnsi="Liberation Serif"/>
          <w:rPrChange w:id="0" w:author="Unknown Author" w:date="2019-08-13T20:55:26Z"/>
        </w:rPr>
        <w:rPrChange w:id="0" w:author="Unknown Author" w:date="2019-08-13T20:55:26Z"/>
      </w:r>
    </w:p>
    <w:p>
      <w:pPr>
        <w:pStyle w:val="TextBody"/>
        <w:spacing w:lineRule="auto" w:line="276"/>
        <w:rPr>
          <w:rFonts w:ascii="Liberation Serif" w:hAnsi="Liberation Serif"/>
          <w:b/>
          <w:b/>
          <w:i/>
          <w:i/>
          <w:kern w:val="0"/>
        </w:rPr>
      </w:pPr>
      <w:r>
        <w:rPr>
          <w:rFonts w:ascii="Liberation Serif" w:hAnsi="Liberation Serif"/>
          <w:b/>
          <w:i/>
          <w:kern w:val="0"/>
          <w:rPrChange w:id="0" w:author="Unknown Author" w:date="2019-08-13T20:55:26Z"/>
        </w:rPr>
      </w:r>
    </w:p>
    <w:p>
      <w:pPr>
        <w:pStyle w:val="TextBody"/>
        <w:spacing w:lineRule="auto" w:line="276"/>
        <w:rPr>
          <w:b/>
          <w:b/>
          <w:i/>
          <w:i/>
          <w:kern w:val="0"/>
          <w:u w:val="single"/>
        </w:rPr>
      </w:pPr>
      <w:r>
        <w:rPr>
          <w:rFonts w:ascii="Liberation Serif" w:hAnsi="Liberation Serif"/>
          <w:b/>
          <w:i/>
          <w:kern w:val="0"/>
          <w:u w:val="single"/>
          <w:rPrChange w:id="0" w:author="Unknown Author" w:date="2019-08-13T20:55:26Z"/>
        </w:rPr>
        <w:t>Semantic Structure</w:t>
      </w:r>
    </w:p>
    <w:p>
      <w:pPr>
        <w:pStyle w:val="Firstlineindent"/>
        <w:spacing w:lineRule="auto" w:line="276"/>
        <w:ind w:hanging="0"/>
        <w:rPr>
          <w:rFonts w:ascii="Liberation Serif" w:hAnsi="Liberation Serif"/>
        </w:rPr>
      </w:pPr>
      <w:r>
        <w:rPr>
          <w:rFonts w:ascii="Liberation Serif" w:hAnsi="Liberation Serif"/>
          <w:rPrChange w:id="0" w:author="Unknown Author" w:date="2019-08-13T20:55:26Z"/>
        </w:rPr>
        <w:t xml:space="preserve">Apart from demonstrating a graded structure in adjectives and providing a model that captures such a structure, our results also confirm that a specific form of antonymy based on valence is arguably the most important structural factor that determines the semantic representation of adjectives (Gross &amp; Miller, 1990; Murphy &amp; Andrew, 1993). Inspection of the similarity spaces shows that valence differences often align with antonomy. However, in contrast to antonomy, valence seems to indicate a more stable property of adjectives that does not depend on the organization of a specific category class. To illustrate this, we obtained a MDS solution using a similar procedure as presented earlier but now using the entire set of adjectives. A satisfactory MDS solution with stress lower than 0.10 was found in 10 dimensions. After centering these dimensions and the predictor variable (valence), the regression resulted in a beta-weight or correlation of </w:t>
      </w:r>
      <w:r>
        <w:rPr>
          <w:rFonts w:ascii="Liberation Serif" w:hAnsi="Liberation Serif"/>
          <w:i/>
          <w:rPrChange w:id="0" w:author="Unknown Author" w:date="2019-08-13T20:55:26Z"/>
        </w:rPr>
        <w:t>r</w:t>
      </w:r>
      <w:r>
        <w:rPr>
          <w:rFonts w:ascii="Liberation Serif" w:hAnsi="Liberation Serif"/>
          <w:rPrChange w:id="0" w:author="Unknown Author" w:date="2019-08-13T20:55:26Z"/>
        </w:rPr>
        <w:t xml:space="preserve">(294) = -.88, </w:t>
      </w:r>
      <w:r>
        <w:rPr>
          <w:rFonts w:ascii="Liberation Serif" w:hAnsi="Liberation Serif"/>
          <w:i/>
          <w:rPrChange w:id="0" w:author="Unknown Author" w:date="2019-08-13T20:55:26Z"/>
        </w:rPr>
        <w:t>p</w:t>
      </w:r>
      <w:r>
        <w:rPr>
          <w:rFonts w:ascii="Liberation Serif" w:hAnsi="Liberation Serif"/>
          <w:rPrChange w:id="0" w:author="Unknown Author" w:date="2019-08-13T20:55:26Z"/>
        </w:rPr>
        <w:t xml:space="preserve"> &lt; .001 for the first dimension. Moreover, this model as a whole captured valence extremely well, </w:t>
      </w:r>
      <w:r>
        <w:rPr>
          <w:rFonts w:ascii="Liberation Serif" w:hAnsi="Liberation Serif"/>
          <w:i/>
          <w:rPrChange w:id="0" w:author="Unknown Author" w:date="2019-08-13T20:55:26Z"/>
        </w:rPr>
        <w:t>R</w:t>
      </w:r>
      <w:r>
        <w:rPr>
          <w:rFonts w:ascii="Liberation Serif" w:hAnsi="Liberation Serif"/>
          <w:rPrChange w:id="0" w:author="Unknown Author" w:date="2019-08-13T20:55:26Z"/>
        </w:rPr>
        <w:t xml:space="preserve">² = .83. The MDS solutions point towards valence as a strong semantic factor involved in the representation of adjectives, both for specific adjective categories as well as the adjective domain as a whole, and provide empirical support for previous theoretical claims. </w:t>
      </w:r>
    </w:p>
    <w:p>
      <w:pPr>
        <w:pStyle w:val="Firstlineindent"/>
        <w:spacing w:lineRule="auto" w:line="276"/>
        <w:ind w:hanging="0"/>
        <w:rPr>
          <w:rFonts w:ascii="Liberation Serif" w:hAnsi="Liberation Serif"/>
          <w:ins w:id="888" w:author="Unknown Author" w:date="2019-08-13T20:57:24Z"/>
        </w:rPr>
      </w:pPr>
      <w:ins w:id="887" w:author="Unknown Author" w:date="2019-08-13T20:57:24Z">
        <w:r>
          <w:rPr>
            <w:rFonts w:ascii="Liberation Serif" w:hAnsi="Liberation Serif"/>
          </w:rPr>
        </w:r>
      </w:ins>
    </w:p>
    <w:p>
      <w:pPr>
        <w:pStyle w:val="Firstlineindent"/>
        <w:spacing w:lineRule="auto" w:line="276"/>
        <w:ind w:hanging="0"/>
        <w:rPr>
          <w:rFonts w:ascii="Liberation Serif" w:hAnsi="Liberation Serif"/>
        </w:rPr>
      </w:pPr>
      <w:r>
        <w:rPr>
          <w:rFonts w:ascii="Liberation Serif" w:hAnsi="Liberation Serif"/>
          <w:rPrChange w:id="0" w:author="Unknown Author" w:date="2019-08-13T20:55:26Z"/>
        </w:rPr>
        <w:t xml:space="preserve">Since we extracted between 4 and 6 dimensions for each category, and valence corresponded to only one or two of these dimensions, other factors than valence affect the organization of adjectives as well.  To investigate this possibility we employed additional ratings for the semantic attributes of arousal and intensity (described in Verheyen et al., 2012). Arousal was defined as the degree to which a word evokes tension, while intensity was defined as the degree to which certain words such as </w:t>
      </w:r>
      <w:r>
        <w:rPr>
          <w:rFonts w:ascii="Liberation Serif" w:hAnsi="Liberation Serif"/>
          <w:i/>
          <w:rPrChange w:id="0" w:author="Unknown Author" w:date="2019-08-13T20:55:26Z"/>
        </w:rPr>
        <w:t>strong</w:t>
      </w:r>
      <w:r>
        <w:rPr>
          <w:rFonts w:ascii="Liberation Serif" w:hAnsi="Liberation Serif"/>
          <w:rPrChange w:id="0" w:author="Unknown Author" w:date="2019-08-13T20:55:26Z"/>
        </w:rPr>
        <w:t xml:space="preserve"> or </w:t>
      </w:r>
      <w:r>
        <w:rPr>
          <w:rFonts w:ascii="Liberation Serif" w:hAnsi="Liberation Serif"/>
          <w:i/>
          <w:rPrChange w:id="0" w:author="Unknown Author" w:date="2019-08-13T20:55:26Z"/>
        </w:rPr>
        <w:t>heavy,</w:t>
      </w:r>
      <w:r>
        <w:rPr>
          <w:rFonts w:ascii="Liberation Serif" w:hAnsi="Liberation Serif"/>
          <w:rPrChange w:id="0" w:author="Unknown Author" w:date="2019-08-13T20:55:26Z"/>
        </w:rPr>
        <w:t xml:space="preserve"> or </w:t>
      </w:r>
      <w:r>
        <w:rPr>
          <w:rFonts w:ascii="Liberation Serif" w:hAnsi="Liberation Serif"/>
          <w:i/>
          <w:rPrChange w:id="0" w:author="Unknown Author" w:date="2019-08-13T20:55:26Z"/>
        </w:rPr>
        <w:t>small</w:t>
      </w:r>
      <w:r>
        <w:rPr>
          <w:rFonts w:ascii="Liberation Serif" w:hAnsi="Liberation Serif"/>
          <w:rPrChange w:id="0" w:author="Unknown Author" w:date="2019-08-13T20:55:26Z"/>
        </w:rPr>
        <w:t xml:space="preserve"> and </w:t>
      </w:r>
      <w:r>
        <w:rPr>
          <w:rFonts w:ascii="Liberation Serif" w:hAnsi="Liberation Serif"/>
          <w:i/>
          <w:rPrChange w:id="0" w:author="Unknown Author" w:date="2019-08-13T20:55:26Z"/>
        </w:rPr>
        <w:t>soft</w:t>
      </w:r>
      <w:r>
        <w:rPr>
          <w:rFonts w:ascii="Liberation Serif" w:hAnsi="Liberation Serif"/>
          <w:rPrChange w:id="0" w:author="Unknown Author" w:date="2019-08-13T20:55:26Z"/>
        </w:rPr>
        <w:t xml:space="preserve"> are experienced as powerful or intense. This choice of attributes was influenced by the work of Osgood on the attitudes present in human judgments of words and phrases (Osgood, Suci, &amp; Tannenbaum, 1957) and studies that differentiate between valence and arousal using emotion adjectives (Grühn &amp; Smith, 2008). While we did not use bipolar scales as Osgood did and focused on different concepts, the scale of valence could be considered analogous to Osgood’s evaluation factor, arousal with the activity factor and intensity with potency. </w:t>
        <w:rPrChange w:id="0" w:author="Unknown Author" w:date="2019-08-13T20:55:26Z"/>
      </w:r>
    </w:p>
    <w:p>
      <w:pPr>
        <w:pStyle w:val="TextBody"/>
        <w:spacing w:lineRule="auto" w:line="276"/>
        <w:ind w:firstLine="709"/>
        <w:jc w:val="both"/>
        <w:rPr>
          <w:kern w:val="0"/>
          <w:ins w:id="899" w:author="Unknown Author" w:date="2019-08-13T20:57:20Z"/>
        </w:rPr>
      </w:pPr>
      <w:ins w:id="898" w:author="Unknown Author" w:date="2019-08-13T20:57:20Z">
        <w:r>
          <w:rPr>
            <w:rFonts w:ascii="Liberation Serif" w:hAnsi="Liberation Serif"/>
          </w:rPr>
        </w:r>
      </w:ins>
    </w:p>
    <w:p>
      <w:pPr>
        <w:pStyle w:val="TextBody"/>
        <w:spacing w:lineRule="auto" w:line="276"/>
        <w:ind w:hanging="0"/>
        <w:jc w:val="both"/>
        <w:rPr>
          <w:rFonts w:ascii="Liberation Serif" w:hAnsi="Liberation Serif"/>
        </w:rPr>
      </w:pPr>
      <w:r>
        <w:rPr>
          <w:rFonts w:ascii="Liberation Serif" w:hAnsi="Liberation Serif"/>
          <w:kern w:val="0"/>
          <w:rPrChange w:id="0" w:author="Unknown Author" w:date="2019-08-13T20:55:26Z"/>
        </w:rPr>
        <w:t xml:space="preserve">In contrast to earlier findings for emotion adjectives (e.g., Kensinger &amp; Corkin, 2004; Lewis, Critchley, &amp; Dolan, 2007), the arousal ratings did not differentiate strongly from the valence ratings in our categories. A high correlation was established between both variables, ranging from </w:t>
      </w:r>
      <w:r>
        <w:rPr>
          <w:rFonts w:ascii="Liberation Serif" w:hAnsi="Liberation Serif"/>
          <w:i/>
          <w:kern w:val="0"/>
          <w:rPrChange w:id="0" w:author="Unknown Author" w:date="2019-08-13T20:55:26Z"/>
        </w:rPr>
        <w:t>r(30)</w:t>
      </w:r>
      <w:r>
        <w:rPr>
          <w:rFonts w:ascii="Liberation Serif" w:hAnsi="Liberation Serif"/>
          <w:kern w:val="0"/>
          <w:rPrChange w:id="0" w:author="Unknown Author" w:date="2019-08-13T20:55:26Z"/>
        </w:rPr>
        <w:t xml:space="preserve"> = −.79, </w:t>
      </w:r>
      <w:r>
        <w:rPr>
          <w:rFonts w:ascii="Liberation Serif" w:hAnsi="Liberation Serif"/>
          <w:i/>
          <w:kern w:val="0"/>
          <w:rPrChange w:id="0" w:author="Unknown Author" w:date="2019-08-13T20:55:26Z"/>
        </w:rPr>
        <w:t>p</w:t>
      </w:r>
      <w:r>
        <w:rPr>
          <w:rFonts w:ascii="Liberation Serif" w:hAnsi="Liberation Serif"/>
          <w:kern w:val="0"/>
          <w:rPrChange w:id="0" w:author="Unknown Author" w:date="2019-08-13T20:55:26Z"/>
        </w:rPr>
        <w:t xml:space="preserve"> &lt; .001 to </w:t>
      </w:r>
      <w:r>
        <w:rPr>
          <w:rFonts w:ascii="Liberation Serif" w:hAnsi="Liberation Serif"/>
          <w:i/>
          <w:kern w:val="0"/>
          <w:rPrChange w:id="0" w:author="Unknown Author" w:date="2019-08-13T20:55:26Z"/>
        </w:rPr>
        <w:t>r(30)</w:t>
      </w:r>
      <w:r>
        <w:rPr>
          <w:rFonts w:ascii="Liberation Serif" w:hAnsi="Liberation Serif"/>
          <w:kern w:val="0"/>
          <w:rPrChange w:id="0" w:author="Unknown Author" w:date="2019-08-13T20:55:26Z"/>
        </w:rPr>
        <w:t xml:space="preserve"> = . -.94 </w:t>
      </w:r>
      <w:r>
        <w:rPr>
          <w:rFonts w:ascii="Liberation Serif" w:hAnsi="Liberation Serif"/>
          <w:i/>
          <w:kern w:val="0"/>
          <w:rPrChange w:id="0" w:author="Unknown Author" w:date="2019-08-13T20:55:26Z"/>
        </w:rPr>
        <w:t>p</w:t>
      </w:r>
      <w:r>
        <w:rPr>
          <w:rFonts w:ascii="Liberation Serif" w:hAnsi="Liberation Serif"/>
          <w:kern w:val="0"/>
          <w:rPrChange w:id="0" w:author="Unknown Author" w:date="2019-08-13T20:55:26Z"/>
        </w:rPr>
        <w:t xml:space="preserve"> &lt; .001 for all categories except </w:t>
      </w:r>
      <w:r>
        <w:rPr>
          <w:rFonts w:ascii="Liberation Serif" w:hAnsi="Liberation Serif"/>
          <w:i/>
          <w:kern w:val="0"/>
          <w:rPrChange w:id="0" w:author="Unknown Author" w:date="2019-08-13T20:55:26Z"/>
        </w:rPr>
        <w:t>description of a quantity</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r(30)</w:t>
      </w:r>
      <w:r>
        <w:rPr>
          <w:rFonts w:ascii="Liberation Serif" w:hAnsi="Liberation Serif"/>
          <w:kern w:val="0"/>
          <w:rPrChange w:id="0" w:author="Unknown Author" w:date="2019-08-13T20:55:26Z"/>
        </w:rPr>
        <w:t xml:space="preserve"> = .15, </w:t>
      </w:r>
      <w:r>
        <w:rPr>
          <w:rFonts w:ascii="Liberation Serif" w:hAnsi="Liberation Serif"/>
          <w:i/>
          <w:kern w:val="0"/>
          <w:rPrChange w:id="0" w:author="Unknown Author" w:date="2019-08-13T20:55:26Z"/>
        </w:rPr>
        <w:t>ns</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shape of an object</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r(30)</w:t>
      </w:r>
      <w:r>
        <w:rPr>
          <w:rFonts w:ascii="Liberation Serif" w:hAnsi="Liberation Serif"/>
          <w:kern w:val="0"/>
          <w:rPrChange w:id="0" w:author="Unknown Author" w:date="2019-08-13T20:55:26Z"/>
        </w:rPr>
        <w:t xml:space="preserve"> = -.58, </w:t>
      </w:r>
      <w:r>
        <w:rPr>
          <w:rFonts w:ascii="Liberation Serif" w:hAnsi="Liberation Serif"/>
          <w:i/>
          <w:kern w:val="0"/>
          <w:rPrChange w:id="0" w:author="Unknown Author" w:date="2019-08-13T20:55:26Z"/>
        </w:rPr>
        <w:t>p</w:t>
      </w:r>
      <w:r>
        <w:rPr>
          <w:rFonts w:ascii="Liberation Serif" w:hAnsi="Liberation Serif"/>
          <w:kern w:val="0"/>
          <w:rPrChange w:id="0" w:author="Unknown Author" w:date="2019-08-13T20:55:26Z"/>
        </w:rPr>
        <w:t xml:space="preserve"> &lt; .001 and </w:t>
      </w:r>
      <w:r>
        <w:rPr>
          <w:rFonts w:ascii="Liberation Serif" w:hAnsi="Liberation Serif"/>
          <w:i/>
          <w:kern w:val="0"/>
          <w:rPrChange w:id="0" w:author="Unknown Author" w:date="2019-08-13T20:55:26Z"/>
        </w:rPr>
        <w:t>description of a landscape</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r(30)</w:t>
      </w:r>
      <w:r>
        <w:rPr>
          <w:rFonts w:ascii="Liberation Serif" w:hAnsi="Liberation Serif"/>
          <w:kern w:val="0"/>
          <w:rPrChange w:id="0" w:author="Unknown Author" w:date="2019-08-13T20:55:26Z"/>
        </w:rPr>
        <w:t xml:space="preserve"> = -.65, </w:t>
      </w:r>
      <w:r>
        <w:rPr>
          <w:rFonts w:ascii="Liberation Serif" w:hAnsi="Liberation Serif"/>
          <w:i/>
          <w:kern w:val="0"/>
          <w:rPrChange w:id="0" w:author="Unknown Author" w:date="2019-08-13T20:55:26Z"/>
        </w:rPr>
        <w:t>p</w:t>
      </w:r>
      <w:r>
        <w:rPr>
          <w:rFonts w:ascii="Liberation Serif" w:hAnsi="Liberation Serif"/>
          <w:kern w:val="0"/>
          <w:rPrChange w:id="0" w:author="Unknown Author" w:date="2019-08-13T20:55:26Z"/>
        </w:rPr>
        <w:t xml:space="preserve"> &lt; .001. Moreover, using a similar property fitting procedure as described previously, we found both attributes to correspond to the same dimensions</w:t>
      </w:r>
      <w:r>
        <w:rPr>
          <w:rFonts w:ascii="Liberation Serif" w:hAnsi="Liberation Serif"/>
          <w:kern w:val="0"/>
          <w:vertAlign w:val="superscript"/>
          <w:rPrChange w:id="0" w:author="Unknown Author" w:date="2019-08-13T20:55:26Z"/>
        </w:rPr>
        <w:t xml:space="preserve">6 </w:t>
      </w:r>
      <w:r>
        <w:rPr>
          <w:rFonts w:ascii="Liberation Serif" w:hAnsi="Liberation Serif"/>
          <w:kern w:val="0"/>
          <w:rPrChange w:id="0" w:author="Unknown Author" w:date="2019-08-13T20:55:26Z"/>
        </w:rPr>
        <w:t>but with smaller multiple correlation coefficients for arousal for nearly all categories (</w:t>
      </w:r>
      <w:r>
        <w:rPr>
          <w:rFonts w:ascii="Liberation Serif" w:hAnsi="Liberation Serif"/>
          <w:i/>
          <w:kern w:val="0"/>
          <w:rPrChange w:id="0" w:author="Unknown Author" w:date="2019-08-13T20:55:26Z"/>
        </w:rPr>
        <w:t>with feel of an object being the exception</w:t>
      </w:r>
      <w:r>
        <w:rPr>
          <w:rFonts w:ascii="Liberation Serif" w:hAnsi="Liberation Serif"/>
          <w:kern w:val="0"/>
          <w:rPrChange w:id="0" w:author="Unknown Author" w:date="2019-08-13T20:55:26Z"/>
        </w:rPr>
        <w:t xml:space="preserve"> (arousal </w:t>
      </w:r>
      <w:r>
        <w:rPr>
          <w:rFonts w:ascii="Liberation Serif" w:hAnsi="Liberation Serif"/>
          <w:i/>
          <w:kern w:val="0"/>
          <w:rPrChange w:id="0" w:author="Unknown Author" w:date="2019-08-13T20:55:26Z"/>
        </w:rPr>
        <w:t>R²</w:t>
      </w:r>
      <w:r>
        <w:rPr>
          <w:rFonts w:ascii="Liberation Serif" w:hAnsi="Liberation Serif"/>
          <w:kern w:val="0"/>
          <w:rPrChange w:id="0" w:author="Unknown Author" w:date="2019-08-13T20:55:26Z"/>
        </w:rPr>
        <w:t xml:space="preserve"> = .44 compared to </w:t>
      </w:r>
      <w:r>
        <w:rPr>
          <w:rFonts w:ascii="Liberation Serif" w:hAnsi="Liberation Serif"/>
          <w:i/>
          <w:kern w:val="0"/>
          <w:rPrChange w:id="0" w:author="Unknown Author" w:date="2019-08-13T20:55:26Z"/>
        </w:rPr>
        <w:t>R²</w:t>
      </w:r>
      <w:r>
        <w:rPr>
          <w:rFonts w:ascii="Liberation Serif" w:hAnsi="Liberation Serif"/>
          <w:kern w:val="0"/>
          <w:rPrChange w:id="0" w:author="Unknown Author" w:date="2019-08-13T20:55:26Z"/>
        </w:rPr>
        <w:t xml:space="preserve"> = .35 for valence). </w:t>
        <w:rPrChange w:id="0" w:author="Unknown Author" w:date="2019-08-13T20:55:26Z"/>
      </w:r>
    </w:p>
    <w:p>
      <w:pPr>
        <w:pStyle w:val="TextBody"/>
        <w:spacing w:lineRule="auto" w:line="276"/>
        <w:ind w:hanging="0"/>
        <w:jc w:val="both"/>
        <w:rPr>
          <w:kern w:val="0"/>
          <w:ins w:id="936" w:author="Unknown Author" w:date="2019-08-13T20:57:18Z"/>
        </w:rPr>
      </w:pPr>
      <w:ins w:id="935" w:author="Unknown Author" w:date="2019-08-13T20:57:18Z">
        <w:r>
          <w:rPr>
            <w:rFonts w:ascii="Liberation Serif" w:hAnsi="Liberation Serif"/>
          </w:rPr>
        </w:r>
      </w:ins>
    </w:p>
    <w:p>
      <w:pPr>
        <w:pStyle w:val="TextBody"/>
        <w:spacing w:lineRule="auto" w:line="276"/>
        <w:ind w:hanging="0"/>
        <w:jc w:val="both"/>
        <w:rPr>
          <w:rFonts w:ascii="Liberation Serif" w:hAnsi="Liberation Serif"/>
          <w:ins w:id="956" w:author="Unknown Author" w:date="2019-08-13T20:57:14Z"/>
        </w:rPr>
      </w:pPr>
      <w:r>
        <w:rPr>
          <w:rFonts w:ascii="Liberation Serif" w:hAnsi="Liberation Serif"/>
          <w:kern w:val="0"/>
          <w:rPrChange w:id="0" w:author="Unknown Author" w:date="2019-08-13T20:55:26Z"/>
        </w:rPr>
        <w:t xml:space="preserve">Intensity was present in only a few categories (notably the personality related ones) and resulted in multiple correlation coefficients much lower than valence or arousal. For these categories, intensity correlated relatively higher to different dimensions than the other attributes. To illustrate the case for </w:t>
      </w:r>
      <w:r>
        <w:rPr>
          <w:rFonts w:ascii="Liberation Serif" w:hAnsi="Liberation Serif"/>
          <w:i/>
          <w:kern w:val="0"/>
          <w:rPrChange w:id="0" w:author="Unknown Author" w:date="2019-08-13T20:55:26Z"/>
        </w:rPr>
        <w:t>description of a mood</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description of a character trait</w:t>
      </w:r>
      <w:r>
        <w:rPr>
          <w:rFonts w:ascii="Liberation Serif" w:hAnsi="Liberation Serif"/>
          <w:kern w:val="0"/>
          <w:rPrChange w:id="0" w:author="Unknown Author" w:date="2019-08-13T20:55:26Z"/>
        </w:rPr>
        <w:t xml:space="preserve">, we fitted the intensity attribute alongside the valence attribute and show the result in Figure 1a and 1b.  Figure 1a shows a second dimension spanning moods going from </w:t>
      </w:r>
      <w:r>
        <w:rPr>
          <w:rFonts w:ascii="Liberation Serif" w:hAnsi="Liberation Serif"/>
          <w:i/>
          <w:kern w:val="0"/>
          <w:rPrChange w:id="0" w:author="Unknown Author" w:date="2019-08-13T20:55:26Z"/>
        </w:rPr>
        <w:t>rude</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aggressive</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furious</w:t>
      </w:r>
      <w:r>
        <w:rPr>
          <w:rFonts w:ascii="Liberation Serif" w:hAnsi="Liberation Serif"/>
          <w:kern w:val="0"/>
          <w:rPrChange w:id="0" w:author="Unknown Author" w:date="2019-08-13T20:55:26Z"/>
        </w:rPr>
        <w:t xml:space="preserve"> at the positive side of the second dimension to </w:t>
      </w:r>
      <w:r>
        <w:rPr>
          <w:rFonts w:ascii="Liberation Serif" w:hAnsi="Liberation Serif"/>
          <w:i/>
          <w:kern w:val="0"/>
          <w:rPrChange w:id="0" w:author="Unknown Author" w:date="2019-08-13T20:55:26Z"/>
        </w:rPr>
        <w:t>melancholic</w:t>
      </w:r>
      <w:r>
        <w:rPr>
          <w:rFonts w:ascii="Liberation Serif" w:hAnsi="Liberation Serif"/>
          <w:kern w:val="0"/>
          <w:rPrChange w:id="0" w:author="Unknown Author" w:date="2019-08-13T20:55:26Z"/>
        </w:rPr>
        <w:t xml:space="preserve">, </w:t>
      </w:r>
      <w:r>
        <w:rPr>
          <w:rFonts w:ascii="Liberation Serif" w:hAnsi="Liberation Serif"/>
          <w:i/>
          <w:kern w:val="0"/>
          <w:rPrChange w:id="0" w:author="Unknown Author" w:date="2019-08-13T20:55:26Z"/>
        </w:rPr>
        <w:t>gloomy</w:t>
      </w:r>
      <w:r>
        <w:rPr>
          <w:rFonts w:ascii="Liberation Serif" w:hAnsi="Liberation Serif"/>
          <w:kern w:val="0"/>
          <w:rPrChange w:id="0" w:author="Unknown Author" w:date="2019-08-13T20:55:26Z"/>
        </w:rPr>
        <w:t xml:space="preserve"> and </w:t>
      </w:r>
      <w:r>
        <w:rPr>
          <w:rFonts w:ascii="Liberation Serif" w:hAnsi="Liberation Serif"/>
          <w:i/>
          <w:kern w:val="0"/>
          <w:rPrChange w:id="0" w:author="Unknown Author" w:date="2019-08-13T20:55:26Z"/>
        </w:rPr>
        <w:t>dreamy</w:t>
      </w:r>
      <w:r>
        <w:rPr>
          <w:rFonts w:ascii="Liberation Serif" w:hAnsi="Liberation Serif"/>
          <w:kern w:val="0"/>
          <w:rPrChange w:id="0" w:author="Unknown Author" w:date="2019-08-13T20:55:26Z"/>
        </w:rPr>
        <w:t xml:space="preserve"> at the negative side. For this dimension, intensity fits rather well (dotted line) and confirms our intuition of its meaning. A similar interpretation can be made for the </w:t>
      </w:r>
      <w:r>
        <w:rPr>
          <w:rFonts w:ascii="Liberation Serif" w:hAnsi="Liberation Serif"/>
          <w:i/>
          <w:kern w:val="0"/>
          <w:rPrChange w:id="0" w:author="Unknown Author" w:date="2019-08-13T20:55:26Z"/>
        </w:rPr>
        <w:t>description of a character trait</w:t>
      </w:r>
      <w:r>
        <w:rPr>
          <w:rFonts w:ascii="Liberation Serif" w:hAnsi="Liberation Serif"/>
          <w:kern w:val="0"/>
          <w:rPrChange w:id="0" w:author="Unknown Author" w:date="2019-08-13T20:55:26Z"/>
        </w:rPr>
        <w:t>. Figure 1b shows the two dimensional solution for this category with again a first dimension corresponding to valence and a second one to intensity.</w:t>
      </w:r>
    </w:p>
    <w:p>
      <w:pPr>
        <w:pStyle w:val="TextBody"/>
        <w:spacing w:lineRule="auto" w:line="276"/>
        <w:ind w:firstLine="709"/>
        <w:jc w:val="both"/>
        <w:rPr>
          <w:kern w:val="0"/>
        </w:rPr>
      </w:pPr>
      <w:r>
        <w:rPr>
          <w:rFonts w:ascii="Liberation Serif" w:hAnsi="Liberation Serif"/>
          <w:rPrChange w:id="0" w:author="Unknown Author" w:date="2019-08-13T20:55:26Z"/>
        </w:rPr>
        <w:rPrChange w:id="0" w:author="Unknown Author" w:date="2019-08-13T20:55:26Z"/>
      </w:r>
    </w:p>
    <w:p>
      <w:pPr>
        <w:pStyle w:val="TextBody"/>
        <w:spacing w:lineRule="auto" w:line="276"/>
        <w:jc w:val="both"/>
        <w:rPr>
          <w:kern w:val="0"/>
        </w:rPr>
      </w:pPr>
      <w:bookmarkStart w:id="0" w:name="_GoBack"/>
      <w:bookmarkEnd w:id="0"/>
      <w:r>
        <w:rPr>
          <w:rFonts w:ascii="Liberation Serif" w:hAnsi="Liberation Serif"/>
          <w:kern w:val="0"/>
          <w:rPrChange w:id="0" w:author="Unknown Author" w:date="2019-08-13T20:55:26Z"/>
        </w:rPr>
        <w:t>Since the results for arousal were similar to those for valence but accounted for less variance and intensity distinguished itself only for personality related categories, a conclusive interpretation of the underlying similarity space in terms of these two factors seems preliminary. Valence is the only attribute that consistently determines the similarity representations of the adjective categories under consideration.</w:t>
      </w:r>
    </w:p>
    <w:p>
      <w:pPr>
        <w:pStyle w:val="TextBody"/>
        <w:spacing w:lineRule="auto" w:line="276"/>
        <w:jc w:val="both"/>
        <w:rPr>
          <w:rFonts w:ascii="Liberation Serif" w:hAnsi="Liberation Serif"/>
          <w:ins w:id="960" w:author="Simon De Deyne" w:date="2012-11-27T12:17:00Z"/>
          <w:b/>
          <w:b/>
          <w:kern w:val="0"/>
          <w:u w:val="single"/>
        </w:rPr>
      </w:pPr>
      <w:ins w:id="959" w:author="Simon De Deyne" w:date="2012-11-27T12:17:00Z">
        <w:r>
          <w:rPr>
            <w:rFonts w:ascii="Liberation Serif" w:hAnsi="Liberation Serif"/>
            <w:b/>
            <w:kern w:val="0"/>
            <w:u w:val="single"/>
          </w:rPr>
        </w:r>
      </w:ins>
    </w:p>
    <w:p>
      <w:pPr>
        <w:pStyle w:val="TextBody"/>
        <w:spacing w:lineRule="auto" w:line="276"/>
        <w:jc w:val="both"/>
        <w:rPr>
          <w:b/>
          <w:b/>
          <w:ins w:id="962" w:author="Simon De Deyne" w:date="2012-11-27T12:17:00Z"/>
          <w:kern w:val="0"/>
          <w:u w:val="single"/>
        </w:rPr>
      </w:pPr>
      <w:ins w:id="961" w:author="Simon De Deyne" w:date="2012-11-27T12:16:00Z">
        <w:r>
          <w:rPr>
            <w:rFonts w:ascii="Liberation Serif" w:hAnsi="Liberation Serif"/>
            <w:b/>
            <w:kern w:val="0"/>
            <w:u w:val="single"/>
          </w:rPr>
          <w:t>Similarity-based graded structure in lexico-semantic models.</w:t>
        </w:r>
      </w:ins>
    </w:p>
    <w:p>
      <w:pPr>
        <w:pStyle w:val="Normal"/>
        <w:spacing w:lineRule="auto" w:line="276"/>
        <w:jc w:val="both"/>
        <w:rPr>
          <w:rFonts w:ascii="Liberation Serif" w:hAnsi="Liberation Serif"/>
          <w:del w:id="979" w:author="u0048044" w:date="2012-12-03T12:50:00Z"/>
        </w:rPr>
      </w:pPr>
      <w:ins w:id="963" w:author="Simon De Deyne" w:date="2012-11-30T13:29:00Z">
        <w:r>
          <w:rPr>
            <w:rFonts w:ascii="Liberation Serif" w:hAnsi="Liberation Serif"/>
          </w:rPr>
          <w:t xml:space="preserve">Since Rosch and Mervis’ (1975) seminal paper on family resemblances, it has been shown for a wide range of nouns that refer to </w:t>
        </w:r>
      </w:ins>
      <w:ins w:id="964" w:author="Simon De Deyne" w:date="2012-12-03T21:06:00Z">
        <w:r>
          <w:rPr>
            <w:rFonts w:ascii="Liberation Serif" w:hAnsi="Liberation Serif"/>
          </w:rPr>
          <w:t xml:space="preserve">natural </w:t>
        </w:r>
      </w:ins>
      <w:ins w:id="965" w:author="Simon De Deyne" w:date="2012-11-30T13:29:00Z">
        <w:r>
          <w:rPr>
            <w:rFonts w:ascii="Liberation Serif" w:hAnsi="Liberation Serif"/>
          </w:rPr>
          <w:t>categories of objects that the similarity structure in the environment is a strong determinant of the membership structure of these categories.</w:t>
        </w:r>
      </w:ins>
      <w:ins w:id="966" w:author="Simon De Deyne" w:date="2012-12-03T21:06:00Z">
        <w:r>
          <w:rPr>
            <w:rFonts w:ascii="Liberation Serif" w:hAnsi="Liberation Serif"/>
          </w:rPr>
          <w:t xml:space="preserve"> </w:t>
        </w:r>
      </w:ins>
      <w:ins w:id="967" w:author="Simon De Deyne" w:date="2012-11-30T13:29:00Z">
        <w:r>
          <w:rPr>
            <w:rFonts w:ascii="Liberation Serif" w:hAnsi="Liberation Serif"/>
          </w:rPr>
          <w:t>In short, typicality is strongly related to the co-occurrence of certain physical features in objects of the same categor</w:t>
        </w:r>
      </w:ins>
      <w:ins w:id="968" w:author="u0048044" w:date="2012-12-03T12:49:00Z">
        <w:r>
          <w:rPr>
            <w:rFonts w:ascii="Liberation Serif" w:hAnsi="Liberation Serif"/>
          </w:rPr>
          <w:t>y. This is</w:t>
        </w:r>
      </w:ins>
      <w:del w:id="969" w:author="u0048044" w:date="2012-12-03T12:49:00Z">
        <w:r>
          <w:rPr>
            <w:rFonts w:ascii="Liberation Serif" w:hAnsi="Liberation Serif"/>
          </w:rPr>
          <w:delText>y</w:delText>
        </w:r>
      </w:del>
      <w:ins w:id="970" w:author="Simon De Deyne" w:date="2012-11-30T13:29:00Z">
        <w:r>
          <w:rPr>
            <w:rFonts w:ascii="Liberation Serif" w:hAnsi="Liberation Serif"/>
          </w:rPr>
          <w:t xml:space="preserve"> </w:t>
        </w:r>
      </w:ins>
      <w:del w:id="971" w:author="u0048044" w:date="2012-12-03T12:49:00Z">
        <w:r>
          <w:rPr>
            <w:rFonts w:ascii="Liberation Serif" w:hAnsi="Liberation Serif"/>
          </w:rPr>
          <w:delText>is</w:delText>
        </w:r>
      </w:del>
      <w:ins w:id="972" w:author="u0048044" w:date="2012-12-03T12:49:00Z">
        <w:r>
          <w:rPr>
            <w:rFonts w:ascii="Liberation Serif" w:hAnsi="Liberation Serif"/>
          </w:rPr>
          <w:t>a</w:t>
        </w:r>
      </w:ins>
      <w:ins w:id="973" w:author="Simon De Deyne" w:date="2012-11-30T13:29:00Z">
        <w:r>
          <w:rPr>
            <w:rFonts w:ascii="Liberation Serif" w:hAnsi="Liberation Serif"/>
          </w:rPr>
          <w:t xml:space="preserve"> key</w:t>
        </w:r>
      </w:ins>
      <w:ins w:id="974" w:author="u0048044" w:date="2012-12-03T12:49:00Z">
        <w:r>
          <w:rPr>
            <w:rFonts w:ascii="Liberation Serif" w:hAnsi="Liberation Serif"/>
          </w:rPr>
          <w:t xml:space="preserve"> aspect</w:t>
        </w:r>
      </w:ins>
      <w:ins w:id="975" w:author="Simon De Deyne" w:date="2012-11-30T13:29:00Z">
        <w:r>
          <w:rPr>
            <w:rFonts w:ascii="Liberation Serif" w:hAnsi="Liberation Serif"/>
          </w:rPr>
          <w:t xml:space="preserve"> </w:t>
        </w:r>
      </w:ins>
      <w:del w:id="976" w:author="u0048044" w:date="2012-12-03T12:49:00Z">
        <w:r>
          <w:rPr>
            <w:rFonts w:ascii="Liberation Serif" w:hAnsi="Liberation Serif"/>
          </w:rPr>
          <w:delText>in</w:delText>
        </w:r>
      </w:del>
      <w:ins w:id="977" w:author="u0048044" w:date="2012-12-03T12:49:00Z">
        <w:r>
          <w:rPr>
            <w:rFonts w:ascii="Liberation Serif" w:hAnsi="Liberation Serif"/>
          </w:rPr>
          <w:t>of</w:t>
        </w:r>
      </w:ins>
      <w:ins w:id="978" w:author="Simon De Deyne" w:date="2012-11-30T13:29:00Z">
        <w:r>
          <w:rPr>
            <w:rFonts w:ascii="Liberation Serif" w:hAnsi="Liberation Serif"/>
          </w:rPr>
          <w:t xml:space="preserve"> our ability to classify the environment, and by extension, judge the representative of members of a category: A raven can fly and builds nests in trees, two features that are highly correlated in our environment and characterize the category of birds. A penguin is a rather atypical bird because of the lack of these two properties (a rare thing among birds). </w:t>
        </w:r>
      </w:ins>
    </w:p>
    <w:p>
      <w:pPr>
        <w:pStyle w:val="Normal"/>
        <w:spacing w:lineRule="auto" w:line="276"/>
        <w:jc w:val="both"/>
        <w:rPr>
          <w:rFonts w:ascii="Liberation Serif" w:hAnsi="Liberation Serif"/>
          <w:ins w:id="981" w:author="Unknown Author" w:date="2019-08-13T20:56:58Z"/>
        </w:rPr>
      </w:pPr>
      <w:ins w:id="980" w:author="Simon De Deyne" w:date="2012-11-30T13:29:00Z">
        <w:r>
          <w:rPr>
            <w:rFonts w:ascii="Liberation Serif" w:hAnsi="Liberation Serif"/>
          </w:rPr>
          <w:t>This finding has been crucial for the development of similarity-based models of categorization such as the GCM, which essentially assume the correspondence between feature correlation in the world and the mental representation of categories.</w:t>
        </w:r>
      </w:ins>
    </w:p>
    <w:p>
      <w:pPr>
        <w:pStyle w:val="Normal"/>
        <w:spacing w:lineRule="auto" w:line="276"/>
        <w:jc w:val="both"/>
        <w:rPr>
          <w:rFonts w:ascii="Liberation Serif" w:hAnsi="Liberation Serif"/>
        </w:rPr>
      </w:pPr>
      <w:ins w:id="982" w:author="Simon De Deyne" w:date="2012-11-30T13:29:00Z">
        <w:r>
          <w:rPr>
            <w:rFonts w:ascii="Liberation Serif" w:hAnsi="Liberation Serif"/>
          </w:rPr>
        </w:r>
      </w:ins>
    </w:p>
    <w:p>
      <w:pPr>
        <w:pStyle w:val="Normal"/>
        <w:spacing w:lineRule="auto" w:line="276"/>
        <w:jc w:val="both"/>
        <w:rPr>
          <w:rFonts w:ascii="Liberation Serif" w:hAnsi="Liberation Serif"/>
          <w:ins w:id="1045" w:author="Unknown Author" w:date="2019-08-13T20:57:01Z"/>
        </w:rPr>
      </w:pPr>
      <w:ins w:id="983" w:author="Simon De Deyne" w:date="2012-11-30T13:29:00Z">
        <w:r>
          <w:rPr>
            <w:rFonts w:ascii="Liberation Serif" w:hAnsi="Liberation Serif"/>
          </w:rPr>
          <w:t>Interestingly, the GCM also seems to stand its ground in the present context, in which the input</w:t>
        </w:r>
      </w:ins>
      <w:ins w:id="984" w:author="u0048044" w:date="2012-12-03T12:50:00Z">
        <w:r>
          <w:rPr>
            <w:rFonts w:ascii="Liberation Serif" w:hAnsi="Liberation Serif"/>
          </w:rPr>
          <w:t xml:space="preserve"> - </w:t>
        </w:r>
      </w:ins>
      <w:del w:id="985" w:author="u0048044" w:date="2012-12-03T12:50:00Z">
        <w:r>
          <w:rPr>
            <w:rFonts w:ascii="Liberation Serif" w:hAnsi="Liberation Serif"/>
          </w:rPr>
          <w:delText xml:space="preserve">, </w:delText>
        </w:r>
      </w:del>
      <w:ins w:id="986" w:author="Simon De Deyne" w:date="2012-11-30T13:29:00Z">
        <w:r>
          <w:rPr>
            <w:rFonts w:ascii="Liberation Serif" w:hAnsi="Liberation Serif"/>
          </w:rPr>
          <w:t>that</w:t>
        </w:r>
      </w:ins>
      <w:ins w:id="987" w:author="u0048044" w:date="2012-12-03T12:50:00Z">
        <w:r>
          <w:rPr>
            <w:rFonts w:ascii="Liberation Serif" w:hAnsi="Liberation Serif"/>
          </w:rPr>
          <w:t xml:space="preserve"> </w:t>
        </w:r>
      </w:ins>
      <w:del w:id="988" w:author="u0048044" w:date="2012-12-03T12:50:00Z">
        <w:r>
          <w:rPr>
            <w:rFonts w:ascii="Liberation Serif" w:hAnsi="Liberation Serif"/>
          </w:rPr>
          <w:delText xml:space="preserve"> </w:delText>
        </w:r>
      </w:del>
      <w:ins w:id="989" w:author="Simon De Deyne" w:date="2012-11-30T13:29:00Z">
        <w:r>
          <w:rPr>
            <w:rFonts w:ascii="Liberation Serif" w:hAnsi="Liberation Serif"/>
          </w:rPr>
          <w:t>is</w:t>
        </w:r>
      </w:ins>
      <w:ins w:id="990" w:author="u0048044" w:date="2012-12-03T12:50:00Z">
        <w:r>
          <w:rPr>
            <w:rFonts w:ascii="Liberation Serif" w:hAnsi="Liberation Serif"/>
          </w:rPr>
          <w:t>,</w:t>
        </w:r>
      </w:ins>
      <w:ins w:id="991" w:author="Simon De Deyne" w:date="2012-11-30T13:29:00Z">
        <w:r>
          <w:rPr>
            <w:rFonts w:ascii="Liberation Serif" w:hAnsi="Liberation Serif"/>
          </w:rPr>
          <w:t xml:space="preserve"> the similarity structure of the adjectives</w:t>
        </w:r>
      </w:ins>
      <w:ins w:id="992" w:author="u0048044" w:date="2012-12-03T12:50:00Z">
        <w:r>
          <w:rPr>
            <w:rFonts w:ascii="Liberation Serif" w:hAnsi="Liberation Serif"/>
          </w:rPr>
          <w:t xml:space="preserve"> -</w:t>
        </w:r>
      </w:ins>
      <w:del w:id="993" w:author="u0048044" w:date="2012-12-03T12:50:00Z">
        <w:r>
          <w:rPr>
            <w:rFonts w:ascii="Liberation Serif" w:hAnsi="Liberation Serif"/>
          </w:rPr>
          <w:delText>,</w:delText>
        </w:r>
      </w:del>
      <w:ins w:id="994" w:author="Simon De Deyne" w:date="2012-11-30T13:29:00Z">
        <w:r>
          <w:rPr>
            <w:rFonts w:ascii="Liberation Serif" w:hAnsi="Liberation Serif"/>
          </w:rPr>
          <w:t xml:space="preserve"> is</w:t>
        </w:r>
      </w:ins>
      <w:ins w:id="995" w:author="u0048044" w:date="2012-12-03T12:51:00Z">
        <w:r>
          <w:rPr>
            <w:rFonts w:ascii="Liberation Serif" w:hAnsi="Liberation Serif"/>
          </w:rPr>
          <w:t xml:space="preserve"> </w:t>
        </w:r>
      </w:ins>
      <w:del w:id="996" w:author="u0048044" w:date="2012-12-03T12:51:00Z">
        <w:r>
          <w:rPr>
            <w:rFonts w:ascii="Liberation Serif" w:hAnsi="Liberation Serif"/>
          </w:rPr>
          <w:delText xml:space="preserve"> </w:delText>
        </w:r>
      </w:del>
      <w:ins w:id="997" w:author="Simon De Deyne" w:date="2012-11-30T13:29:00Z">
        <w:r>
          <w:rPr>
            <w:rFonts w:ascii="Liberation Serif" w:hAnsi="Liberation Serif"/>
          </w:rPr>
          <w:t xml:space="preserve">not derived from the </w:t>
        </w:r>
      </w:ins>
      <w:ins w:id="998" w:author="Simon De Deyne" w:date="2012-11-30T14:19:00Z">
        <w:r>
          <w:rPr>
            <w:rFonts w:ascii="Liberation Serif" w:hAnsi="Liberation Serif"/>
          </w:rPr>
          <w:t>perceptual fea</w:t>
        </w:r>
      </w:ins>
      <w:ins w:id="999" w:author="Simon De Deyne" w:date="2012-11-30T14:20:00Z">
        <w:r>
          <w:rPr>
            <w:rFonts w:ascii="Liberation Serif" w:hAnsi="Liberation Serif"/>
          </w:rPr>
          <w:t xml:space="preserve">tures in the physical environment, but </w:t>
        </w:r>
      </w:ins>
      <w:del w:id="1000" w:author="u0048044" w:date="2012-12-03T12:51:00Z">
        <w:r>
          <w:rPr>
            <w:rFonts w:ascii="Liberation Serif" w:hAnsi="Liberation Serif"/>
          </w:rPr>
          <w:delText>uses</w:delText>
        </w:r>
      </w:del>
      <w:ins w:id="1001" w:author="u0048044" w:date="2012-12-03T12:51:00Z">
        <w:r>
          <w:rPr>
            <w:rFonts w:ascii="Liberation Serif" w:hAnsi="Liberation Serif"/>
          </w:rPr>
          <w:t>is based on</w:t>
        </w:r>
      </w:ins>
      <w:ins w:id="1002" w:author="Simon De Deyne" w:date="2012-11-30T14:20:00Z">
        <w:r>
          <w:rPr>
            <w:rFonts w:ascii="Liberation Serif" w:hAnsi="Liberation Serif"/>
          </w:rPr>
          <w:t xml:space="preserve"> word co-oc</w:t>
        </w:r>
      </w:ins>
      <w:ins w:id="1003" w:author="Simon De Deyne" w:date="2012-11-30T14:21:00Z">
        <w:r>
          <w:rPr>
            <w:rFonts w:ascii="Liberation Serif" w:hAnsi="Liberation Serif"/>
          </w:rPr>
          <w:t>c</w:t>
        </w:r>
      </w:ins>
      <w:ins w:id="1004" w:author="Simon De Deyne" w:date="2012-11-30T14:20:00Z">
        <w:r>
          <w:rPr>
            <w:rFonts w:ascii="Liberation Serif" w:hAnsi="Liberation Serif"/>
          </w:rPr>
          <w:t>urrence</w:t>
        </w:r>
      </w:ins>
      <w:ins w:id="1005" w:author="Simon De Deyne" w:date="2012-11-30T14:21:00Z">
        <w:r>
          <w:rPr>
            <w:rFonts w:ascii="Liberation Serif" w:hAnsi="Liberation Serif"/>
          </w:rPr>
          <w:t>s derived from</w:t>
        </w:r>
      </w:ins>
      <w:ins w:id="1006" w:author="Simon De Deyne" w:date="2012-11-30T14:20:00Z">
        <w:r>
          <w:rPr>
            <w:rFonts w:ascii="Liberation Serif" w:hAnsi="Liberation Serif"/>
          </w:rPr>
          <w:t xml:space="preserve"> the linguistic environment.</w:t>
        </w:r>
      </w:ins>
      <w:ins w:id="1007" w:author="Simon De Deyne" w:date="2012-11-30T13:29:00Z">
        <w:r>
          <w:rPr>
            <w:rFonts w:ascii="Liberation Serif" w:hAnsi="Liberation Serif"/>
          </w:rPr>
          <w:t xml:space="preserve"> The word association </w:t>
        </w:r>
      </w:ins>
      <w:del w:id="1008" w:author="u0048044" w:date="2012-12-03T12:51:00Z">
        <w:r>
          <w:rPr>
            <w:rFonts w:ascii="Liberation Serif" w:hAnsi="Liberation Serif"/>
          </w:rPr>
          <w:delText>model</w:delText>
        </w:r>
      </w:del>
      <w:ins w:id="1009" w:author="u0048044" w:date="2012-12-03T12:51:00Z">
        <w:r>
          <w:rPr>
            <w:rFonts w:ascii="Liberation Serif" w:hAnsi="Liberation Serif"/>
          </w:rPr>
          <w:t>approach</w:t>
        </w:r>
      </w:ins>
      <w:ins w:id="1010" w:author="Simon De Deyne" w:date="2012-11-30T13:29:00Z">
        <w:r>
          <w:rPr>
            <w:rFonts w:ascii="Liberation Serif" w:hAnsi="Liberation Serif"/>
          </w:rPr>
          <w:t xml:space="preserve"> is an example of a class of lexico-semantic models in which the notion of similarity hinges on the lexical context </w:t>
        </w:r>
      </w:ins>
      <w:ins w:id="1011" w:author="Simon De Deyne" w:date="2012-11-30T14:26:00Z">
        <w:r>
          <w:rPr>
            <w:rFonts w:ascii="Liberation Serif" w:hAnsi="Liberation Serif"/>
          </w:rPr>
          <w:t xml:space="preserve">in which </w:t>
        </w:r>
      </w:ins>
      <w:ins w:id="1012" w:author="Simon De Deyne" w:date="2012-11-30T13:29:00Z">
        <w:r>
          <w:rPr>
            <w:rFonts w:ascii="Liberation Serif" w:hAnsi="Liberation Serif"/>
          </w:rPr>
          <w:t xml:space="preserve">a word occurs. One of the core assumptions of these models is the idea that humans are sensible to </w:t>
        </w:r>
      </w:ins>
      <w:del w:id="1013" w:author="u0048044" w:date="2012-12-03T12:52:00Z">
        <w:r>
          <w:rPr>
            <w:rFonts w:ascii="Liberation Serif" w:hAnsi="Liberation Serif"/>
          </w:rPr>
          <w:delText xml:space="preserve">weak </w:delText>
        </w:r>
      </w:del>
      <w:ins w:id="1014" w:author="Simon De Deyne" w:date="2012-11-30T13:29:00Z">
        <w:r>
          <w:rPr>
            <w:rFonts w:ascii="Liberation Serif" w:hAnsi="Liberation Serif"/>
          </w:rPr>
          <w:t xml:space="preserve">correlations in the lexical environment. In this sense, the representations of verbs, nouns and adjectives have a common origin, i.e., their co-occurrence with other words. </w:t>
        </w:r>
      </w:ins>
      <w:ins w:id="1015" w:author="Simon De Deyne" w:date="2012-11-30T14:27:00Z">
        <w:r>
          <w:rPr>
            <w:rFonts w:ascii="Liberation Serif" w:hAnsi="Liberation Serif"/>
          </w:rPr>
          <w:t>Moreover, one can expect some degree of correspondence between the lexical system and physical world</w:t>
        </w:r>
      </w:ins>
      <w:ins w:id="1016" w:author="u0048044" w:date="2012-12-03T12:52:00Z">
        <w:r>
          <w:rPr>
            <w:rFonts w:ascii="Liberation Serif" w:hAnsi="Liberation Serif"/>
          </w:rPr>
          <w:t xml:space="preserve"> in terms of co-occurrence of words in language use and co</w:t>
        </w:r>
      </w:ins>
      <w:ins w:id="1017" w:author="u0048044" w:date="2012-12-03T12:53:00Z">
        <w:r>
          <w:rPr>
            <w:rFonts w:ascii="Liberation Serif" w:hAnsi="Liberation Serif"/>
          </w:rPr>
          <w:t>-</w:t>
        </w:r>
      </w:ins>
      <w:ins w:id="1018" w:author="u0048044" w:date="2012-12-03T12:52:00Z">
        <w:r>
          <w:rPr>
            <w:rFonts w:ascii="Liberation Serif" w:hAnsi="Liberation Serif"/>
          </w:rPr>
          <w:t>occu</w:t>
        </w:r>
      </w:ins>
      <w:ins w:id="1019" w:author="Simon De Deyne" w:date="2012-12-03T14:43:00Z">
        <w:r>
          <w:rPr>
            <w:rFonts w:ascii="Liberation Serif" w:hAnsi="Liberation Serif"/>
          </w:rPr>
          <w:t>r</w:t>
        </w:r>
      </w:ins>
      <w:ins w:id="1020" w:author="u0048044" w:date="2012-12-03T12:52:00Z">
        <w:r>
          <w:rPr>
            <w:rFonts w:ascii="Liberation Serif" w:hAnsi="Liberation Serif"/>
          </w:rPr>
          <w:t>rence of features in the physical world</w:t>
        </w:r>
      </w:ins>
      <w:ins w:id="1021" w:author="Simon De Deyne" w:date="2012-11-30T14:27:00Z">
        <w:r>
          <w:rPr>
            <w:rFonts w:ascii="Liberation Serif" w:hAnsi="Liberation Serif"/>
          </w:rPr>
          <w:t xml:space="preserve">: If language </w:t>
        </w:r>
      </w:ins>
      <w:del w:id="1022" w:author="u0048044" w:date="2012-12-03T12:53:00Z">
        <w:r>
          <w:rPr>
            <w:rFonts w:ascii="Liberation Serif" w:hAnsi="Liberation Serif"/>
          </w:rPr>
          <w:delText>was</w:delText>
        </w:r>
      </w:del>
      <w:ins w:id="1023" w:author="u0048044" w:date="2012-12-03T12:53:00Z">
        <w:r>
          <w:rPr>
            <w:rFonts w:ascii="Liberation Serif" w:hAnsi="Liberation Serif"/>
          </w:rPr>
          <w:t>were</w:t>
        </w:r>
      </w:ins>
      <w:ins w:id="1024" w:author="Simon De Deyne" w:date="2012-11-30T14:27:00Z">
        <w:r>
          <w:rPr>
            <w:rFonts w:ascii="Liberation Serif" w:hAnsi="Liberation Serif"/>
          </w:rPr>
          <w:t xml:space="preserve"> completely different from the world, it </w:t>
        </w:r>
      </w:ins>
      <w:del w:id="1025" w:author="u0048044" w:date="2012-12-03T12:53:00Z">
        <w:r>
          <w:rPr>
            <w:rFonts w:ascii="Liberation Serif" w:hAnsi="Liberation Serif"/>
          </w:rPr>
          <w:delText>may</w:delText>
        </w:r>
      </w:del>
      <w:ins w:id="1026" w:author="u0048044" w:date="2012-12-03T12:53:00Z">
        <w:r>
          <w:rPr>
            <w:rFonts w:ascii="Liberation Serif" w:hAnsi="Liberation Serif"/>
          </w:rPr>
          <w:t>would most</w:t>
        </w:r>
      </w:ins>
      <w:ins w:id="1027" w:author="Simon De Deyne" w:date="2012-11-30T14:27:00Z">
        <w:r>
          <w:rPr>
            <w:rFonts w:ascii="Liberation Serif" w:hAnsi="Liberation Serif"/>
          </w:rPr>
          <w:t xml:space="preserve"> not be</w:t>
        </w:r>
      </w:ins>
      <w:del w:id="1028" w:author="u0048044" w:date="2012-12-03T12:53:00Z">
        <w:r>
          <w:rPr>
            <w:rFonts w:ascii="Liberation Serif" w:hAnsi="Liberation Serif"/>
          </w:rPr>
          <w:delText xml:space="preserve"> as </w:delText>
        </w:r>
      </w:del>
      <w:ins w:id="1029" w:author="u0048044" w:date="2012-12-03T12:53:00Z">
        <w:r>
          <w:rPr>
            <w:rFonts w:ascii="Liberation Serif" w:hAnsi="Liberation Serif"/>
          </w:rPr>
          <w:t xml:space="preserve"> </w:t>
        </w:r>
      </w:ins>
      <w:ins w:id="1030" w:author="Simon De Deyne" w:date="2012-11-30T14:27:00Z">
        <w:r>
          <w:rPr>
            <w:rFonts w:ascii="Liberation Serif" w:hAnsi="Liberation Serif"/>
          </w:rPr>
          <w:t xml:space="preserve">useful. </w:t>
        </w:r>
      </w:ins>
      <w:ins w:id="1031" w:author="Simon De Deyne" w:date="2012-11-30T13:29:00Z">
        <w:r>
          <w:rPr>
            <w:rFonts w:ascii="Liberation Serif" w:hAnsi="Liberation Serif"/>
          </w:rPr>
          <w:t xml:space="preserve">Obviously, lexical co-occurrence is not the only factor that determines </w:t>
        </w:r>
      </w:ins>
      <w:ins w:id="1032" w:author="u0048044" w:date="2012-12-03T12:54:00Z">
        <w:r>
          <w:rPr>
            <w:rFonts w:ascii="Liberation Serif" w:hAnsi="Liberation Serif"/>
          </w:rPr>
          <w:t xml:space="preserve">the language </w:t>
        </w:r>
      </w:ins>
      <w:ins w:id="1033" w:author="Simon De Deyne" w:date="2012-11-30T13:29:00Z">
        <w:r>
          <w:rPr>
            <w:rFonts w:ascii="Liberation Serif" w:hAnsi="Liberation Serif"/>
          </w:rPr>
          <w:t>context</w:t>
        </w:r>
      </w:ins>
      <w:del w:id="1034" w:author="u0048044" w:date="2012-12-03T12:54:00Z">
        <w:r>
          <w:rPr>
            <w:rFonts w:ascii="Liberation Serif" w:hAnsi="Liberation Serif"/>
          </w:rPr>
          <w:delText xml:space="preserve"> representation</w:delText>
        </w:r>
      </w:del>
      <w:ins w:id="1035" w:author="Simon De Deyne" w:date="2012-11-30T13:29:00Z">
        <w:r>
          <w:rPr>
            <w:rFonts w:ascii="Liberation Serif" w:hAnsi="Liberation Serif"/>
          </w:rPr>
          <w:t>, and non-lexical</w:t>
        </w:r>
      </w:ins>
      <w:del w:id="1036" w:author="u0048044" w:date="2012-12-03T12:54:00Z">
        <w:r>
          <w:rPr>
            <w:rFonts w:ascii="Liberation Serif" w:hAnsi="Liberation Serif"/>
          </w:rPr>
          <w:delText>, perhaps embodied</w:delText>
        </w:r>
      </w:del>
      <w:ins w:id="1037" w:author="Simon De Deyne" w:date="2012-11-30T13:29:00Z">
        <w:r>
          <w:rPr>
            <w:rFonts w:ascii="Liberation Serif" w:hAnsi="Liberation Serif"/>
          </w:rPr>
          <w:t xml:space="preserve"> information comes into play as well, but the usefulness of </w:t>
        </w:r>
      </w:ins>
      <w:del w:id="1038" w:author="u0048044" w:date="2012-12-03T12:54:00Z">
        <w:r>
          <w:rPr>
            <w:rFonts w:ascii="Liberation Serif" w:hAnsi="Liberation Serif"/>
          </w:rPr>
          <w:delText>this</w:delText>
        </w:r>
      </w:del>
      <w:ins w:id="1039" w:author="u0048044" w:date="2012-12-03T12:54:00Z">
        <w:r>
          <w:rPr>
            <w:rFonts w:ascii="Liberation Serif" w:hAnsi="Liberation Serif"/>
          </w:rPr>
          <w:t>the</w:t>
        </w:r>
      </w:ins>
      <w:ins w:id="1040" w:author="Simon De Deyne" w:date="2012-11-30T13:29:00Z">
        <w:r>
          <w:rPr>
            <w:rFonts w:ascii="Liberation Serif" w:hAnsi="Liberation Serif"/>
          </w:rPr>
          <w:t xml:space="preserve"> lexico-semantic system in activities that involve language might be more pervasive than recently assumed (</w:t>
        </w:r>
      </w:ins>
      <w:ins w:id="1041" w:author="Simon De Deyne" w:date="2012-11-30T13:30:00Z">
        <w:r>
          <w:rPr>
            <w:rFonts w:ascii="Liberation Serif" w:hAnsi="Liberation Serif"/>
          </w:rPr>
          <w:t xml:space="preserve">cf. Louwerse, </w:t>
        </w:r>
      </w:ins>
      <w:ins w:id="1042" w:author="Simon De Deyne" w:date="2012-11-30T13:31:00Z">
        <w:r>
          <w:rPr>
            <w:rFonts w:ascii="Liberation Serif" w:hAnsi="Liberation Serif"/>
          </w:rPr>
          <w:t>2010)</w:t>
        </w:r>
      </w:ins>
      <w:ins w:id="1043" w:author="Simon De Deyne" w:date="2012-11-30T13:29:00Z">
        <w:r>
          <w:rPr>
            <w:rFonts w:ascii="Liberation Serif" w:hAnsi="Liberation Serif"/>
          </w:rPr>
          <w:t>.</w:t>
        </w:r>
      </w:ins>
      <w:ins w:id="1044" w:author="u0048044" w:date="2012-12-03T13:01:00Z">
        <w:r>
          <w:rPr>
            <w:rFonts w:ascii="Liberation Serif" w:hAnsi="Liberation Serif"/>
          </w:rPr>
          <w:t xml:space="preserve"> Inputting lexical co-occurrences, that is, different contexts in which the adjectives are used, into the similarity-based cognitive model – in much the same way as co-occurrences of features are traditionally fed into the models in noun categories – clearly leads to promising results.</w:t>
        </w:r>
      </w:ins>
    </w:p>
    <w:p>
      <w:pPr>
        <w:pStyle w:val="Normal"/>
        <w:spacing w:lineRule="auto" w:line="276"/>
        <w:jc w:val="both"/>
        <w:rPr>
          <w:rFonts w:ascii="Liberation Serif" w:hAnsi="Liberation Serif"/>
        </w:rPr>
      </w:pPr>
      <w:ins w:id="1046" w:author="Simon De Deyne" w:date="2012-11-30T13:29:00Z">
        <w:r>
          <w:rPr>
            <w:rFonts w:ascii="Liberation Serif" w:hAnsi="Liberation Serif"/>
          </w:rPr>
          <w:t xml:space="preserve"> </w:t>
        </w:r>
      </w:ins>
    </w:p>
    <w:p>
      <w:pPr>
        <w:pStyle w:val="Normal"/>
        <w:spacing w:lineRule="auto" w:line="276"/>
        <w:jc w:val="both"/>
        <w:rPr>
          <w:rFonts w:ascii="Liberation Serif" w:hAnsi="Liberation Serif"/>
          <w:ins w:id="1061" w:author="Simon De Deyne" w:date="2012-11-27T14:41:00Z"/>
        </w:rPr>
      </w:pPr>
      <w:ins w:id="1047" w:author="Simon De Deyne" w:date="2012-11-30T13:29:00Z">
        <w:r>
          <w:rPr>
            <w:rFonts w:ascii="Liberation Serif" w:hAnsi="Liberation Serif"/>
          </w:rPr>
          <w:t xml:space="preserve">A number of studies by Louwerse and colleagues support the notion that the lexico-semantic system is pervasive in language use. </w:t>
        </w:r>
      </w:ins>
      <w:ins w:id="1048" w:author="Simon De Deyne" w:date="2012-12-03T21:20:00Z">
        <w:r>
          <w:rPr>
            <w:rFonts w:ascii="Liberation Serif" w:hAnsi="Liberation Serif"/>
          </w:rPr>
          <w:t>This system can predict the modality of words</w:t>
        </w:r>
      </w:ins>
      <w:ins w:id="1049" w:author="Simon De Deyne" w:date="2012-12-03T21:21:00Z">
        <w:r>
          <w:rPr>
            <w:rFonts w:ascii="Liberation Serif" w:hAnsi="Liberation Serif"/>
          </w:rPr>
          <w:t xml:space="preserve"> (Louwerse &amp; Connell, 2011)</w:t>
        </w:r>
      </w:ins>
      <w:ins w:id="1050" w:author="Simon De Deyne" w:date="2012-12-03T21:20:00Z">
        <w:r>
          <w:rPr>
            <w:rFonts w:ascii="Liberation Serif" w:hAnsi="Liberation Serif"/>
          </w:rPr>
          <w:t>, infer the social relationships between people</w:t>
        </w:r>
      </w:ins>
      <w:ins w:id="1051" w:author="Simon De Deyne" w:date="2012-12-03T21:22:00Z">
        <w:r>
          <w:rPr>
            <w:rFonts w:ascii="Liberation Serif" w:hAnsi="Liberation Serif"/>
          </w:rPr>
          <w:t xml:space="preserve"> (Hutchison, Datla &amp; Louwerse, 2012)</w:t>
        </w:r>
      </w:ins>
      <w:ins w:id="1052" w:author="Simon De Deyne" w:date="2012-12-03T21:20:00Z">
        <w:r>
          <w:rPr>
            <w:rFonts w:ascii="Liberation Serif" w:hAnsi="Liberation Serif"/>
          </w:rPr>
          <w:t>, and pre</w:t>
        </w:r>
      </w:ins>
      <w:ins w:id="1053" w:author="Simon De Deyne" w:date="2012-12-03T21:22:00Z">
        <w:r>
          <w:rPr>
            <w:rFonts w:ascii="Liberation Serif" w:hAnsi="Liberation Serif"/>
          </w:rPr>
          <w:t>d</w:t>
        </w:r>
      </w:ins>
      <w:ins w:id="1054" w:author="Simon De Deyne" w:date="2012-12-03T21:20:00Z">
        <w:r>
          <w:rPr>
            <w:rFonts w:ascii="Liberation Serif" w:hAnsi="Liberation Serif"/>
          </w:rPr>
          <w:t>i</w:t>
        </w:r>
      </w:ins>
      <w:ins w:id="1055" w:author="Simon De Deyne" w:date="2012-12-03T21:22:00Z">
        <w:r>
          <w:rPr>
            <w:rFonts w:ascii="Liberation Serif" w:hAnsi="Liberation Serif"/>
          </w:rPr>
          <w:t>c</w:t>
        </w:r>
      </w:ins>
      <w:ins w:id="1056" w:author="Simon De Deyne" w:date="2012-12-03T21:20:00Z">
        <w:r>
          <w:rPr>
            <w:rFonts w:ascii="Liberation Serif" w:hAnsi="Liberation Serif"/>
          </w:rPr>
          <w:t>t</w:t>
        </w:r>
      </w:ins>
      <w:ins w:id="1057" w:author="Simon De Deyne" w:date="2012-12-03T21:21:00Z">
        <w:r>
          <w:rPr>
            <w:rFonts w:ascii="Liberation Serif" w:hAnsi="Liberation Serif"/>
          </w:rPr>
          <w:t xml:space="preserve"> </w:t>
        </w:r>
      </w:ins>
      <w:ins w:id="1058" w:author="Simon De Deyne" w:date="2012-11-30T13:29:00Z">
        <w:r>
          <w:rPr>
            <w:rFonts w:ascii="Liberation Serif" w:hAnsi="Liberation Serif"/>
          </w:rPr>
          <w:t>the location of places on maps</w:t>
        </w:r>
      </w:ins>
      <w:ins w:id="1059" w:author="Simon De Deyne" w:date="2012-12-03T21:22:00Z">
        <w:r>
          <w:rPr>
            <w:rFonts w:ascii="Liberation Serif" w:hAnsi="Liberation Serif"/>
          </w:rPr>
          <w:t xml:space="preserve"> (Louwerse &amp; Benesh, 2012)</w:t>
        </w:r>
      </w:ins>
      <w:ins w:id="1060" w:author="Simon De Deyne" w:date="2012-11-30T13:29:00Z">
        <w:r>
          <w:rPr>
            <w:rFonts w:ascii="Liberation Serif" w:hAnsi="Liberation Serif"/>
          </w:rPr>
          <w:t>. In this sense, it is not surprising that the word associations encode valence of words as well, since this dimension is plausibly of great importance in differentiating between different lexical contexts. As suggested by Glaser (1992), it is likely that in many daily activities such as reading, access of one system might be bypassed in favor of the other, in the same way one does not resort to apple counting when doing more complex summation. Importantly, both a language-based similarity and world-derived similarity both compatible with the ideas of Rosch (1977, 1978) on how we structure the world around us in a non-arbitrary way. As such, the membership structure in nouns and adjectives can be attributed to the same underlying mechanism.</w:t>
        </w:r>
      </w:ins>
    </w:p>
    <w:p>
      <w:pPr>
        <w:pStyle w:val="TextBody"/>
        <w:spacing w:lineRule="auto" w:line="276"/>
        <w:jc w:val="both"/>
        <w:rPr>
          <w:rFonts w:ascii="Liberation Serif" w:hAnsi="Liberation Serif"/>
          <w:b/>
          <w:b/>
          <w:kern w:val="0"/>
          <w:u w:val="single"/>
        </w:rPr>
      </w:pPr>
      <w:r>
        <w:rPr>
          <w:rFonts w:ascii="Liberation Serif" w:hAnsi="Liberation Serif"/>
          <w:b/>
          <w:kern w:val="0"/>
          <w:u w:val="single"/>
          <w:rPrChange w:id="0" w:author="Unknown Author" w:date="2019-08-13T20:55:26Z"/>
        </w:rPr>
        <w:rPrChange w:id="0" w:author="Unknown Author" w:date="2019-08-13T20:55:26Z"/>
      </w:r>
    </w:p>
    <w:p>
      <w:pPr>
        <w:pStyle w:val="TextBody"/>
        <w:spacing w:lineRule="auto" w:line="276"/>
        <w:jc w:val="both"/>
        <w:rPr>
          <w:b/>
          <w:b/>
          <w:i/>
          <w:i/>
          <w:kern w:val="0"/>
          <w:u w:val="single"/>
        </w:rPr>
      </w:pPr>
      <w:r>
        <w:rPr>
          <w:rFonts w:ascii="Liberation Serif" w:hAnsi="Liberation Serif"/>
          <w:b/>
          <w:i/>
          <w:kern w:val="0"/>
          <w:u w:val="single"/>
          <w:rPrChange w:id="0" w:author="Unknown Author" w:date="2019-08-13T20:55:26Z"/>
        </w:rPr>
        <w:t>Conclusion</w:t>
      </w:r>
    </w:p>
    <w:p>
      <w:pPr>
        <w:pStyle w:val="TextBody"/>
        <w:spacing w:lineRule="auto" w:line="276"/>
        <w:ind w:firstLine="709"/>
        <w:jc w:val="both"/>
        <w:rPr>
          <w:kern w:val="0"/>
        </w:rPr>
      </w:pPr>
      <w:r>
        <w:rPr>
          <w:rFonts w:ascii="Liberation Serif" w:hAnsi="Liberation Serif"/>
          <w:kern w:val="0"/>
          <w:rPrChange w:id="0" w:author="Unknown Author" w:date="2019-08-13T20:55:26Z"/>
        </w:rPr>
        <w:t>The results of the present study strengthen the view of a closely-knit relationship between nouns and adjectives by showing that a graded structure is not only present in noun categories, but in a wide variety of adjectives categories as well. Furthermore, a similarity-based approach can account for the graded structure in adjective categories just as it does for nouns. While</w:t>
      </w:r>
      <w:del w:id="1065" w:author="Simon De Deyne" w:date="2012-11-27T14:42:00Z">
        <w:r>
          <w:rPr>
            <w:rFonts w:ascii="Liberation Serif" w:hAnsi="Liberation Serif"/>
            <w:kern w:val="0"/>
          </w:rPr>
          <w:delText xml:space="preserve"> </w:delText>
        </w:r>
      </w:del>
      <w:r>
        <w:rPr>
          <w:rFonts w:ascii="Liberation Serif" w:hAnsi="Liberation Serif"/>
          <w:kern w:val="0"/>
          <w:rPrChange w:id="0" w:author="Unknown Author" w:date="2019-08-13T20:55:26Z"/>
        </w:rPr>
        <w:t xml:space="preserve"> valence clearly is an important organizing principle of the similarity structure of adjectives, it is for a large part disregarded in the membership structure of categories of adjectives.</w:t>
      </w:r>
    </w:p>
    <w:p>
      <w:pPr>
        <w:pStyle w:val="Normal"/>
        <w:spacing w:lineRule="auto" w:line="276"/>
        <w:rPr>
          <w:rFonts w:ascii="Liberation Serif" w:hAnsi="Liberation Serif"/>
        </w:rPr>
      </w:pPr>
      <w:r>
        <w:rPr>
          <w:rFonts w:ascii="Liberation Serif" w:hAnsi="Liberation Serif"/>
          <w:rPrChange w:id="0" w:author="Unknown Author" w:date="2019-08-13T20:55:26Z"/>
        </w:rPr>
      </w:r>
    </w:p>
    <w:p>
      <w:pPr>
        <w:pStyle w:val="Heading1"/>
        <w:numPr>
          <w:ilvl w:val="0"/>
          <w:numId w:val="2"/>
        </w:numPr>
        <w:spacing w:lineRule="auto" w:line="276"/>
        <w:ind w:firstLine="709"/>
        <w:jc w:val="center"/>
        <w:rPr>
          <w:rFonts w:ascii="Times New Roman" w:hAnsi="Times New Roman" w:cs="Times New Roman"/>
          <w:kern w:val="0"/>
          <w:sz w:val="28"/>
          <w:szCs w:val="28"/>
        </w:rPr>
      </w:pPr>
      <w:r>
        <w:rPr>
          <w:rFonts w:cs="Times New Roman" w:ascii="Liberation Serif" w:hAnsi="Liberation Serif"/>
          <w:kern w:val="0"/>
          <w:sz w:val="28"/>
          <w:szCs w:val="28"/>
          <w:rPrChange w:id="0" w:author="Unknown Author" w:date="2019-08-13T20:55:26Z"/>
        </w:rPr>
        <w:t>References</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Armstrong, S. L., Gleitman, L. R. &amp; Gleitman, H., (1983). What some concepts might not be. </w:t>
      </w:r>
      <w:r>
        <w:rPr>
          <w:rFonts w:ascii="Liberation Serif" w:hAnsi="Liberation Serif"/>
          <w:i/>
          <w:rPrChange w:id="0" w:author="Unknown Author" w:date="2019-08-13T20:55:26Z"/>
        </w:rPr>
        <w:t>Cognition</w:t>
      </w:r>
      <w:del w:id="1071" w:author="Simon De Deyne" w:date="2012-11-27T14:42:00Z">
        <w:r>
          <w:rPr>
            <w:rFonts w:ascii="Liberation Serif" w:hAnsi="Liberation Serif"/>
            <w:i/>
          </w:rPr>
          <w:delText>,13</w:delText>
        </w:r>
      </w:del>
      <w:ins w:id="1072" w:author="Simon De Deyne" w:date="2012-11-27T14:42:00Z">
        <w:r>
          <w:rPr>
            <w:rFonts w:ascii="Liberation Serif" w:hAnsi="Liberation Serif"/>
          </w:rPr>
          <w:t>, 13</w:t>
        </w:r>
      </w:ins>
      <w:r>
        <w:rPr>
          <w:rFonts w:ascii="Liberation Serif" w:hAnsi="Liberation Serif"/>
          <w:rPrChange w:id="0" w:author="Unknown Author" w:date="2019-08-13T20:55:26Z"/>
        </w:rPr>
        <w:t>, 263-308</w:t>
      </w:r>
    </w:p>
    <w:p>
      <w:pPr>
        <w:pStyle w:val="Pbibitem"/>
        <w:spacing w:lineRule="auto" w:line="276"/>
        <w:ind w:left="567" w:firstLine="709"/>
        <w:rPr>
          <w:rFonts w:ascii="Liberation Serif" w:hAnsi="Liberation Serif"/>
        </w:rPr>
      </w:pPr>
      <w:r>
        <w:fldChar w:fldCharType="begin"/>
      </w:r>
      <w:r>
        <w:rPr>
          <w:rFonts w:ascii="Liberation Serif" w:hAnsi="Liberation Serif"/>
        </w:rPr>
        <w:instrText> TOC \f \h</w:instrText>
      </w:r>
      <w:r>
        <w:rPr>
          <w:rFonts w:ascii="Liberation Serif" w:hAnsi="Liberation Serif"/>
        </w:rPr>
        <w:fldChar w:fldCharType="separate"/>
      </w:r>
      <w:r>
        <w:rPr>
          <w:rFonts w:ascii="Liberation Serif" w:hAnsi="Liberation Serif"/>
          <w:rPrChange w:id="0" w:author="Unknown Author" w:date="2019-08-13T20:55:26Z"/>
        </w:rPr>
        <w:t xml:space="preserve">Baayen, R. H., Piepenbrock, R., &amp; van Rijn, H.  (1993). The CELEX lexical database [CD-ROM]. Philadelphia: University of Pennsylvania, Linguistic Data Consortium. Philadelphia: University of Pennsylvania, Linguistic Data Consortium.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Barsalou, L.W. (1983). Ad hoc categories. Memory &amp; Cognition, 11, 211-227.</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Barsalou, L. W.  (1985). Ideals, central tendency, and frequency of instantiation as determinants of graded structure in categories. Journal of Experimental Psychology: Learning, Memory, and Cognition, 11, 629–654.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Bernat, E., Bunce, S., &amp; Shevrin, H. (2001). Event-related brain potentials differentiate positive and negative mood adjectives during both supraliminal and subliminal visual processing. </w:t>
      </w:r>
      <w:r>
        <w:rPr>
          <w:rFonts w:ascii="Liberation Serif" w:hAnsi="Liberation Serif"/>
          <w:i/>
          <w:rPrChange w:id="0" w:author="Unknown Author" w:date="2019-08-13T20:55:26Z"/>
        </w:rPr>
        <w:t>International Journal of Psychophysiology, 42</w:t>
      </w:r>
      <w:r>
        <w:rPr>
          <w:rFonts w:ascii="Liberation Serif" w:hAnsi="Liberation Serif"/>
          <w:rPrChange w:id="0" w:author="Unknown Author" w:date="2019-08-13T20:55:26Z"/>
        </w:rPr>
        <w:t>, 11-34.</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Bierwisch, M.  (1967). Some semantic universals of German adjectivals. Foundations of Language, 3, 1-36.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Borg, I., &amp; Groenen, P. J. F. (1997). </w:t>
      </w:r>
      <w:r>
        <w:rPr>
          <w:rFonts w:ascii="Liberation Serif" w:hAnsi="Liberation Serif"/>
          <w:i/>
          <w:rPrChange w:id="0" w:author="Unknown Author" w:date="2019-08-13T20:55:26Z"/>
        </w:rPr>
        <w:t>Modern multidimensional scaling</w:t>
      </w:r>
      <w:r>
        <w:rPr>
          <w:rFonts w:ascii="Liberation Serif" w:hAnsi="Liberation Serif"/>
          <w:rPrChange w:id="0" w:author="Unknown Author" w:date="2019-08-13T20:55:26Z"/>
        </w:rPr>
        <w:t>. New York, NY: Springer.</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Bradley, M.M., &amp; Lang, P.J. (1994). Measuring Emotion: the Self-Assesment Manikin and the Semantic Differential. </w:t>
      </w:r>
      <w:r>
        <w:rPr>
          <w:rFonts w:ascii="Liberation Serif" w:hAnsi="Liberation Serif"/>
          <w:i/>
          <w:rPrChange w:id="0" w:author="Unknown Author" w:date="2019-08-13T20:55:26Z"/>
        </w:rPr>
        <w:t>Journal of Behavioral Therapy and Experimental Psychiatry, 25</w:t>
      </w:r>
      <w:r>
        <w:rPr>
          <w:rFonts w:ascii="Liberation Serif" w:hAnsi="Liberation Serif"/>
          <w:rPrChange w:id="0" w:author="Unknown Author" w:date="2019-08-13T20:55:26Z"/>
        </w:rPr>
        <w:t>, 49-59.</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Church, K., Gale, W., Hanks, P., &amp; Hindle, D.  (1991). Using statistics in lexical analysis In U. Zernik (Ed.),</w:t>
      </w:r>
      <w:r>
        <w:rPr>
          <w:rFonts w:ascii="Liberation Serif" w:hAnsi="Liberation Serif"/>
          <w:i/>
          <w:rPrChange w:id="0" w:author="Unknown Author" w:date="2019-08-13T20:55:26Z"/>
        </w:rPr>
        <w:t xml:space="preserve"> Lexical Acquisition: Exploiting On-Line Resources to Build a Lexicon</w:t>
      </w:r>
      <w:r>
        <w:rPr>
          <w:rFonts w:ascii="Liberation Serif" w:hAnsi="Liberation Serif"/>
          <w:rPrChange w:id="0" w:author="Unknown Author" w:date="2019-08-13T20:55:26Z"/>
        </w:rPr>
        <w:t xml:space="preserve">. (p. 115-164). Hillsdale, NJ: Lawrence Erlbaum Associates.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Collins, A. M., &amp; Quillian, M. R. (1969). Retrieval Time from Semantic Memory. </w:t>
      </w:r>
      <w:r>
        <w:rPr>
          <w:rFonts w:ascii="Liberation Serif" w:hAnsi="Liberation Serif"/>
          <w:i/>
          <w:rPrChange w:id="0" w:author="Unknown Author" w:date="2019-08-13T20:55:26Z"/>
        </w:rPr>
        <w:t>Journal of Verbal Learning and Verbal Behavior</w:t>
      </w:r>
      <w:r>
        <w:rPr>
          <w:rFonts w:ascii="Liberation Serif" w:hAnsi="Liberation Serif"/>
          <w:rPrChange w:id="0" w:author="Unknown Author" w:date="2019-08-13T20:55:26Z"/>
        </w:rPr>
        <w:t>, 8, 240-247.</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Cruse, D. A.  (2004). Meaning in language: An introduction to semantics and pragmatics. (2nd ed.). Oxford: Oxford University Press.</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De Deyne, S., Peirsman, Y., &amp; Storms, G.  (2009). Sources of semantic similarity. In N. Taatgen &amp; H. van Rijn (Eds.), Proceedings of the 31th Annual Conference of the Cognitive Science Society (p. 1834-1839). Austin, TX: Cognitive Science Society.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De Deyne, S., &amp; Storms, G.  (2008). Word associations: Norms for 1,424 Dutch words in a continuous task. Behavior Research Methods, 40, 198-205. </w:t>
      </w:r>
    </w:p>
    <w:p>
      <w:pPr>
        <w:pStyle w:val="Pbibitem"/>
        <w:spacing w:lineRule="auto" w:line="276"/>
        <w:ind w:left="567" w:firstLine="709"/>
        <w:rPr>
          <w:i/>
          <w:i/>
          <w:lang w:val="nl-BE"/>
        </w:rPr>
      </w:pPr>
      <w:r>
        <w:rPr>
          <w:rFonts w:ascii="Liberation Serif" w:hAnsi="Liberation Serif"/>
          <w:rPrChange w:id="0" w:author="Unknown Author" w:date="2019-08-13T20:55:26Z"/>
        </w:rPr>
        <w:t xml:space="preserve">De Deyne, S., Navarro, D., &amp; Storms, G. (2012). </w:t>
      </w:r>
      <w:r>
        <w:rPr>
          <w:rFonts w:ascii="Liberation Serif" w:hAnsi="Liberation Serif"/>
          <w:i/>
          <w:rPrChange w:id="0" w:author="Unknown Author" w:date="2019-08-13T20:55:26Z"/>
        </w:rPr>
        <w:t>Better explanations of lexical and semantic cognition using networks derived from continued rather than single word associations.</w:t>
      </w:r>
      <w:r>
        <w:rPr>
          <w:rFonts w:ascii="Liberation Serif" w:hAnsi="Liberation Serif"/>
          <w:rPrChange w:id="0" w:author="Unknown Author" w:date="2019-08-13T20:55:26Z"/>
        </w:rPr>
        <w:t xml:space="preserve"> </w:t>
      </w:r>
      <w:del w:id="1099" w:author="Simon De Deyne" w:date="2012-11-29T18:15:00Z">
        <w:r>
          <w:rPr>
            <w:rFonts w:ascii="Liberation Serif" w:hAnsi="Liberation Serif"/>
          </w:rPr>
          <w:delText>Manuscript submitted for publication.</w:delText>
        </w:r>
      </w:del>
      <w:ins w:id="1100" w:author="Simon De Deyne" w:date="2012-11-29T18:15:00Z">
        <w:r>
          <w:rPr>
            <w:rFonts w:ascii="Liberation Serif" w:hAnsi="Liberation Serif"/>
            <w:i/>
            <w:lang w:val="nl-BE"/>
          </w:rPr>
          <w:t>Behavior Research Methods.</w:t>
          <w:rPrChange w:id="0" w:author="Unknown Author" w:date="2019-08-13T20:55:26Z"/>
        </w:r>
      </w:ins>
    </w:p>
    <w:p>
      <w:pPr>
        <w:pStyle w:val="Pbibitem"/>
        <w:spacing w:lineRule="auto" w:line="276"/>
        <w:ind w:left="567" w:firstLine="709"/>
        <w:rPr>
          <w:rFonts w:ascii="Liberation Serif" w:hAnsi="Liberation Serif"/>
        </w:rPr>
      </w:pPr>
      <w:r>
        <w:rPr>
          <w:rFonts w:ascii="Liberation Serif" w:hAnsi="Liberation Serif"/>
          <w:lang w:val="nl-BE"/>
          <w:rPrChange w:id="0" w:author="Unknown Author" w:date="2019-08-13T20:55:26Z"/>
        </w:rPr>
        <w:t xml:space="preserve">De Deyne, S., Verheyen, S., Ameel, E., Vanpaemel, W., Dry, M. J., Voorspoels, W., &amp; Storms, G. (2008). </w:t>
      </w:r>
      <w:r>
        <w:rPr>
          <w:rFonts w:ascii="Liberation Serif" w:hAnsi="Liberation Serif"/>
          <w:rPrChange w:id="0" w:author="Unknown Author" w:date="2019-08-13T20:55:26Z"/>
        </w:rPr>
        <w:t xml:space="preserve">Exemplar by feature applicability matrices and other Dutch normative data for semantic concepts. </w:t>
      </w:r>
      <w:r>
        <w:rPr>
          <w:rFonts w:ascii="Liberation Serif" w:hAnsi="Liberation Serif"/>
          <w:i/>
          <w:rPrChange w:id="0" w:author="Unknown Author" w:date="2019-08-13T20:55:26Z"/>
        </w:rPr>
        <w:t>Behavior Research Method</w:t>
      </w:r>
      <w:r>
        <w:rPr>
          <w:rFonts w:ascii="Liberation Serif" w:hAnsi="Liberation Serif"/>
          <w:rPrChange w:id="0" w:author="Unknown Author" w:date="2019-08-13T20:55:26Z"/>
        </w:rPr>
        <w:t>s, 40, 1030-1048.</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De Deyne, S., Voorspoels, W., Verheyen, S., Navarro, D., &amp; Storms, G.  (2011). Graded structure in adjective categories. In L. Carlson, C. Hölscher, &amp; T. F. Shipley (Eds.), Proceedings of the 33rd annual conference of the cognitive science society (p. 1834-1839). Austin, TX: Cognitive Science Society. </w:t>
      </w:r>
    </w:p>
    <w:p>
      <w:pPr>
        <w:pStyle w:val="Pbibitem"/>
        <w:spacing w:lineRule="auto" w:line="276"/>
        <w:ind w:left="567" w:firstLine="709"/>
        <w:rPr>
          <w:rFonts w:ascii="Liberation Serif" w:hAnsi="Liberation Serif"/>
        </w:rPr>
      </w:pPr>
      <w:r>
        <w:rPr>
          <w:rFonts w:ascii="Liberation Serif" w:hAnsi="Liberation Serif"/>
          <w:lang w:val="de-DE"/>
          <w:rPrChange w:id="0" w:author="Unknown Author" w:date="2019-08-13T20:55:26Z"/>
        </w:rPr>
        <w:t xml:space="preserve">den Boon, T, &amp; Geeraerts ,D. (2005).  </w:t>
      </w:r>
      <w:r>
        <w:rPr>
          <w:rFonts w:ascii="Liberation Serif" w:hAnsi="Liberation Serif"/>
          <w:lang w:val="nl-BE"/>
          <w:rPrChange w:id="0" w:author="Unknown Author" w:date="2019-08-13T20:55:26Z"/>
        </w:rPr>
        <w:t xml:space="preserve">Van Dale Groot woordenboek van de Nederlandse Taal (14th ed.). </w:t>
      </w:r>
      <w:r>
        <w:rPr>
          <w:rFonts w:ascii="Liberation Serif" w:hAnsi="Liberation Serif"/>
          <w:rPrChange w:id="0" w:author="Unknown Author" w:date="2019-08-13T20:55:26Z"/>
        </w:rPr>
        <w:t>Utrecht/Antwerpen: Van Dale Lexicografie.</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Dixon, R.  (1982). Where have all the adjectives gone? The Hague: Mouton.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Dry, M., &amp; Storms, G.  (2009). Similar but not the same: A comparison of the utility of directly rated and feature-based similarity measures for generating spatial models of conceptual data. Behavior Research Methods, 41, 889-900.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Gärdenfors, P.  (2000). Conceptual spaces - the geometry of thought. Cambridge, Massachusetts: MIT Press.</w:t>
      </w:r>
    </w:p>
    <w:p>
      <w:pPr>
        <w:pStyle w:val="Normal"/>
        <w:spacing w:lineRule="auto" w:line="276"/>
        <w:ind w:firstLine="567"/>
        <w:jc w:val="both"/>
        <w:pPrChange w:id="0" w:author="Simon De Deyne" w:date="2012-11-27T14:43:00Z">
          <w:pPr>
            <w:jc w:val="both"/>
            <w:ind w:hanging="360"/>
            <w:spacing w:lineRule="exact" w:line="317"/>
          </w:pPr>
        </w:pPrChange>
        <w:rPr>
          <w:rFonts w:ascii="Liberation Serif" w:hAnsi="Liberation Serif"/>
          <w:del w:id="1115" w:author="Unknown Author" w:date="2019-08-13T20:56:42Z"/>
        </w:rPr>
      </w:pPr>
      <w:ins w:id="1112" w:author="Simon De Deyne" w:date="2012-11-27T14:43:00Z">
        <w:r>
          <w:rPr>
            <w:rFonts w:ascii="Liberation Serif" w:hAnsi="Liberation Serif"/>
          </w:rPr>
          <w:t xml:space="preserve">Glaser (1992). Picture Naming, </w:t>
        </w:r>
      </w:ins>
      <w:ins w:id="1113" w:author="Simon De Deyne" w:date="2012-11-27T14:43:00Z">
        <w:r>
          <w:rPr>
            <w:rFonts w:ascii="Liberation Serif" w:hAnsi="Liberation Serif"/>
            <w:i/>
          </w:rPr>
          <w:t>Cognition,</w:t>
        </w:r>
      </w:ins>
      <w:ins w:id="1114" w:author="Simon De Deyne" w:date="2012-11-27T14:43:00Z">
        <w:r>
          <w:rPr>
            <w:rFonts w:ascii="Liberation Serif" w:hAnsi="Liberation Serif"/>
          </w:rPr>
          <w:t xml:space="preserve"> 42, 61-106.</w:t>
        </w:r>
      </w:ins>
    </w:p>
    <w:p>
      <w:pPr>
        <w:pStyle w:val="Normal"/>
        <w:spacing w:lineRule="auto" w:line="276"/>
        <w:ind w:firstLine="567"/>
        <w:jc w:val="both"/>
        <w:rPr>
          <w:rFonts w:ascii="Liberation Serif" w:hAnsi="Liberation Serif"/>
        </w:rPr>
      </w:pPr>
      <w:r>
        <w:rPr>
          <w:rFonts w:ascii="Liberation Serif" w:hAnsi="Liberation Serif"/>
          <w:rPrChange w:id="0" w:author="Unknown Author" w:date="2019-08-13T20:55:26Z"/>
        </w:rPr>
        <w:rPrChange w:id="0" w:author="Unknown Author" w:date="2019-08-13T20:55:26Z"/>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Gross, D., &amp; Miller, K.  (1990). Adjectives in WordNet. International Journal of Lexicography, 3, 265-277.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Grühn, D., &amp; Smith, J. (2008). Characteristics for 200 words rated by young and older adults: age-dependent evaluations of German adjectives (AGE). Behaviour Research Methods, 40, 1088-97.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Hampton, J. A. (1979). Polymorphous concepts in semantic memory. </w:t>
      </w:r>
      <w:r>
        <w:rPr>
          <w:rFonts w:ascii="Liberation Serif" w:hAnsi="Liberation Serif"/>
          <w:i/>
          <w:rPrChange w:id="0" w:author="Unknown Author" w:date="2019-08-13T20:55:26Z"/>
        </w:rPr>
        <w:t>Journal of Verbal Learning and Verbal Behavior, 18</w:t>
      </w:r>
      <w:r>
        <w:rPr>
          <w:rFonts w:ascii="Liberation Serif" w:hAnsi="Liberation Serif"/>
          <w:rPrChange w:id="0" w:author="Unknown Author" w:date="2019-08-13T20:55:26Z"/>
        </w:rPr>
        <w:t>, 441-461.</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Hampton, J. A. (1981). An investigation on the nature of  abstract concepts. Memory &amp; Cognition, 9, 149 – 156.</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Hampton, J. A., &amp; Gardiner, M. M. (1983). Measures of internal category structure: A correlational analysis of normative data. British Journal of Psychology, 74, 491-516. </w:t>
      </w:r>
    </w:p>
    <w:p>
      <w:pPr>
        <w:pStyle w:val="Normal"/>
        <w:spacing w:lineRule="auto" w:line="276"/>
        <w:ind w:left="567" w:firstLine="709"/>
        <w:jc w:val="both"/>
        <w:rPr>
          <w:rFonts w:ascii="Liberation Serif" w:hAnsi="Liberation Serif"/>
        </w:rPr>
      </w:pPr>
      <w:r>
        <w:rPr>
          <w:rFonts w:ascii="Liberation Serif" w:hAnsi="Liberation Serif"/>
          <w:rPrChange w:id="0" w:author="Unknown Author" w:date="2019-08-13T20:55:26Z"/>
        </w:rPr>
        <w:t xml:space="preserve">Hampton, J. A. (1993). </w:t>
      </w:r>
      <w:r>
        <w:rPr>
          <w:rFonts w:ascii="Liberation Serif" w:hAnsi="Liberation Serif"/>
          <w:i/>
          <w:rPrChange w:id="0" w:author="Unknown Author" w:date="2019-08-13T20:55:26Z"/>
        </w:rPr>
        <w:t>Prototype models of concept representation</w:t>
      </w:r>
      <w:r>
        <w:rPr>
          <w:rFonts w:ascii="Liberation Serif" w:hAnsi="Liberation Serif"/>
          <w:rPrChange w:id="0" w:author="Unknown Author" w:date="2019-08-13T20:55:26Z"/>
        </w:rPr>
        <w:t>. In I. Van Mechelen, J. A. Hampton, R. S. Michalski, and P. Theunis (eds.), Categories  and concepts: Theoretical reviews and inductive data analysis. London: Academic Press.</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Heit, E., &amp; Barsalou, L.W. (1996). The Instantiation Principle in Natural Categories.</w:t>
      </w:r>
      <w:r>
        <w:rPr>
          <w:rFonts w:ascii="Liberation Serif" w:hAnsi="Liberation Serif"/>
          <w:i/>
          <w:rPrChange w:id="0" w:author="Unknown Author" w:date="2019-08-13T20:55:26Z"/>
        </w:rPr>
        <w:t xml:space="preserve"> Memory, 4,</w:t>
      </w:r>
      <w:r>
        <w:rPr>
          <w:rFonts w:ascii="Liberation Serif" w:hAnsi="Liberation Serif"/>
          <w:rPrChange w:id="0" w:author="Unknown Author" w:date="2019-08-13T20:55:26Z"/>
        </w:rPr>
        <w:t xml:space="preserve"> 413-451.</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Herbert, C., Kissler, J., Junghofer, M., Peyk, P., &amp; Rockstroh, B. (2006). Processing of emotional adjectives: Evidence from startle EMG and ERPs. </w:t>
      </w:r>
      <w:r>
        <w:rPr>
          <w:rFonts w:ascii="Liberation Serif" w:hAnsi="Liberation Serif"/>
          <w:i/>
          <w:rPrChange w:id="0" w:author="Unknown Author" w:date="2019-08-13T20:55:26Z"/>
        </w:rPr>
        <w:t>Psychophysiology, 43</w:t>
      </w:r>
      <w:r>
        <w:rPr>
          <w:rFonts w:ascii="Liberation Serif" w:hAnsi="Liberation Serif"/>
          <w:rPrChange w:id="0" w:author="Unknown Author" w:date="2019-08-13T20:55:26Z"/>
        </w:rPr>
        <w:t>, 197-206.</w:t>
      </w:r>
    </w:p>
    <w:p>
      <w:pPr>
        <w:pStyle w:val="Pbibitem"/>
        <w:spacing w:lineRule="auto" w:line="276"/>
        <w:ind w:left="567" w:firstLine="709"/>
        <w:rPr>
          <w:rFonts w:ascii="Liberation Serif" w:hAnsi="Liberation Serif"/>
        </w:rPr>
      </w:pPr>
      <w:ins w:id="1133" w:author="Simon De Deyne" w:date="2012-12-03T21:24:00Z">
        <w:r>
          <w:rPr>
            <w:rFonts w:ascii="Liberation Serif" w:hAnsi="Liberation Serif"/>
          </w:rPr>
          <w:t xml:space="preserve">Hutchinson, S., Datla, V., &amp; Louwerse, M. M. (2012). Social networks are encoded in language. In N. Miyake, D. Peebles, &amp; R. P. Cooper (Eds.), </w:t>
        </w:r>
      </w:ins>
      <w:ins w:id="1134" w:author="Simon De Deyne" w:date="2012-12-03T21:24:00Z">
        <w:r>
          <w:rPr>
            <w:rFonts w:ascii="Liberation Serif" w:hAnsi="Liberation Serif"/>
            <w:i/>
          </w:rPr>
          <w:t>Proceedings of the 34th Annual Conference of the Cognitive Science Society (pp. 491-496)</w:t>
        </w:r>
      </w:ins>
      <w:ins w:id="1135" w:author="Simon De Deyne" w:date="2012-12-03T21:24:00Z">
        <w:r>
          <w:rPr>
            <w:rFonts w:ascii="Liberation Serif" w:hAnsi="Liberation Serif"/>
          </w:rPr>
          <w:t>. Austin, TX: Cognitive Science Society.</w:t>
          <w:rPrChange w:id="0" w:author="Unknown Author" w:date="2019-08-13T20:55:26Z"/>
        </w:r>
      </w:ins>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Janczura, G. A., &amp; Nelson, D. L. (1999). Concept accessibility as the determinant of typicality judgments. The American Journal of Psychology, 112, 1-19.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Keller, D., &amp; Kellas, G. (1978). Typicality as a dimension of encoding. </w:t>
      </w:r>
      <w:r>
        <w:rPr>
          <w:rFonts w:ascii="Liberation Serif" w:hAnsi="Liberation Serif"/>
          <w:i/>
          <w:rPrChange w:id="0" w:author="Unknown Author" w:date="2019-08-13T20:55:26Z"/>
        </w:rPr>
        <w:t>Journal of Experimental Psychology: Human Learning &amp; Memory</w:t>
      </w:r>
      <w:r>
        <w:rPr>
          <w:rFonts w:ascii="Liberation Serif" w:hAnsi="Liberation Serif"/>
          <w:rPrChange w:id="0" w:author="Unknown Author" w:date="2019-08-13T20:55:26Z"/>
        </w:rPr>
        <w:t>, 4, 78-85.</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Kensinger, E., &amp; Corkin, S.  (2004). Two routes to emotional memory: Distinct processes for valence and arousal. Proceedings of the National Academy of Sciences,101,  3310-3315.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Kousta, S.-T., Vigliocco, G., Del Campo, E., Vinson, D.P., Andrews, M. (2011). The Representation of Abstract Words: Why Emotion Matters. </w:t>
      </w:r>
      <w:r>
        <w:rPr>
          <w:rFonts w:ascii="Liberation Serif" w:hAnsi="Liberation Serif"/>
          <w:i/>
          <w:rPrChange w:id="0" w:author="Unknown Author" w:date="2019-08-13T20:55:26Z"/>
        </w:rPr>
        <w:t>Journal of Experimental Psychology: General,</w:t>
      </w:r>
      <w:r>
        <w:rPr>
          <w:rFonts w:ascii="Liberation Serif" w:hAnsi="Liberation Serif"/>
          <w:rPrChange w:id="0" w:author="Unknown Author" w:date="2019-08-13T20:55:26Z"/>
        </w:rPr>
        <w:t xml:space="preserve"> 140, 14-34.</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Kousta, S.-T., Vinson, D. P., &amp; Vigliocco, G. (2009). Emotion words, regardless of polarity, have a processing advantage over neutral words. </w:t>
      </w:r>
      <w:r>
        <w:rPr>
          <w:rFonts w:ascii="Liberation Serif" w:hAnsi="Liberation Serif"/>
          <w:i/>
          <w:rPrChange w:id="0" w:author="Unknown Author" w:date="2019-08-13T20:55:26Z"/>
        </w:rPr>
        <w:t>Cognition, 112</w:t>
      </w:r>
      <w:r>
        <w:rPr>
          <w:rFonts w:ascii="Liberation Serif" w:hAnsi="Liberation Serif"/>
          <w:rPrChange w:id="0" w:author="Unknown Author" w:date="2019-08-13T20:55:26Z"/>
        </w:rPr>
        <w:t>, 473-481.</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Kruskal, J. (1964). Nonmetric multidimensional scaling: a numerical method. Psychometrika, 29, 115-129.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Kruskal, J. B., &amp; Wish, M. (1978). </w:t>
      </w:r>
      <w:r>
        <w:rPr>
          <w:rFonts w:ascii="Liberation Serif" w:hAnsi="Liberation Serif"/>
          <w:i/>
          <w:rPrChange w:id="0" w:author="Unknown Author" w:date="2019-08-13T20:55:26Z"/>
        </w:rPr>
        <w:t>Multidimensional scaling</w:t>
      </w:r>
      <w:r>
        <w:rPr>
          <w:rFonts w:ascii="Liberation Serif" w:hAnsi="Liberation Serif"/>
          <w:rPrChange w:id="0" w:author="Unknown Author" w:date="2019-08-13T20:55:26Z"/>
        </w:rPr>
        <w:t>. Beverly Hills, CA: Sage.</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Landau, B., &amp; Gleitman, L.  (1985). Language and experience. Cambridge, MA: Harvard University. </w:t>
      </w:r>
    </w:p>
    <w:p>
      <w:pPr>
        <w:pStyle w:val="Normal"/>
        <w:spacing w:lineRule="auto" w:line="276"/>
        <w:ind w:left="567" w:firstLine="567"/>
        <w:jc w:val="both"/>
        <w:rPr>
          <w:rFonts w:ascii="Liberation Serif" w:hAnsi="Liberation Serif"/>
        </w:rPr>
      </w:pPr>
      <w:ins w:id="1152" w:author="Simon De Deyne" w:date="2012-11-27T14:43:00Z">
        <w:r>
          <w:rPr>
            <w:rFonts w:ascii="Liberation Serif" w:hAnsi="Liberation Serif"/>
          </w:rPr>
          <w:t>Larochelle, S.</w:t>
        </w:r>
      </w:ins>
      <w:ins w:id="1153" w:author="Simon De Deyne" w:date="2012-12-03T14:50:00Z">
        <w:r>
          <w:rPr>
            <w:rFonts w:ascii="Liberation Serif" w:hAnsi="Liberation Serif"/>
          </w:rPr>
          <w:t>,</w:t>
        </w:r>
      </w:ins>
      <w:ins w:id="1154" w:author="Simon De Deyne" w:date="2012-11-27T14:43:00Z">
        <w:r>
          <w:rPr>
            <w:rFonts w:ascii="Liberation Serif" w:hAnsi="Liberation Serif"/>
          </w:rPr>
          <w:t xml:space="preserve"> Richard, S.</w:t>
        </w:r>
      </w:ins>
      <w:ins w:id="1155" w:author="Simon De Deyne" w:date="2012-12-03T14:50:00Z">
        <w:r>
          <w:rPr>
            <w:rFonts w:ascii="Liberation Serif" w:hAnsi="Liberation Serif"/>
          </w:rPr>
          <w:t>,</w:t>
        </w:r>
      </w:ins>
      <w:ins w:id="1156" w:author="Simon De Deyne" w:date="2012-11-27T14:43:00Z">
        <w:r>
          <w:rPr>
            <w:rFonts w:ascii="Liberation Serif" w:hAnsi="Liberation Serif"/>
          </w:rPr>
          <w:t xml:space="preserve"> </w:t>
        </w:r>
      </w:ins>
      <w:ins w:id="1157" w:author="Simon De Deyne" w:date="2012-11-27T14:44:00Z">
        <w:r>
          <w:rPr>
            <w:rFonts w:ascii="Liberation Serif" w:hAnsi="Liberation Serif"/>
          </w:rPr>
          <w:t>&amp;</w:t>
        </w:r>
      </w:ins>
      <w:ins w:id="1158" w:author="Simon De Deyne" w:date="2012-11-27T14:43:00Z">
        <w:r>
          <w:rPr>
            <w:rFonts w:ascii="Liberation Serif" w:hAnsi="Liberation Serif"/>
          </w:rPr>
          <w:t xml:space="preserve"> Soulières, I. (2000). What some effects might not be: The time to verify membership in “well-defined” categories. </w:t>
        </w:r>
      </w:ins>
      <w:ins w:id="1159" w:author="Simon De Deyne" w:date="2012-11-27T14:43:00Z">
        <w:r>
          <w:rPr>
            <w:rFonts w:ascii="Liberation Serif" w:hAnsi="Liberation Serif"/>
            <w:i/>
          </w:rPr>
          <w:t>The Quarterly Journal of Experimental Psychology: Section A</w:t>
        </w:r>
      </w:ins>
      <w:ins w:id="1160" w:author="Simon De Deyne" w:date="2012-11-27T14:43:00Z">
        <w:r>
          <w:rPr>
            <w:rFonts w:ascii="Liberation Serif" w:hAnsi="Liberation Serif"/>
          </w:rPr>
          <w:t>, 43, 929-961.</w:t>
        </w:r>
      </w:ins>
    </w:p>
    <w:p>
      <w:pPr>
        <w:pStyle w:val="Normal"/>
        <w:spacing w:lineRule="auto" w:line="276"/>
        <w:ind w:left="567" w:firstLine="567"/>
        <w:jc w:val="both"/>
        <w:rPr>
          <w:rFonts w:ascii="Liberation Serif" w:hAnsi="Liberation Serif"/>
        </w:rPr>
      </w:pPr>
      <w:ins w:id="1161" w:author="Simon De Deyne" w:date="2012-11-27T14:43:00Z">
        <w:r>
          <w:rPr>
            <w:rFonts w:ascii="Liberation Serif" w:hAnsi="Liberation Serif"/>
          </w:rPr>
        </w:r>
      </w:ins>
    </w:p>
    <w:p>
      <w:pPr>
        <w:pStyle w:val="Normal"/>
        <w:spacing w:lineRule="auto" w:line="276"/>
        <w:ind w:left="567" w:firstLine="567"/>
        <w:jc w:val="both"/>
        <w:rPr>
          <w:rFonts w:ascii="Liberation Serif" w:hAnsi="Liberation Serif"/>
        </w:rPr>
      </w:pPr>
      <w:ins w:id="1162" w:author="Simon De Deyne" w:date="2012-11-27T14:43:00Z">
        <w:r>
          <w:rPr>
            <w:rFonts w:ascii="Liberation Serif" w:hAnsi="Liberation Serif"/>
          </w:rPr>
          <w:t xml:space="preserve">Larochelle, S. </w:t>
        </w:r>
      </w:ins>
      <w:ins w:id="1163" w:author="Simon De Deyne" w:date="2012-11-27T14:44:00Z">
        <w:r>
          <w:rPr>
            <w:rFonts w:ascii="Liberation Serif" w:hAnsi="Liberation Serif"/>
          </w:rPr>
          <w:t>&amp;</w:t>
        </w:r>
      </w:ins>
      <w:ins w:id="1164" w:author="Simon De Deyne" w:date="2012-11-27T14:43:00Z">
        <w:r>
          <w:rPr>
            <w:rFonts w:ascii="Liberation Serif" w:hAnsi="Liberation Serif"/>
          </w:rPr>
          <w:t xml:space="preserve"> Pineau, H. (1994). Determinants of response times in the semantic verification task. </w:t>
        </w:r>
      </w:ins>
      <w:ins w:id="1165" w:author="Simon De Deyne" w:date="2012-11-27T14:43:00Z">
        <w:r>
          <w:rPr>
            <w:rFonts w:ascii="Liberation Serif" w:hAnsi="Liberation Serif"/>
            <w:i/>
          </w:rPr>
          <w:t>Journal of Memory and Language,</w:t>
        </w:r>
      </w:ins>
      <w:ins w:id="1166" w:author="Simon De Deyne" w:date="2012-11-27T14:43:00Z">
        <w:r>
          <w:rPr>
            <w:rFonts w:ascii="Liberation Serif" w:hAnsi="Liberation Serif"/>
          </w:rPr>
          <w:t xml:space="preserve"> 33,796-823.</w:t>
        </w:r>
      </w:ins>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rPrChange w:id="0" w:author="Unknown Author" w:date="2019-08-13T20:55:26Z"/>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Lewis, P., Critchley, H., &amp; Dolan, R. (2007). Neural correlates of processing valence and arousal in affective words. Cerebral Cortex, 17, 742-748. </w:t>
      </w:r>
    </w:p>
    <w:p>
      <w:pPr>
        <w:pStyle w:val="Pbibitem"/>
        <w:spacing w:lineRule="auto" w:line="276"/>
        <w:ind w:left="567" w:firstLine="709"/>
        <w:rPr>
          <w:rFonts w:ascii="Liberation Serif" w:hAnsi="Liberation Serif"/>
        </w:rPr>
      </w:pPr>
      <w:ins w:id="1169" w:author="Simon De Deyne" w:date="2012-11-30T13:32:00Z">
        <w:r>
          <w:rPr>
            <w:rFonts w:ascii="Liberation Serif" w:hAnsi="Liberation Serif"/>
          </w:rPr>
          <w:t xml:space="preserve">Louwerse, M.M. (2010). Symbol interdependency in symbolic and embodied cognition. </w:t>
        </w:r>
      </w:ins>
      <w:ins w:id="1170" w:author="Simon De Deyne" w:date="2012-11-30T13:32:00Z">
        <w:r>
          <w:rPr>
            <w:rFonts w:ascii="Liberation Serif" w:hAnsi="Liberation Serif"/>
            <w:i/>
          </w:rPr>
          <w:t xml:space="preserve">Topics in Cognitive Science, </w:t>
        </w:r>
      </w:ins>
      <w:ins w:id="1171" w:author="Simon De Deyne" w:date="2012-11-30T13:32:00Z">
        <w:r>
          <w:rPr>
            <w:rFonts w:ascii="Liberation Serif" w:hAnsi="Liberation Serif"/>
          </w:rPr>
          <w:t>3, 273-302.</w:t>
        </w:r>
      </w:ins>
    </w:p>
    <w:p>
      <w:pPr>
        <w:pStyle w:val="Pbibitem"/>
        <w:spacing w:lineRule="auto" w:line="276"/>
        <w:ind w:left="567" w:firstLine="709"/>
        <w:rPr>
          <w:rFonts w:ascii="Liberation Serif" w:hAnsi="Liberation Serif"/>
        </w:rPr>
      </w:pPr>
      <w:ins w:id="1172" w:author="Simon De Deyne" w:date="2012-11-27T14:46:00Z">
        <w:r>
          <w:rPr>
            <w:rFonts w:ascii="Liberation Serif" w:hAnsi="Liberation Serif"/>
          </w:rPr>
          <w:t>Louwerse, M.</w:t>
        </w:r>
      </w:ins>
      <w:ins w:id="1173" w:author="Simon De Deyne" w:date="2012-11-30T13:32:00Z">
        <w:r>
          <w:rPr>
            <w:rFonts w:ascii="Liberation Serif" w:hAnsi="Liberation Serif"/>
          </w:rPr>
          <w:t>M.</w:t>
        </w:r>
      </w:ins>
      <w:ins w:id="1174" w:author="Simon De Deyne" w:date="2012-11-27T14:46:00Z">
        <w:r>
          <w:rPr>
            <w:rFonts w:ascii="Liberation Serif" w:hAnsi="Liberation Serif"/>
          </w:rPr>
          <w:t xml:space="preserve">, &amp; Connell, L. (2011). A Taste of words: Linguistic context and perceptual simulation predict the modality of words. </w:t>
        </w:r>
      </w:ins>
      <w:ins w:id="1175" w:author="Simon De Deyne" w:date="2012-11-27T14:46:00Z">
        <w:r>
          <w:rPr>
            <w:rFonts w:ascii="Liberation Serif" w:hAnsi="Liberation Serif"/>
            <w:i/>
          </w:rPr>
          <w:t>Cognitive Science</w:t>
        </w:r>
      </w:ins>
      <w:ins w:id="1176" w:author="Simon De Deyne" w:date="2012-11-27T14:46:00Z">
        <w:r>
          <w:rPr>
            <w:rFonts w:ascii="Liberation Serif" w:hAnsi="Liberation Serif"/>
          </w:rPr>
          <w:t>, 35, 381-398.</w:t>
        </w:r>
      </w:ins>
    </w:p>
    <w:p>
      <w:pPr>
        <w:pStyle w:val="Pbibitem"/>
        <w:spacing w:lineRule="auto" w:line="276"/>
        <w:ind w:left="567" w:firstLine="709"/>
        <w:rPr>
          <w:rFonts w:ascii="Liberation Serif" w:hAnsi="Liberation Serif"/>
        </w:rPr>
      </w:pPr>
      <w:ins w:id="1177" w:author="Simon De Deyne" w:date="2012-11-27T14:46:00Z">
        <w:r>
          <w:rPr>
            <w:rFonts w:ascii="Liberation Serif" w:hAnsi="Liberation Serif"/>
          </w:rPr>
          <w:t>Louwerse, M. M., Benesh, N. (2012). Representing spatial structure through maps and language: Lord of the Rings encodes the spatial structure of Middle Earth.</w:t>
        </w:r>
      </w:ins>
      <w:ins w:id="1178" w:author="Simon De Deyne" w:date="2012-11-27T14:46:00Z">
        <w:r>
          <w:rPr>
            <w:rFonts w:ascii="Liberation Serif" w:hAnsi="Liberation Serif"/>
            <w:i/>
          </w:rPr>
          <w:t xml:space="preserve"> Cognitive Science</w:t>
        </w:r>
      </w:ins>
      <w:ins w:id="1179" w:author="Simon De Deyne" w:date="2012-11-27T14:46:00Z">
        <w:r>
          <w:rPr>
            <w:rFonts w:ascii="Liberation Serif" w:hAnsi="Liberation Serif"/>
          </w:rPr>
          <w:t>, 36, 1556-1569.</w:t>
          <w:rPrChange w:id="0" w:author="Unknown Author" w:date="2019-08-13T20:55:26Z"/>
        </w:r>
      </w:ins>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Lynott, D., &amp; Connell, L. (2009). Modality exclusivity norms for 423 object properties. </w:t>
      </w:r>
      <w:r>
        <w:rPr>
          <w:rFonts w:ascii="Liberation Serif" w:hAnsi="Liberation Serif"/>
          <w:i/>
          <w:rPrChange w:id="0" w:author="Unknown Author" w:date="2019-08-13T20:55:26Z"/>
        </w:rPr>
        <w:t>Behavior Research Methods</w:t>
      </w:r>
      <w:r>
        <w:rPr>
          <w:rFonts w:ascii="Liberation Serif" w:hAnsi="Liberation Serif"/>
          <w:rPrChange w:id="0" w:author="Unknown Author" w:date="2019-08-13T20:55:26Z"/>
        </w:rPr>
        <w:t>, 41, 558–564.</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Malt, B. C., &amp; Smith, E. E. (1982). The role of familiarity in determining typicality. Memory &amp; Cognition, 10, 69-75.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McCawley, J.D. (1992). Justifying part-of-speech assignment in Mandarin Chinese, </w:t>
      </w:r>
      <w:r>
        <w:rPr>
          <w:rFonts w:ascii="Liberation Serif" w:hAnsi="Liberation Serif"/>
          <w:i/>
          <w:rPrChange w:id="0" w:author="Unknown Author" w:date="2019-08-13T20:55:26Z"/>
        </w:rPr>
        <w:t>Journal of Chinese Linguistics, 20</w:t>
      </w:r>
      <w:r>
        <w:rPr>
          <w:rFonts w:ascii="Liberation Serif" w:hAnsi="Liberation Serif"/>
          <w:rPrChange w:id="0" w:author="Unknown Author" w:date="2019-08-13T20:55:26Z"/>
        </w:rPr>
        <w:t>, 211-245.</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Medin, D. L., Lynch, E. B., &amp; Solomon, K. O. (2000). Are there kinds of concepts? </w:t>
      </w:r>
      <w:r>
        <w:rPr>
          <w:rFonts w:ascii="Liberation Serif" w:hAnsi="Liberation Serif"/>
          <w:i/>
          <w:rPrChange w:id="0" w:author="Unknown Author" w:date="2019-08-13T20:55:26Z"/>
        </w:rPr>
        <w:t>Annual Review of Psychology, 51</w:t>
      </w:r>
      <w:r>
        <w:rPr>
          <w:rFonts w:ascii="Liberation Serif" w:hAnsi="Liberation Serif"/>
          <w:rPrChange w:id="0" w:author="Unknown Author" w:date="2019-08-13T20:55:26Z"/>
        </w:rPr>
        <w:t>, 121-147.</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Mervis, C. B., Catlin, J.,  &amp; Rosch, E.R. (1981). Relationships among goodness-of-example, category norms, and word frequency. Bulletin of the Psychonomic Society, 7,283-284.</w:t>
      </w:r>
    </w:p>
    <w:p>
      <w:pPr>
        <w:pStyle w:val="Pbibitem"/>
        <w:spacing w:lineRule="auto" w:line="276"/>
        <w:ind w:left="567" w:firstLine="709"/>
        <w:rPr>
          <w:i/>
          <w:i/>
        </w:rPr>
      </w:pPr>
      <w:ins w:id="1191" w:author="Simon De Deyne" w:date="2012-12-03T21:33:00Z">
        <w:r>
          <w:rPr>
            <w:rFonts w:ascii="Liberation Serif" w:hAnsi="Liberation Serif"/>
          </w:rPr>
          <w:t xml:space="preserve">Meng, X., Rosenthal, R., &amp; Rubin, D.B., (1992). Comparing correlated correlation </w:t>
        </w:r>
      </w:ins>
      <w:ins w:id="1192" w:author="Simon De Deyne" w:date="2012-12-03T21:34:00Z">
        <w:r>
          <w:rPr>
            <w:rFonts w:ascii="Liberation Serif" w:hAnsi="Liberation Serif"/>
          </w:rPr>
          <w:t xml:space="preserve">coefficients. </w:t>
        </w:r>
      </w:ins>
      <w:ins w:id="1193" w:author="Simon De Deyne" w:date="2012-12-03T21:34:00Z">
        <w:r>
          <w:rPr>
            <w:rFonts w:ascii="Liberation Serif" w:hAnsi="Liberation Serif"/>
            <w:i/>
          </w:rPr>
          <w:t xml:space="preserve">Psychological Bulletin, </w:t>
        </w:r>
      </w:ins>
      <w:ins w:id="1194" w:author="Simon De Deyne" w:date="2012-12-03T21:34:00Z">
        <w:r>
          <w:rPr>
            <w:rFonts w:ascii="Liberation Serif" w:hAnsi="Liberation Serif"/>
          </w:rPr>
          <w:t>111, 172-175.</w:t>
          <w:rPrChange w:id="0" w:author="Unknown Author" w:date="2019-08-13T20:55:26Z"/>
        </w:r>
      </w:ins>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Minda, J., &amp; Smith, J. (2010). Formal approaches in categorization. In E. Pothos &amp; A. Wills (Eds.), </w:t>
      </w:r>
      <w:r>
        <w:rPr>
          <w:rFonts w:ascii="Liberation Serif" w:hAnsi="Liberation Serif"/>
          <w:i/>
          <w:rPrChange w:id="0" w:author="Unknown Author" w:date="2019-08-13T20:55:26Z"/>
        </w:rPr>
        <w:t>Prototype models of categorization: basic formulation, predictions, and limitations</w:t>
      </w:r>
      <w:r>
        <w:rPr>
          <w:rFonts w:ascii="Liberation Serif" w:hAnsi="Liberation Serif"/>
          <w:rPrChange w:id="0" w:author="Unknown Author" w:date="2019-08-13T20:55:26Z"/>
        </w:rPr>
        <w:t>. Cambridge, UK:Cambridge University Press.</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Murphy, G. L., &amp; Andrew, J. M. (1993). The conceptual basis of antonymy and synonymy in adjectives. Journal of Memory and Language, 32, 301-319.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Nosofsky, R. M. (1986). Attention, similarity, and the identification-categorization relationship. Journal of Experimental Psychology: General, 115, 39-57.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Nosofsky, R. M. (1988). Exemplar-based accounts of relations between classification, recognition, and typicality. </w:t>
      </w:r>
      <w:r>
        <w:rPr>
          <w:rFonts w:ascii="Liberation Serif" w:hAnsi="Liberation Serif"/>
          <w:i/>
          <w:rPrChange w:id="0" w:author="Unknown Author" w:date="2019-08-13T20:55:26Z"/>
        </w:rPr>
        <w:t>Journal of Experimental Psychology: Learning, Memory, &amp; Cognition</w:t>
      </w:r>
      <w:r>
        <w:rPr>
          <w:rFonts w:ascii="Liberation Serif" w:hAnsi="Liberation Serif"/>
          <w:rPrChange w:id="0" w:author="Unknown Author" w:date="2019-08-13T20:55:26Z"/>
        </w:rPr>
        <w:t>, 14, 700-708.</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Nosofsky, R. M. (1991). Typicality in logically defined categories: Exemplar-similarity versus rule instantiation.</w:t>
      </w:r>
      <w:r>
        <w:rPr>
          <w:rFonts w:ascii="Liberation Serif" w:hAnsi="Liberation Serif"/>
          <w:i/>
          <w:rPrChange w:id="0" w:author="Unknown Author" w:date="2019-08-13T20:55:26Z"/>
        </w:rPr>
        <w:t xml:space="preserve"> Memory &amp; Cognition</w:t>
      </w:r>
      <w:r>
        <w:rPr>
          <w:rFonts w:ascii="Liberation Serif" w:hAnsi="Liberation Serif"/>
          <w:rPrChange w:id="0" w:author="Unknown Author" w:date="2019-08-13T20:55:26Z"/>
        </w:rPr>
        <w:t>, 19, 131-150.</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Osgood, C., Suci, G., &amp; Tannenbaum, P. (1957). The measurement of meaning. Urbana, IL: University of Illinois Press.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Plant, C., Webster, J., Whitworth, A. (2011). Category norm data and relationships with lexical frequency and typicality within verb semantic categories. </w:t>
      </w:r>
      <w:r>
        <w:rPr>
          <w:rFonts w:ascii="Liberation Serif" w:hAnsi="Liberation Serif"/>
          <w:i/>
          <w:rPrChange w:id="0" w:author="Unknown Author" w:date="2019-08-13T20:55:26Z"/>
        </w:rPr>
        <w:t>Behavior Research</w:t>
      </w:r>
      <w:r>
        <w:rPr>
          <w:rFonts w:ascii="Liberation Serif" w:hAnsi="Liberation Serif"/>
          <w:rPrChange w:id="0" w:author="Unknown Author" w:date="2019-08-13T20:55:26Z"/>
        </w:rPr>
        <w:t>, 43, 424-440.</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Pulman, S. (1983). Word meaning and belief. London, UK: Croom Helm.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Raskin, V., &amp; Nirenburg, S. (1996). </w:t>
      </w:r>
      <w:r>
        <w:rPr>
          <w:rFonts w:ascii="Liberation Serif" w:hAnsi="Liberation Serif"/>
          <w:i/>
          <w:rPrChange w:id="0" w:author="Unknown Author" w:date="2019-08-13T20:55:26Z"/>
        </w:rPr>
        <w:t>Lexical Semantics of Adjectives: a Microtheory Of Adjectival Meaning. Memoranda in Computer and Cognitive Science</w:t>
      </w:r>
      <w:r>
        <w:rPr>
          <w:rFonts w:ascii="Liberation Serif" w:hAnsi="Liberation Serif"/>
          <w:rPrChange w:id="0" w:author="Unknown Author" w:date="2019-08-13T20:55:26Z"/>
        </w:rPr>
        <w:t>,  Computing Research Laboratory, New Mexico State University.</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Rips, L. J. (1975). Inductive judgments about natural categories. Journal  of Verbal Learning &amp; Verbal Behavior, 14, 665-681.</w:t>
      </w:r>
    </w:p>
    <w:p>
      <w:pPr>
        <w:pStyle w:val="Pbibitem"/>
        <w:spacing w:lineRule="auto" w:line="276"/>
        <w:ind w:left="709" w:firstLine="567"/>
        <w:rPr>
          <w:rFonts w:ascii="Liberation Serif" w:hAnsi="Liberation Serif"/>
        </w:rPr>
      </w:pPr>
      <w:r>
        <w:rPr>
          <w:rFonts w:ascii="Liberation Serif" w:hAnsi="Liberation Serif"/>
          <w:rPrChange w:id="0" w:author="Unknown Author" w:date="2019-08-13T20:55:26Z"/>
        </w:rPr>
        <w:t>Rosch, E. (1977). Human categorization. In N. Warren (Ed.), Studies in cross cultural psychology (Vol. 1, pp. 1-49). London: Academic  Press.</w:t>
      </w:r>
    </w:p>
    <w:p>
      <w:pPr>
        <w:pStyle w:val="Pbibitem"/>
        <w:spacing w:lineRule="auto" w:line="276"/>
        <w:ind w:left="709" w:firstLine="567"/>
        <w:rPr>
          <w:rFonts w:ascii="Liberation Serif" w:hAnsi="Liberation Serif"/>
        </w:rPr>
      </w:pPr>
      <w:r>
        <w:rPr>
          <w:rFonts w:ascii="Liberation Serif" w:hAnsi="Liberation Serif"/>
          <w:rPrChange w:id="0" w:author="Unknown Author" w:date="2019-08-13T20:55:26Z"/>
        </w:rPr>
        <w:t xml:space="preserve">Rosch, E. (1978). </w:t>
      </w:r>
      <w:r>
        <w:rPr>
          <w:rFonts w:ascii="Liberation Serif" w:hAnsi="Liberation Serif"/>
          <w:i/>
          <w:rPrChange w:id="0" w:author="Unknown Author" w:date="2019-08-13T20:55:26Z"/>
        </w:rPr>
        <w:t>Principles of categorization</w:t>
      </w:r>
      <w:r>
        <w:rPr>
          <w:rFonts w:ascii="Liberation Serif" w:hAnsi="Liberation Serif"/>
          <w:rPrChange w:id="0" w:author="Unknown Author" w:date="2019-08-13T20:55:26Z"/>
        </w:rPr>
        <w:t>. In E. Rosch and B. B. Lloyd (Eds.), Cognition and categorization (pp. 27-48). Hillsdale, NJ: Erlbaum.</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Rosch, E., &amp; Mervis, C. B. (1975). Family resemblances: Studies in the internal structure of categories. Cognitive Psychology, 7, 573-605. </w:t>
      </w:r>
    </w:p>
    <w:p>
      <w:pPr>
        <w:pStyle w:val="Pbibitem"/>
        <w:spacing w:lineRule="auto" w:line="276"/>
        <w:ind w:left="567" w:firstLine="709"/>
        <w:rPr>
          <w:lang w:val="nl-BE"/>
          <w:ins w:id="1223" w:author="Simon De Deyne" w:date="2012-11-27T12:05:00Z"/>
        </w:rPr>
      </w:pPr>
      <w:r>
        <w:rPr>
          <w:rFonts w:ascii="Liberation Serif" w:hAnsi="Liberation Serif"/>
          <w:rPrChange w:id="0" w:author="Unknown Author" w:date="2019-08-13T20:55:26Z"/>
        </w:rPr>
        <w:t xml:space="preserve">Ross, B. H., &amp; Murphy, G. L. (1999). Food for thought: Cross-classification and category organization in a complex real-world domain. </w:t>
      </w:r>
      <w:r>
        <w:rPr>
          <w:rFonts w:ascii="Liberation Serif" w:hAnsi="Liberation Serif"/>
          <w:i/>
          <w:lang w:val="nl-BE"/>
          <w:rPrChange w:id="0" w:author="Unknown Author" w:date="2019-08-13T20:55:26Z"/>
        </w:rPr>
        <w:t>Cognitive Psychology</w:t>
      </w:r>
      <w:r>
        <w:rPr>
          <w:rFonts w:ascii="Liberation Serif" w:hAnsi="Liberation Serif"/>
          <w:lang w:val="nl-BE"/>
          <w:rPrChange w:id="0" w:author="Unknown Author" w:date="2019-08-13T20:55:26Z"/>
        </w:rPr>
        <w:t>, 38, 495-553.</w:t>
      </w:r>
    </w:p>
    <w:p>
      <w:pPr>
        <w:pStyle w:val="Pbibitem"/>
        <w:spacing w:lineRule="auto" w:line="276"/>
        <w:ind w:left="567" w:firstLine="709"/>
        <w:rPr>
          <w:rFonts w:ascii="Liberation Serif" w:hAnsi="Liberation Serif"/>
        </w:rPr>
      </w:pPr>
      <w:r>
        <w:rPr>
          <w:rFonts w:ascii="Liberation Serif" w:hAnsi="Liberation Serif"/>
          <w:lang w:val="nl-BE"/>
          <w:rPrChange w:id="0" w:author="Unknown Author" w:date="2019-08-13T20:55:26Z"/>
        </w:rPr>
        <w:t xml:space="preserve">Ruts, W., De Deyne, S., Ameel, E., Vanpaemel, W., Verbeemen, T., &amp; Storms, G. (2004). </w:t>
      </w:r>
      <w:r>
        <w:rPr>
          <w:rFonts w:ascii="Liberation Serif" w:hAnsi="Liberation Serif"/>
          <w:rPrChange w:id="0" w:author="Unknown Author" w:date="2019-08-13T20:55:26Z"/>
        </w:rPr>
        <w:t xml:space="preserve">Dutch norm data for 13 semantic categories and 338 exemplars. Behaviour Research Methods, Instruments, and Computers, 36, 506–515.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Shepard, R. N. (1964). Attention and the metric structure of the stimullus space. Journal of Mathematical Psychology, 1, 54-87. </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Shepard, R. N. (1987). Toward a universal law of generalization for psychological science. </w:t>
      </w:r>
      <w:r>
        <w:rPr>
          <w:rFonts w:ascii="Liberation Serif" w:hAnsi="Liberation Serif"/>
          <w:i/>
          <w:rPrChange w:id="0" w:author="Unknown Author" w:date="2019-08-13T20:55:26Z"/>
        </w:rPr>
        <w:t>Science</w:t>
      </w:r>
      <w:r>
        <w:rPr>
          <w:rFonts w:ascii="Liberation Serif" w:hAnsi="Liberation Serif"/>
          <w:rPrChange w:id="0" w:author="Unknown Author" w:date="2019-08-13T20:55:26Z"/>
        </w:rPr>
        <w:t>, 237, 1317-1323.</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Smith, E. E., Osherson, D. N., Rips, L. J., &amp; Keane, M. (1988). Combining prototypes: A selective modification model. </w:t>
      </w:r>
      <w:r>
        <w:rPr>
          <w:rFonts w:ascii="Liberation Serif" w:hAnsi="Liberation Serif"/>
          <w:i/>
          <w:rPrChange w:id="0" w:author="Unknown Author" w:date="2019-08-13T20:55:26Z"/>
        </w:rPr>
        <w:t>Cognitive Science</w:t>
      </w:r>
      <w:r>
        <w:rPr>
          <w:rFonts w:ascii="Liberation Serif" w:hAnsi="Liberation Serif"/>
          <w:rPrChange w:id="0" w:author="Unknown Author" w:date="2019-08-13T20:55:26Z"/>
        </w:rPr>
        <w:t>, 12, 485-527.</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Storms, G., De Boeck, P., &amp; Ruts, W. (2000). Prototype and exemplar based information in natural language categories. </w:t>
      </w:r>
      <w:r>
        <w:rPr>
          <w:rFonts w:ascii="Liberation Serif" w:hAnsi="Liberation Serif"/>
          <w:i/>
          <w:rPrChange w:id="0" w:author="Unknown Author" w:date="2019-08-13T20:55:26Z"/>
        </w:rPr>
        <w:t>Journal of Memory and Language</w:t>
      </w:r>
      <w:r>
        <w:rPr>
          <w:rFonts w:ascii="Liberation Serif" w:hAnsi="Liberation Serif"/>
          <w:rPrChange w:id="0" w:author="Unknown Author" w:date="2019-08-13T20:55:26Z"/>
        </w:rPr>
        <w:t>, 42, 51-73.</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Taylor, J. (2003). Linguistic categorization. Oxford University Press. </w:t>
      </w:r>
    </w:p>
    <w:p>
      <w:pPr>
        <w:pStyle w:val="Pbibitem"/>
        <w:spacing w:lineRule="auto" w:line="276"/>
        <w:ind w:left="567" w:firstLine="709"/>
        <w:jc w:val="both"/>
        <w:rPr>
          <w:rFonts w:ascii="Liberation Serif" w:hAnsi="Liberation Serif"/>
        </w:rPr>
      </w:pPr>
      <w:r>
        <w:rPr>
          <w:rFonts w:ascii="Liberation Serif" w:hAnsi="Liberation Serif"/>
          <w:lang w:val="nl-BE"/>
          <w:rPrChange w:id="0" w:author="Unknown Author" w:date="2019-08-13T20:55:26Z"/>
        </w:rPr>
        <w:t xml:space="preserve">van Dantzig, S., Cowell, R.A., Zeelenberg, R., &amp; Pecher D. (2011). </w:t>
      </w:r>
      <w:r>
        <w:rPr>
          <w:rFonts w:ascii="Liberation Serif" w:hAnsi="Liberation Serif"/>
          <w:rPrChange w:id="0" w:author="Unknown Author" w:date="2019-08-13T20:55:26Z"/>
        </w:rPr>
        <w:t>A sharp image or a sharp knife: norms for the modality-exclusivity of 774 concept-property items.</w:t>
      </w:r>
    </w:p>
    <w:p>
      <w:pPr>
        <w:pStyle w:val="Pbibitem"/>
        <w:spacing w:lineRule="auto" w:line="276"/>
        <w:ind w:left="567" w:firstLine="709"/>
        <w:rPr>
          <w:rFonts w:ascii="Liberation Serif" w:hAnsi="Liberation Serif"/>
        </w:rPr>
      </w:pPr>
      <w:r>
        <w:rPr>
          <w:rFonts w:ascii="Liberation Serif" w:hAnsi="Liberation Serif"/>
          <w:i/>
          <w:rPrChange w:id="0" w:author="Unknown Author" w:date="2019-08-13T20:55:26Z"/>
        </w:rPr>
        <w:t>Behavior Research Methods</w:t>
      </w:r>
      <w:r>
        <w:rPr>
          <w:rFonts w:ascii="Liberation Serif" w:hAnsi="Liberation Serif"/>
          <w:rPrChange w:id="0" w:author="Unknown Author" w:date="2019-08-13T20:55:26Z"/>
        </w:rPr>
        <w:t>,43,145-154.</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 xml:space="preserve">Verheyen, S., De Deyne, S., Linsen, S., &amp; Storms, G. (2012). Rare, broad, available: Linguistic and experiental norms for 1,000 Dutch adjectives. (Unpublished manuscript) </w:t>
      </w:r>
    </w:p>
    <w:p>
      <w:pPr>
        <w:pStyle w:val="Pbibitem"/>
        <w:spacing w:lineRule="auto" w:line="276"/>
        <w:ind w:left="567" w:firstLine="709"/>
        <w:rPr>
          <w:i/>
          <w:i/>
        </w:rPr>
      </w:pPr>
      <w:r>
        <w:rPr>
          <w:rFonts w:ascii="Liberation Serif" w:hAnsi="Liberation Serif"/>
          <w:rPrChange w:id="0" w:author="Unknown Author" w:date="2019-08-13T20:55:26Z"/>
        </w:rPr>
        <w:t xml:space="preserve">Verheyen, S., Stukken, L., De Deyne, S., Dry, M.J., &amp; Storms, G., (2011). The generalized polymorphous concept account of graded structure in abstract categories. </w:t>
      </w:r>
      <w:r>
        <w:rPr>
          <w:rFonts w:ascii="Liberation Serif" w:hAnsi="Liberation Serif"/>
          <w:i/>
          <w:rPrChange w:id="0" w:author="Unknown Author" w:date="2019-08-13T20:55:26Z"/>
        </w:rPr>
        <w:t>Memory &amp; Cognition</w:t>
      </w:r>
      <w:r>
        <w:rPr>
          <w:rFonts w:ascii="Liberation Serif" w:hAnsi="Liberation Serif"/>
          <w:rPrChange w:id="0" w:author="Unknown Author" w:date="2019-08-13T20:55:26Z"/>
        </w:rPr>
        <w:t>, 39, 1117-1132.</w:t>
      </w:r>
    </w:p>
    <w:p>
      <w:pPr>
        <w:pStyle w:val="Normal"/>
        <w:spacing w:lineRule="auto" w:line="276"/>
        <w:ind w:left="567" w:firstLine="709"/>
        <w:rPr>
          <w:rFonts w:cs="Times New Roman"/>
        </w:rPr>
      </w:pPr>
      <w:r>
        <w:rPr>
          <w:rFonts w:cs="Times New Roman" w:ascii="Liberation Serif" w:hAnsi="Liberation Serif"/>
          <w:rPrChange w:id="0" w:author="Unknown Author" w:date="2019-08-13T20:55:26Z"/>
        </w:rPr>
        <w:t xml:space="preserve">Voorspoels, W., Vanpaemel, W., &amp; Storms, G. (2008). Exemplars and prototypes in natural language concepts: a typicality-based evaluation. </w:t>
      </w:r>
      <w:r>
        <w:rPr>
          <w:rFonts w:cs="Times New Roman" w:ascii="Liberation Serif" w:hAnsi="Liberation Serif"/>
          <w:i/>
          <w:rPrChange w:id="0" w:author="Unknown Author" w:date="2019-08-13T20:55:26Z"/>
        </w:rPr>
        <w:t>Psychonomic Bulletin &amp; Review, 15</w:t>
      </w:r>
      <w:r>
        <w:rPr>
          <w:rFonts w:cs="Times New Roman" w:ascii="Liberation Serif" w:hAnsi="Liberation Serif"/>
          <w:rPrChange w:id="0" w:author="Unknown Author" w:date="2019-08-13T20:55:26Z"/>
        </w:rPr>
        <w:t>, 630-637.</w:t>
      </w:r>
    </w:p>
    <w:p>
      <w:pPr>
        <w:pStyle w:val="Pbibitem"/>
        <w:spacing w:lineRule="auto" w:line="276"/>
        <w:ind w:left="567" w:firstLine="709"/>
        <w:rPr>
          <w:rFonts w:ascii="Liberation Serif" w:hAnsi="Liberation Serif"/>
        </w:rPr>
      </w:pPr>
      <w:r>
        <w:rPr>
          <w:rFonts w:ascii="Liberation Serif" w:hAnsi="Liberation Serif"/>
          <w:rPrChange w:id="0" w:author="Unknown Author" w:date="2019-08-13T20:55:26Z"/>
        </w:rPr>
        <w:t>Voorspoels, W., Vanpaemel, W., &amp; Storms, G. (2011). A formal Ideal-based Account of Typicality. Psychonomic Bulletin &amp; Review,</w:t>
      </w:r>
      <w:r>
        <w:rPr>
          <w:rFonts w:ascii="Liberation Serif" w:hAnsi="Liberation Serif"/>
          <w:i w:val="false"/>
          <w:rPrChange w:id="0" w:author="Unknown Author" w:date="2019-08-13T20:55:26Z"/>
        </w:rPr>
        <w:t xml:space="preserve"> 18, 1006-1014</w:t>
      </w:r>
      <w:r>
        <w:rPr>
          <w:rFonts w:ascii="Liberation Serif" w:hAnsi="Liberation Serif"/>
          <w:rPrChange w:id="0" w:author="Unknown Author" w:date="2019-08-13T20:55:26Z"/>
        </w:rPr>
        <w:t xml:space="preserve">. </w:t>
      </w:r>
      <w:r>
        <w:rPr>
          <w:rFonts w:cs="Arial" w:ascii="Liberation Serif" w:hAnsi="Liberation Serif"/>
          <w:color w:val="0000FF"/>
          <w:sz w:val="20"/>
          <w:rPrChange w:id="0" w:author="Unknown Author" w:date="2019-08-13T20:55:26Z"/>
        </w:rPr>
        <w:t xml:space="preserve"> </w:t>
      </w:r>
      <w:r>
        <w:rPr>
          <w:sz w:val="20"/>
          <w:rFonts w:cs="Arial" w:ascii="Liberation Serif" w:hAnsi="Liberation Serif"/>
        </w:rPr>
        <w:fldChar w:fldCharType="end"/>
      </w:r>
    </w:p>
    <w:p>
      <w:pPr>
        <w:pStyle w:val="Normal"/>
        <w:widowControl/>
        <w:suppressAutoHyphens w:val="false"/>
        <w:rPr>
          <w:rFonts w:ascii="Liberation Serif" w:hAnsi="Liberation Serif" w:cs="Times New Roman"/>
          <w:b/>
          <w:b/>
        </w:rPr>
      </w:pPr>
      <w:r>
        <w:rPr>
          <w:rFonts w:cs="Times New Roman" w:ascii="Liberation Serif" w:hAnsi="Liberation Serif"/>
          <w:b/>
          <w:rPrChange w:id="0" w:author="Unknown Author" w:date="2019-08-13T20:55:26Z"/>
        </w:rPr>
        <w:rPrChange w:id="0" w:author="Unknown Author" w:date="2019-08-13T20:55:26Z"/>
      </w:r>
      <w:r>
        <w:br w:type="page"/>
      </w:r>
    </w:p>
    <w:p>
      <w:pPr>
        <w:pStyle w:val="Normal"/>
        <w:widowControl/>
        <w:suppressAutoHyphens w:val="false"/>
        <w:spacing w:lineRule="auto" w:line="480"/>
        <w:jc w:val="center"/>
        <w:rPr>
          <w:rFonts w:cs="Times New Roman"/>
          <w:b/>
          <w:b/>
        </w:rPr>
      </w:pPr>
      <w:r>
        <w:rPr>
          <w:rFonts w:cs="Times New Roman" w:ascii="Liberation Serif" w:hAnsi="Liberation Serif"/>
          <w:b/>
          <w:rPrChange w:id="0" w:author="Unknown Author" w:date="2019-08-13T20:55:26Z"/>
        </w:rPr>
        <w:t>Author Note</w:t>
      </w:r>
    </w:p>
    <w:p>
      <w:pPr>
        <w:sectPr>
          <w:headerReference w:type="default" r:id="rId3"/>
          <w:headerReference w:type="first" r:id="rId4"/>
          <w:type w:val="nextPage"/>
          <w:pgSz w:w="12286" w:h="15900"/>
          <w:pgMar w:left="1440" w:right="1440" w:header="709" w:top="1440" w:footer="0" w:bottom="1440" w:gutter="0"/>
          <w:pgNumType w:fmt="decimal"/>
          <w:formProt w:val="false"/>
          <w:titlePg/>
          <w:textDirection w:val="lrTb"/>
          <w:docGrid w:type="default" w:linePitch="326" w:charSpace="0"/>
        </w:sectPr>
        <w:pStyle w:val="Textbody1"/>
        <w:spacing w:lineRule="auto" w:line="276"/>
        <w:ind w:firstLine="709"/>
        <w:jc w:val="left"/>
        <w:rPr/>
      </w:pPr>
      <w:r>
        <w:rPr>
          <w:rFonts w:ascii="Liberation Serif" w:hAnsi="Liberation Serif"/>
          <w:rPrChange w:id="0" w:author="Unknown Author" w:date="2019-08-13T20:55:26Z"/>
        </w:rPr>
        <w:t>This work was supported by research grants awarded by the Research Foundation - Flanders (FWO) to the first author and the third author and by the interdisciplinary research project IDO/07/002 awarded to Dirk Speelman, Dirk Geeraerts, and Gert Storms. Dan</w:t>
      </w:r>
      <w:ins w:id="1255" w:author="Unknown Author" w:date="2019-08-13T20:55:44Z">
        <w:r>
          <w:rPr>
            <w:rFonts w:ascii="Liberation Serif" w:hAnsi="Liberation Serif"/>
          </w:rPr>
          <w:t>ielle</w:t>
        </w:r>
      </w:ins>
      <w:r>
        <w:rPr>
          <w:rFonts w:ascii="Liberation Serif" w:hAnsi="Liberation Serif"/>
          <w:rPrChange w:id="0" w:author="Unknown Author" w:date="2019-08-13T20:55:26Z"/>
        </w:rPr>
        <w:t xml:space="preserve"> Navarro was supported by an Australian Research Fellowship (ARC grant DP0773794). We also wish to express our gratitude for the helpful comments by Amy Perfors, Brendan Weekes and two anonymous reviewers. An earlier version of this work was published as De Deyne, Voorspoels, Verheyen, Navarro, &amp; Storms (2011). Comments may be sent to the author at </w:t>
      </w:r>
      <w:hyperlink r:id="rId2">
        <w:r>
          <w:rPr>
            <w:rStyle w:val="InternetLink"/>
            <w:rFonts w:ascii="Liberation Serif" w:hAnsi="Liberation Serif"/>
            <w:rPrChange w:id="0" w:author="Unknown Author" w:date="2019-08-13T20:55:26Z"/>
          </w:rPr>
          <w:t>simon.dedeyne@ppw.kuleuven.be</w:t>
        </w:r>
      </w:hyperlink>
      <w:r>
        <w:rPr>
          <w:rFonts w:ascii="Liberation Serif" w:hAnsi="Liberation Serif"/>
          <w:rPrChange w:id="0" w:author="Unknown Author" w:date="2019-08-13T20:55:26Z"/>
        </w:rPr>
        <w:t>.</w:t>
      </w:r>
    </w:p>
    <w:p>
      <w:pPr>
        <w:pStyle w:val="Heading2"/>
        <w:spacing w:lineRule="auto" w:line="360"/>
        <w:jc w:val="center"/>
        <w:rPr>
          <w:rFonts w:ascii="Times New Roman" w:hAnsi="Times New Roman" w:cs="Times New Roman"/>
        </w:rPr>
      </w:pPr>
      <w:r>
        <w:rPr>
          <w:rFonts w:cs="Times New Roman" w:ascii="Liberation Serif" w:hAnsi="Liberation Serif"/>
          <w:rPrChange w:id="0" w:author="Unknown Author" w:date="2019-08-13T20:55:26Z"/>
        </w:rPr>
        <w:t>Footnotes</w:t>
      </w:r>
    </w:p>
    <w:p>
      <w:pPr>
        <w:pStyle w:val="ListParagraph"/>
        <w:widowControl/>
        <w:numPr>
          <w:ilvl w:val="0"/>
          <w:numId w:val="3"/>
        </w:numPr>
        <w:suppressAutoHyphens w:val="false"/>
        <w:spacing w:lineRule="auto" w:line="276"/>
        <w:ind w:left="720" w:hanging="11"/>
        <w:rPr>
          <w:kern w:val="0"/>
        </w:rPr>
      </w:pPr>
      <w:r>
        <w:rPr>
          <w:rFonts w:ascii="Liberation Serif" w:hAnsi="Liberation Serif"/>
          <w:kern w:val="0"/>
          <w:rPrChange w:id="0" w:author="Unknown Author" w:date="2019-08-13T20:55:26Z"/>
        </w:rPr>
        <w:t>Example from Calvin and Hobbes</w:t>
      </w:r>
    </w:p>
    <w:p>
      <w:pPr>
        <w:pStyle w:val="Firstlineindent"/>
        <w:numPr>
          <w:ilvl w:val="0"/>
          <w:numId w:val="3"/>
        </w:numPr>
        <w:spacing w:lineRule="auto" w:line="276"/>
        <w:ind w:left="1418" w:hanging="709"/>
        <w:jc w:val="left"/>
        <w:rPr>
          <w:rFonts w:ascii="Liberation Serif" w:hAnsi="Liberation Serif"/>
        </w:rPr>
      </w:pPr>
      <w:r>
        <w:rPr>
          <w:rFonts w:ascii="Liberation Serif" w:hAnsi="Liberation Serif"/>
          <w:rPrChange w:id="0" w:author="Unknown Author" w:date="2019-08-13T20:55:26Z"/>
        </w:rPr>
        <w:t xml:space="preserve">Antonymy has a more restricted meaning than opposition (e.g., Cruse, 2004) and we shall argue later on that a specific type of opposition based on valence is an important determinant of adjective representation. </w:t>
      </w:r>
    </w:p>
    <w:p>
      <w:pPr>
        <w:pStyle w:val="Firstlineindent"/>
        <w:numPr>
          <w:ilvl w:val="0"/>
          <w:numId w:val="3"/>
        </w:numPr>
        <w:spacing w:lineRule="auto" w:line="276"/>
        <w:ind w:left="720" w:hanging="11"/>
        <w:jc w:val="left"/>
        <w:rPr/>
      </w:pPr>
      <w:r>
        <w:rPr>
          <w:rFonts w:ascii="Liberation Serif" w:hAnsi="Liberation Serif"/>
          <w:rPrChange w:id="0" w:author="Unknown Author" w:date="2019-08-13T20:55:26Z"/>
        </w:rPr>
        <w:t xml:space="preserve">All data are available as a downloadable file from </w:t>
      </w:r>
      <w:hyperlink r:id="rId5">
        <w:r>
          <w:rPr>
            <w:rStyle w:val="InternetLink"/>
            <w:rFonts w:ascii="Liberation Serif" w:hAnsi="Liberation Serif"/>
            <w:rPrChange w:id="0" w:author="Unknown Author" w:date="2019-08-13T20:55:26Z"/>
          </w:rPr>
          <w:t>http://ppw.kuleuven.be/concat/</w:t>
        </w:r>
      </w:hyperlink>
      <w:r>
        <w:rPr>
          <w:rFonts w:ascii="Liberation Serif" w:hAnsi="Liberation Serif"/>
          <w:rPrChange w:id="0" w:author="Unknown Author" w:date="2019-08-13T20:55:26Z"/>
        </w:rPr>
        <w:t xml:space="preserve">. </w:t>
      </w:r>
    </w:p>
    <w:p>
      <w:pPr>
        <w:pStyle w:val="Firstlineindent"/>
        <w:numPr>
          <w:ilvl w:val="0"/>
          <w:numId w:val="3"/>
        </w:numPr>
        <w:spacing w:lineRule="auto" w:line="276"/>
        <w:ind w:left="1418" w:hanging="709"/>
        <w:jc w:val="left"/>
        <w:rPr>
          <w:rFonts w:ascii="Liberation Serif" w:hAnsi="Liberation Serif"/>
        </w:rPr>
      </w:pPr>
      <w:r>
        <w:rPr>
          <w:rFonts w:ascii="Liberation Serif" w:hAnsi="Liberation Serif"/>
          <w:rPrChange w:id="0" w:author="Unknown Author" w:date="2019-08-13T20:55:26Z"/>
        </w:rPr>
        <w:t xml:space="preserve">The range of these ratings was similar to the range in typicality values found for the 12 natural kind noun categories, which varied between 4.64 for </w:t>
      </w:r>
      <w:r>
        <w:rPr>
          <w:rFonts w:ascii="Liberation Serif" w:hAnsi="Liberation Serif"/>
          <w:i/>
          <w:rPrChange w:id="0" w:author="Unknown Author" w:date="2019-08-13T20:55:26Z"/>
        </w:rPr>
        <w:t>vehicles</w:t>
      </w:r>
      <w:r>
        <w:rPr>
          <w:rFonts w:ascii="Liberation Serif" w:hAnsi="Liberation Serif"/>
          <w:rPrChange w:id="0" w:author="Unknown Author" w:date="2019-08-13T20:55:26Z"/>
        </w:rPr>
        <w:t xml:space="preserve"> and 5.66 for </w:t>
      </w:r>
      <w:r>
        <w:rPr>
          <w:rFonts w:ascii="Liberation Serif" w:hAnsi="Liberation Serif"/>
          <w:i/>
          <w:rPrChange w:id="0" w:author="Unknown Author" w:date="2019-08-13T20:55:26Z"/>
        </w:rPr>
        <w:t>musical instruments</w:t>
      </w:r>
      <w:r>
        <w:rPr>
          <w:rFonts w:ascii="Liberation Serif" w:hAnsi="Liberation Serif"/>
          <w:rPrChange w:id="0" w:author="Unknown Author" w:date="2019-08-13T20:55:26Z"/>
        </w:rPr>
        <w:t xml:space="preserve"> (De Deyne et al., 2008).</w:t>
      </w:r>
    </w:p>
    <w:p>
      <w:pPr>
        <w:pStyle w:val="TextBody"/>
        <w:numPr>
          <w:ilvl w:val="0"/>
          <w:numId w:val="3"/>
        </w:numPr>
        <w:spacing w:lineRule="auto" w:line="276"/>
        <w:ind w:left="1418" w:hanging="709"/>
        <w:rPr>
          <w:kern w:val="0"/>
        </w:rPr>
      </w:pPr>
      <w:r>
        <w:rPr>
          <w:rFonts w:ascii="Liberation Serif" w:hAnsi="Liberation Serif"/>
          <w:kern w:val="0"/>
          <w:rPrChange w:id="0" w:author="Unknown Author" w:date="2019-08-13T20:55:26Z"/>
        </w:rPr>
        <w:t xml:space="preserve">We also considered related models. A first model that we considered was a central prototype model (e.g., Minda &amp; Smith, 2010, Voorspoels  et al., 2008). According to this model, the typicality of an adjective is derived by comparing it to an average representation of the category exemplars. The pattern of results of this model was very similar to the GCM results and only differed in terms of the absolute correlations that were achieved, which were slightly lower, on average .71 for the prototype model compared to .73 for the exemplar-based model. </w:t>
      </w:r>
    </w:p>
    <w:p>
      <w:pPr>
        <w:pStyle w:val="Firstlineindent"/>
        <w:numPr>
          <w:ilvl w:val="0"/>
          <w:numId w:val="3"/>
        </w:numPr>
        <w:spacing w:lineRule="auto" w:line="276"/>
        <w:ind w:left="1418" w:hanging="567"/>
        <w:jc w:val="left"/>
        <w:rPr>
          <w:rFonts w:ascii="Liberation Serif" w:hAnsi="Liberation Serif"/>
          <w:ins w:id="1272" w:author="Unknown Author" w:date="2019-08-13T20:56:16Z"/>
        </w:rPr>
      </w:pPr>
      <w:r>
        <w:rPr>
          <w:rFonts w:ascii="Liberation Serif" w:hAnsi="Liberation Serif"/>
          <w:rPrChange w:id="0" w:author="Unknown Author" w:date="2019-08-13T20:55:26Z"/>
        </w:rPr>
        <w:t>We can think of at least two factors that might explain the lack of independence between arousal and valence. A first explanation is based on the differences between instructions in the rating task. For reasons of consistency with other rating procedures in Verheyen et al. (2012) 7-point rating scales were used, in contrast with studies that used a Manikin rating scale (e.g., Bradley &amp; Lang, 1994). Second, our adjective categories cover a wide variety of properties instead of focusing on emotion words only.</w:t>
      </w:r>
    </w:p>
    <w:p>
      <w:pPr>
        <w:pStyle w:val="Firstlineindent"/>
        <w:spacing w:lineRule="auto" w:line="276"/>
        <w:ind w:left="1418" w:hanging="567"/>
        <w:jc w:val="left"/>
        <w:rPr>
          <w:rFonts w:cs="Times New Roman"/>
          <w:ins w:id="1274" w:author="Unknown Author" w:date="2019-08-13T21:03:46Z"/>
          <w:kern w:val="0"/>
          <w:sz w:val="28"/>
          <w:szCs w:val="28"/>
        </w:rPr>
      </w:pPr>
      <w:ins w:id="1273" w:author="Unknown Author" w:date="2019-08-13T21:03:46Z">
        <w:r>
          <w:rPr>
            <w:rFonts w:asciiTheme="majorHAnsi" w:hAnsiTheme="majorHAnsi" w:ascii="Cambria" w:hAnsi="Cambria"/>
            <w:kern w:val="0"/>
          </w:rPr>
        </w:r>
      </w:ins>
    </w:p>
    <w:p>
      <w:pPr>
        <w:pStyle w:val="Firstlineindent"/>
        <w:spacing w:lineRule="auto" w:line="276"/>
        <w:ind w:left="1418" w:hanging="567"/>
        <w:jc w:val="left"/>
        <w:rPr>
          <w:rFonts w:cs="Times New Roman"/>
          <w:kern w:val="0"/>
          <w:sz w:val="28"/>
          <w:szCs w:val="28"/>
        </w:rPr>
      </w:pPr>
      <w:del w:id="1275" w:author="Unknown Author" w:date="2019-08-13T21:03:44Z">
        <w:r>
          <w:rPr>
            <w:rFonts w:asciiTheme="majorHAnsi" w:hAnsiTheme="majorHAnsi" w:ascii="Liberation Serif" w:hAnsi="Liberation Serif"/>
            <w:kern w:val="0"/>
          </w:rPr>
        </w:r>
      </w:del>
    </w:p>
    <w:p>
      <w:pPr>
        <w:pStyle w:val="TextBody"/>
        <w:spacing w:lineRule="auto" w:line="480"/>
        <w:ind w:hanging="0"/>
        <w:jc w:val="center"/>
        <w:rPr>
          <w:rFonts w:ascii="Liberation Serif" w:hAnsi="Liberation Serif"/>
          <w:kern w:val="0"/>
        </w:rPr>
      </w:pPr>
      <w:del w:id="1276" w:author="Unknown Author" w:date="2019-08-13T21:03:44Z">
        <w:r>
          <w:rPr>
            <w:rFonts w:cs="Times New Roman" w:ascii="Liberation Serif" w:hAnsi="Liberation Serif"/>
            <w:kern w:val="0"/>
            <w:sz w:val="28"/>
            <w:szCs w:val="28"/>
          </w:rPr>
          <w:delText>Figure Captions</w:delText>
        </w:r>
      </w:del>
    </w:p>
    <w:p>
      <w:pPr>
        <w:pStyle w:val="TextBody"/>
        <w:spacing w:lineRule="auto" w:line="480"/>
        <w:ind w:left="567" w:firstLine="709"/>
        <w:rPr>
          <w:rFonts w:ascii="Liberation Serif" w:hAnsi="Liberation Serif"/>
          <w:kern w:val="0"/>
        </w:rPr>
      </w:pPr>
      <w:del w:id="1277" w:author="Unknown Author" w:date="2019-08-13T21:03:44Z">
        <w:r>
          <w:rPr>
            <w:rFonts w:ascii="Liberation Serif" w:hAnsi="Liberation Serif"/>
            <w:kern w:val="0"/>
          </w:rPr>
        </w:r>
      </w:del>
    </w:p>
    <w:p>
      <w:pPr>
        <w:pStyle w:val="TextBody"/>
        <w:spacing w:lineRule="auto" w:line="480"/>
        <w:rPr>
          <w:rFonts w:ascii="Liberation Serif" w:hAnsi="Liberation Serif"/>
        </w:rPr>
      </w:pPr>
      <w:del w:id="1278" w:author="Unknown Author" w:date="2019-08-13T21:03:44Z">
        <w:r>
          <w:rPr>
            <w:rFonts w:ascii="Liberation Serif" w:hAnsi="Liberation Serif"/>
            <w:kern w:val="0"/>
          </w:rPr>
          <w:delText xml:space="preserve">Figure 1. </w:delText>
        </w:r>
      </w:del>
      <w:del w:id="1279" w:author="Unknown Author" w:date="2019-08-13T21:03:44Z">
        <w:r>
          <w:rPr>
            <w:rFonts w:ascii="Liberation Serif" w:hAnsi="Liberation Serif"/>
            <w:i/>
            <w:kern w:val="0"/>
          </w:rPr>
          <w:delText>Property fitting for Valence and Intensity (cfr. General Discussion) for (a) the categories description of a mood (showing the first two dimension with K = 4 and stress = 0.069) and (b) description of a character trait (showing the first two dimensions, with K = 5 and stress = 0.087). Larger crosses indicate more typical adjectives.</w:delText>
        </w:r>
      </w:del>
    </w:p>
    <w:p>
      <w:pPr>
        <w:pStyle w:val="Firstlineindent"/>
        <w:spacing w:lineRule="auto" w:line="276"/>
        <w:ind w:left="1418" w:hanging="567"/>
        <w:jc w:val="left"/>
        <w:rPr>
          <w:rFonts w:cs="Times New Roman"/>
          <w:kern w:val="0"/>
          <w:sz w:val="28"/>
          <w:szCs w:val="28"/>
        </w:rPr>
      </w:pPr>
      <w:ins w:id="1280" w:author="Unknown Author" w:date="2019-08-13T21:03:41Z">
        <w:r>
          <w:rPr>
            <w:rFonts w:asciiTheme="majorHAnsi" w:hAnsiTheme="majorHAnsi" w:ascii="Cambria" w:hAnsi="Cambria"/>
            <w:kern w:val="0"/>
          </w:rPr>
        </w:r>
      </w:ins>
      <w:r>
        <w:br w:type="page"/>
      </w:r>
    </w:p>
    <w:p>
      <w:pPr>
        <w:pStyle w:val="Normal"/>
        <w:widowControl/>
        <w:suppressAutoHyphens w:val="false"/>
        <w:spacing w:lineRule="auto" w:line="480"/>
        <w:rPr/>
      </w:pPr>
      <w:ins w:id="1281" w:author="Unknown Author" w:date="2019-08-13T21:03:41Z">
        <w:r>
          <w:rPr>
            <w:rFonts w:ascii="Cambria" w:hAnsi="Cambria" w:asciiTheme="majorHAnsi" w:hAnsiTheme="majorHAnsi"/>
            <w:kern w:val="0"/>
          </w:rPr>
          <w:t>Table 1</w:t>
        </w:r>
      </w:ins>
    </w:p>
    <w:p>
      <w:pPr>
        <w:pStyle w:val="Normal"/>
        <w:widowControl/>
        <w:suppressAutoHyphens w:val="false"/>
        <w:spacing w:lineRule="auto" w:line="480"/>
        <w:rPr/>
      </w:pPr>
      <w:ins w:id="1282" w:author="Unknown Author" w:date="2019-08-13T21:03:41Z">
        <w:r>
          <w:rPr>
            <w:rFonts w:cs="Times New Roman"/>
            <w:i/>
            <w:kern w:val="0"/>
            <w:sz w:val="22"/>
          </w:rPr>
          <w:t>Token, type, idiosyncratic types ( f = 1), Mean M, standard deviation SD and skewness S of the generation frequency results for 22 adjective categories.</w:t>
        </w:r>
      </w:ins>
    </w:p>
    <w:tbl>
      <w:tblPr>
        <w:tblW w:w="8567" w:type="dxa"/>
        <w:jc w:val="left"/>
        <w:tblInd w:w="55" w:type="dxa"/>
        <w:tblBorders>
          <w:bottom w:val="single" w:sz="4" w:space="0" w:color="000000"/>
          <w:insideH w:val="single" w:sz="4" w:space="0" w:color="000000"/>
        </w:tblBorders>
        <w:tblCellMar>
          <w:top w:w="0" w:type="dxa"/>
          <w:left w:w="70" w:type="dxa"/>
          <w:bottom w:w="0" w:type="dxa"/>
          <w:right w:w="70" w:type="dxa"/>
        </w:tblCellMar>
        <w:tblLook w:val="04a0"/>
      </w:tblPr>
      <w:tblGrid>
        <w:gridCol w:w="4133"/>
        <w:gridCol w:w="850"/>
        <w:gridCol w:w="707"/>
        <w:gridCol w:w="710"/>
        <w:gridCol w:w="567"/>
        <w:gridCol w:w="800"/>
        <w:gridCol w:w="800"/>
      </w:tblGrid>
      <w:tr>
        <w:trPr>
          <w:trHeight w:val="495" w:hRule="atLeast"/>
        </w:trPr>
        <w:tc>
          <w:tcPr>
            <w:tcW w:w="4133" w:type="dxa"/>
            <w:tcBorders>
              <w:bottom w:val="single" w:sz="4" w:space="0" w:color="000000"/>
              <w:insideH w:val="single" w:sz="4" w:space="0" w:color="000000"/>
            </w:tcBorders>
            <w:shd w:fill="auto" w:val="clear"/>
            <w:vAlign w:val="bottom"/>
          </w:tcPr>
          <w:p>
            <w:pPr>
              <w:pStyle w:val="Normal"/>
              <w:widowControl/>
              <w:suppressAutoHyphens w:val="false"/>
              <w:rPr/>
            </w:pPr>
            <w:ins w:id="1283" w:author="Unknown Author" w:date="2019-08-13T21:03:41Z">
              <w:r>
                <w:rPr>
                  <w:rFonts w:eastAsia="Times New Roman" w:cs="Times New Roman"/>
                  <w:color w:val="000000"/>
                  <w:kern w:val="0"/>
                  <w:lang w:eastAsia="nl-BE" w:bidi="ar-SA"/>
                </w:rPr>
                <w:t>Category description</w:t>
              </w:r>
            </w:ins>
          </w:p>
        </w:tc>
        <w:tc>
          <w:tcPr>
            <w:tcW w:w="850" w:type="dxa"/>
            <w:tcBorders>
              <w:bottom w:val="single" w:sz="4" w:space="0" w:color="000000"/>
              <w:insideH w:val="single" w:sz="4" w:space="0" w:color="000000"/>
            </w:tcBorders>
            <w:shd w:fill="auto" w:val="clear"/>
            <w:vAlign w:val="bottom"/>
          </w:tcPr>
          <w:p>
            <w:pPr>
              <w:pStyle w:val="Normal"/>
              <w:widowControl/>
              <w:suppressAutoHyphens w:val="false"/>
              <w:jc w:val="right"/>
              <w:rPr/>
            </w:pPr>
            <w:ins w:id="1284" w:author="Unknown Author" w:date="2019-08-13T21:03:41Z">
              <w:r>
                <w:rPr>
                  <w:rFonts w:eastAsia="Times New Roman" w:cs="Times New Roman"/>
                  <w:i/>
                  <w:color w:val="000000"/>
                  <w:kern w:val="0"/>
                  <w:lang w:eastAsia="nl-BE" w:bidi="ar-SA"/>
                </w:rPr>
                <w:t>tokens</w:t>
              </w:r>
            </w:ins>
          </w:p>
        </w:tc>
        <w:tc>
          <w:tcPr>
            <w:tcW w:w="707" w:type="dxa"/>
            <w:tcBorders>
              <w:bottom w:val="single" w:sz="4" w:space="0" w:color="000000"/>
              <w:insideH w:val="single" w:sz="4" w:space="0" w:color="000000"/>
            </w:tcBorders>
            <w:shd w:fill="auto" w:val="clear"/>
            <w:vAlign w:val="bottom"/>
          </w:tcPr>
          <w:p>
            <w:pPr>
              <w:pStyle w:val="Normal"/>
              <w:widowControl/>
              <w:suppressAutoHyphens w:val="false"/>
              <w:jc w:val="right"/>
              <w:rPr/>
            </w:pPr>
            <w:ins w:id="1285" w:author="Unknown Author" w:date="2019-08-13T21:03:41Z">
              <w:r>
                <w:rPr>
                  <w:rFonts w:eastAsia="Times New Roman" w:cs="Times New Roman"/>
                  <w:i/>
                  <w:color w:val="000000"/>
                  <w:kern w:val="0"/>
                  <w:lang w:eastAsia="nl-BE" w:bidi="ar-SA"/>
                </w:rPr>
                <w:t>types</w:t>
              </w:r>
            </w:ins>
          </w:p>
        </w:tc>
        <w:tc>
          <w:tcPr>
            <w:tcW w:w="710" w:type="dxa"/>
            <w:tcBorders>
              <w:bottom w:val="single" w:sz="4" w:space="0" w:color="000000"/>
              <w:insideH w:val="single" w:sz="4" w:space="0" w:color="000000"/>
            </w:tcBorders>
            <w:shd w:fill="auto" w:val="clear"/>
            <w:vAlign w:val="bottom"/>
          </w:tcPr>
          <w:p>
            <w:pPr>
              <w:pStyle w:val="Normal"/>
              <w:widowControl/>
              <w:suppressAutoHyphens w:val="false"/>
              <w:jc w:val="right"/>
              <w:rPr/>
            </w:pPr>
            <w:ins w:id="1286" w:author="Unknown Author" w:date="2019-08-13T21:03:41Z">
              <w:r>
                <w:rPr>
                  <w:rFonts w:eastAsia="Times New Roman" w:cs="Times New Roman"/>
                  <w:i/>
                  <w:iCs/>
                  <w:color w:val="000000"/>
                  <w:kern w:val="0"/>
                  <w:lang w:eastAsia="nl-BE" w:bidi="ar-SA"/>
                </w:rPr>
                <w:t>f=1</w:t>
              </w:r>
            </w:ins>
          </w:p>
        </w:tc>
        <w:tc>
          <w:tcPr>
            <w:tcW w:w="567" w:type="dxa"/>
            <w:tcBorders>
              <w:bottom w:val="single" w:sz="4" w:space="0" w:color="000000"/>
              <w:insideH w:val="single" w:sz="4" w:space="0" w:color="000000"/>
            </w:tcBorders>
            <w:shd w:fill="auto" w:val="clear"/>
            <w:vAlign w:val="bottom"/>
          </w:tcPr>
          <w:p>
            <w:pPr>
              <w:pStyle w:val="Normal"/>
              <w:widowControl/>
              <w:suppressAutoHyphens w:val="false"/>
              <w:jc w:val="right"/>
              <w:rPr/>
            </w:pPr>
            <w:ins w:id="1287" w:author="Unknown Author" w:date="2019-08-13T21:03:41Z">
              <w:r>
                <w:rPr>
                  <w:rFonts w:eastAsia="Times New Roman" w:cs="Times New Roman"/>
                  <w:i/>
                  <w:iCs/>
                  <w:color w:val="000000"/>
                  <w:kern w:val="0"/>
                  <w:lang w:eastAsia="nl-BE" w:bidi="ar-SA"/>
                </w:rPr>
                <w:t>M</w:t>
              </w:r>
            </w:ins>
          </w:p>
        </w:tc>
        <w:tc>
          <w:tcPr>
            <w:tcW w:w="800" w:type="dxa"/>
            <w:tcBorders>
              <w:bottom w:val="single" w:sz="4" w:space="0" w:color="000000"/>
              <w:insideH w:val="single" w:sz="4" w:space="0" w:color="000000"/>
            </w:tcBorders>
            <w:shd w:fill="auto" w:val="clear"/>
            <w:vAlign w:val="bottom"/>
          </w:tcPr>
          <w:p>
            <w:pPr>
              <w:pStyle w:val="Normal"/>
              <w:widowControl/>
              <w:suppressAutoHyphens w:val="false"/>
              <w:jc w:val="right"/>
              <w:rPr/>
            </w:pPr>
            <w:ins w:id="1288" w:author="Unknown Author" w:date="2019-08-13T21:03:41Z">
              <w:r>
                <w:rPr>
                  <w:rFonts w:eastAsia="Times New Roman" w:cs="Times New Roman"/>
                  <w:i/>
                  <w:iCs/>
                  <w:color w:val="000000"/>
                  <w:kern w:val="0"/>
                  <w:lang w:eastAsia="nl-BE" w:bidi="ar-SA"/>
                </w:rPr>
                <w:t>SD</w:t>
              </w:r>
            </w:ins>
          </w:p>
        </w:tc>
        <w:tc>
          <w:tcPr>
            <w:tcW w:w="800" w:type="dxa"/>
            <w:tcBorders>
              <w:bottom w:val="single" w:sz="4" w:space="0" w:color="000000"/>
              <w:insideH w:val="single" w:sz="4" w:space="0" w:color="000000"/>
            </w:tcBorders>
            <w:shd w:fill="auto" w:val="clear"/>
            <w:vAlign w:val="bottom"/>
          </w:tcPr>
          <w:p>
            <w:pPr>
              <w:pStyle w:val="Normal"/>
              <w:widowControl/>
              <w:suppressAutoHyphens w:val="false"/>
              <w:jc w:val="right"/>
              <w:rPr/>
            </w:pPr>
            <w:ins w:id="1289" w:author="Unknown Author" w:date="2019-08-13T21:03:41Z">
              <w:r>
                <w:rPr>
                  <w:rFonts w:eastAsia="Times New Roman" w:cs="Times New Roman"/>
                  <w:i/>
                  <w:iCs/>
                  <w:color w:val="000000"/>
                  <w:kern w:val="0"/>
                  <w:lang w:eastAsia="nl-BE" w:bidi="ar-SA"/>
                </w:rPr>
                <w:t>S</w:t>
              </w:r>
            </w:ins>
          </w:p>
        </w:tc>
      </w:tr>
      <w:tr>
        <w:trPr>
          <w:trHeight w:val="360" w:hRule="atLeast"/>
        </w:trPr>
        <w:tc>
          <w:tcPr>
            <w:tcW w:w="4133" w:type="dxa"/>
            <w:tcBorders/>
            <w:shd w:fill="auto" w:val="clear"/>
            <w:vAlign w:val="bottom"/>
          </w:tcPr>
          <w:p>
            <w:pPr>
              <w:pStyle w:val="Normal"/>
              <w:widowControl/>
              <w:suppressAutoHyphens w:val="false"/>
              <w:rPr/>
            </w:pPr>
            <w:ins w:id="1290" w:author="Unknown Author" w:date="2019-08-13T21:03:41Z">
              <w:r>
                <w:rPr>
                  <w:rFonts w:eastAsia="Times New Roman" w:cs="Times New Roman"/>
                  <w:color w:val="000000"/>
                  <w:kern w:val="0"/>
                  <w:lang w:eastAsia="nl-BE" w:bidi="ar-SA"/>
                </w:rPr>
                <w:t>A quality judgement</w:t>
              </w:r>
            </w:ins>
          </w:p>
        </w:tc>
        <w:tc>
          <w:tcPr>
            <w:tcW w:w="850" w:type="dxa"/>
            <w:tcBorders/>
            <w:shd w:fill="auto" w:val="clear"/>
            <w:vAlign w:val="bottom"/>
          </w:tcPr>
          <w:p>
            <w:pPr>
              <w:pStyle w:val="Normal"/>
              <w:widowControl/>
              <w:suppressAutoHyphens w:val="false"/>
              <w:jc w:val="right"/>
              <w:rPr/>
            </w:pPr>
            <w:ins w:id="1291" w:author="Unknown Author" w:date="2019-08-13T21:03:41Z">
              <w:r>
                <w:rPr>
                  <w:rFonts w:eastAsia="Times New Roman" w:cs="Times New Roman"/>
                  <w:color w:val="000000"/>
                  <w:kern w:val="0"/>
                  <w:lang w:eastAsia="nl-BE" w:bidi="ar-SA"/>
                </w:rPr>
                <w:t>270</w:t>
              </w:r>
            </w:ins>
          </w:p>
        </w:tc>
        <w:tc>
          <w:tcPr>
            <w:tcW w:w="707" w:type="dxa"/>
            <w:tcBorders/>
            <w:shd w:fill="auto" w:val="clear"/>
            <w:vAlign w:val="bottom"/>
          </w:tcPr>
          <w:p>
            <w:pPr>
              <w:pStyle w:val="Normal"/>
              <w:widowControl/>
              <w:suppressAutoHyphens w:val="false"/>
              <w:jc w:val="right"/>
              <w:rPr/>
            </w:pPr>
            <w:ins w:id="1292" w:author="Unknown Author" w:date="2019-08-13T21:03:41Z">
              <w:r>
                <w:rPr>
                  <w:rFonts w:eastAsia="Times New Roman" w:cs="Times New Roman"/>
                  <w:color w:val="000000"/>
                  <w:kern w:val="0"/>
                  <w:lang w:eastAsia="nl-BE" w:bidi="ar-SA"/>
                </w:rPr>
                <w:t>162</w:t>
              </w:r>
            </w:ins>
          </w:p>
        </w:tc>
        <w:tc>
          <w:tcPr>
            <w:tcW w:w="710" w:type="dxa"/>
            <w:tcBorders/>
            <w:shd w:fill="auto" w:val="clear"/>
            <w:vAlign w:val="bottom"/>
          </w:tcPr>
          <w:p>
            <w:pPr>
              <w:pStyle w:val="Normal"/>
              <w:widowControl/>
              <w:suppressAutoHyphens w:val="false"/>
              <w:jc w:val="right"/>
              <w:rPr/>
            </w:pPr>
            <w:ins w:id="1293" w:author="Unknown Author" w:date="2019-08-13T21:03:41Z">
              <w:r>
                <w:rPr>
                  <w:rFonts w:eastAsia="Times New Roman" w:cs="Times New Roman"/>
                  <w:color w:val="000000"/>
                  <w:kern w:val="0"/>
                  <w:lang w:eastAsia="nl-BE" w:bidi="ar-SA"/>
                </w:rPr>
                <w:t>114</w:t>
              </w:r>
            </w:ins>
          </w:p>
        </w:tc>
        <w:tc>
          <w:tcPr>
            <w:tcW w:w="567" w:type="dxa"/>
            <w:tcBorders/>
            <w:shd w:fill="auto" w:val="clear"/>
            <w:vAlign w:val="bottom"/>
          </w:tcPr>
          <w:p>
            <w:pPr>
              <w:pStyle w:val="Normal"/>
              <w:widowControl/>
              <w:suppressAutoHyphens w:val="false"/>
              <w:jc w:val="right"/>
              <w:rPr/>
            </w:pPr>
            <w:ins w:id="1294" w:author="Unknown Author" w:date="2019-08-13T21:03:41Z">
              <w:r>
                <w:rPr>
                  <w:rFonts w:eastAsia="Times New Roman" w:cs="Times New Roman"/>
                  <w:color w:val="000000"/>
                  <w:kern w:val="0"/>
                  <w:lang w:eastAsia="nl-BE" w:bidi="ar-SA"/>
                </w:rPr>
                <w:t>1.67</w:t>
              </w:r>
            </w:ins>
          </w:p>
        </w:tc>
        <w:tc>
          <w:tcPr>
            <w:tcW w:w="800" w:type="dxa"/>
            <w:tcBorders/>
            <w:shd w:fill="auto" w:val="clear"/>
            <w:vAlign w:val="bottom"/>
          </w:tcPr>
          <w:p>
            <w:pPr>
              <w:pStyle w:val="Normal"/>
              <w:widowControl/>
              <w:suppressAutoHyphens w:val="false"/>
              <w:jc w:val="right"/>
              <w:rPr/>
            </w:pPr>
            <w:ins w:id="1295" w:author="Unknown Author" w:date="2019-08-13T21:03:41Z">
              <w:r>
                <w:rPr>
                  <w:rFonts w:eastAsia="Times New Roman" w:cs="Times New Roman"/>
                  <w:color w:val="000000"/>
                  <w:kern w:val="0"/>
                  <w:lang w:eastAsia="nl-BE" w:bidi="ar-SA"/>
                </w:rPr>
                <w:t>2.05</w:t>
              </w:r>
            </w:ins>
          </w:p>
        </w:tc>
        <w:tc>
          <w:tcPr>
            <w:tcW w:w="800" w:type="dxa"/>
            <w:tcBorders/>
            <w:shd w:fill="auto" w:val="clear"/>
            <w:vAlign w:val="bottom"/>
          </w:tcPr>
          <w:p>
            <w:pPr>
              <w:pStyle w:val="Normal"/>
              <w:widowControl/>
              <w:suppressAutoHyphens w:val="false"/>
              <w:jc w:val="right"/>
              <w:rPr/>
            </w:pPr>
            <w:ins w:id="1296" w:author="Unknown Author" w:date="2019-08-13T21:03:41Z">
              <w:r>
                <w:rPr>
                  <w:rFonts w:eastAsia="Times New Roman" w:cs="Times New Roman"/>
                  <w:color w:val="000000"/>
                  <w:kern w:val="0"/>
                  <w:lang w:eastAsia="nl-BE" w:bidi="ar-SA"/>
                </w:rPr>
                <w:t>6.5</w:t>
              </w:r>
            </w:ins>
          </w:p>
        </w:tc>
      </w:tr>
      <w:tr>
        <w:trPr>
          <w:trHeight w:val="300" w:hRule="atLeast"/>
        </w:trPr>
        <w:tc>
          <w:tcPr>
            <w:tcW w:w="4133" w:type="dxa"/>
            <w:tcBorders/>
            <w:shd w:fill="auto" w:val="clear"/>
            <w:vAlign w:val="bottom"/>
          </w:tcPr>
          <w:p>
            <w:pPr>
              <w:pStyle w:val="Normal"/>
              <w:widowControl/>
              <w:suppressAutoHyphens w:val="false"/>
              <w:rPr/>
            </w:pPr>
            <w:ins w:id="1297" w:author="Unknown Author" w:date="2019-08-13T21:03:41Z">
              <w:r>
                <w:rPr>
                  <w:rFonts w:eastAsia="Times New Roman" w:cs="Times New Roman"/>
                  <w:color w:val="000000"/>
                  <w:kern w:val="0"/>
                  <w:lang w:eastAsia="nl-BE" w:bidi="ar-SA"/>
                </w:rPr>
                <w:t>Description of a quantity</w:t>
              </w:r>
            </w:ins>
          </w:p>
        </w:tc>
        <w:tc>
          <w:tcPr>
            <w:tcW w:w="850" w:type="dxa"/>
            <w:tcBorders/>
            <w:shd w:fill="auto" w:val="clear"/>
            <w:vAlign w:val="bottom"/>
          </w:tcPr>
          <w:p>
            <w:pPr>
              <w:pStyle w:val="Normal"/>
              <w:widowControl/>
              <w:suppressAutoHyphens w:val="false"/>
              <w:jc w:val="right"/>
              <w:rPr/>
            </w:pPr>
            <w:ins w:id="1298" w:author="Unknown Author" w:date="2019-08-13T21:03:41Z">
              <w:r>
                <w:rPr>
                  <w:rFonts w:eastAsia="Times New Roman" w:cs="Times New Roman"/>
                  <w:color w:val="000000"/>
                  <w:kern w:val="0"/>
                  <w:lang w:eastAsia="nl-BE" w:bidi="ar-SA"/>
                </w:rPr>
                <w:t>236</w:t>
              </w:r>
            </w:ins>
          </w:p>
        </w:tc>
        <w:tc>
          <w:tcPr>
            <w:tcW w:w="707" w:type="dxa"/>
            <w:tcBorders/>
            <w:shd w:fill="auto" w:val="clear"/>
            <w:vAlign w:val="bottom"/>
          </w:tcPr>
          <w:p>
            <w:pPr>
              <w:pStyle w:val="Normal"/>
              <w:widowControl/>
              <w:suppressAutoHyphens w:val="false"/>
              <w:jc w:val="right"/>
              <w:rPr/>
            </w:pPr>
            <w:ins w:id="1299" w:author="Unknown Author" w:date="2019-08-13T21:03:41Z">
              <w:r>
                <w:rPr>
                  <w:rFonts w:eastAsia="Times New Roman" w:cs="Times New Roman"/>
                  <w:color w:val="000000"/>
                  <w:kern w:val="0"/>
                  <w:lang w:eastAsia="nl-BE" w:bidi="ar-SA"/>
                </w:rPr>
                <w:t>143</w:t>
              </w:r>
            </w:ins>
          </w:p>
        </w:tc>
        <w:tc>
          <w:tcPr>
            <w:tcW w:w="710" w:type="dxa"/>
            <w:tcBorders/>
            <w:shd w:fill="auto" w:val="clear"/>
            <w:vAlign w:val="bottom"/>
          </w:tcPr>
          <w:p>
            <w:pPr>
              <w:pStyle w:val="Normal"/>
              <w:widowControl/>
              <w:suppressAutoHyphens w:val="false"/>
              <w:jc w:val="right"/>
              <w:rPr/>
            </w:pPr>
            <w:ins w:id="1300" w:author="Unknown Author" w:date="2019-08-13T21:03:41Z">
              <w:r>
                <w:rPr>
                  <w:rFonts w:eastAsia="Times New Roman" w:cs="Times New Roman"/>
                  <w:color w:val="000000"/>
                  <w:kern w:val="0"/>
                  <w:lang w:eastAsia="nl-BE" w:bidi="ar-SA"/>
                </w:rPr>
                <w:t>115</w:t>
              </w:r>
            </w:ins>
          </w:p>
        </w:tc>
        <w:tc>
          <w:tcPr>
            <w:tcW w:w="567" w:type="dxa"/>
            <w:tcBorders/>
            <w:shd w:fill="auto" w:val="clear"/>
            <w:vAlign w:val="bottom"/>
          </w:tcPr>
          <w:p>
            <w:pPr>
              <w:pStyle w:val="Normal"/>
              <w:widowControl/>
              <w:suppressAutoHyphens w:val="false"/>
              <w:jc w:val="right"/>
              <w:rPr/>
            </w:pPr>
            <w:ins w:id="1301" w:author="Unknown Author" w:date="2019-08-13T21:03:41Z">
              <w:r>
                <w:rPr>
                  <w:rFonts w:eastAsia="Times New Roman" w:cs="Times New Roman"/>
                  <w:color w:val="000000"/>
                  <w:kern w:val="0"/>
                  <w:lang w:eastAsia="nl-BE" w:bidi="ar-SA"/>
                </w:rPr>
                <w:t>1.65</w:t>
              </w:r>
            </w:ins>
          </w:p>
        </w:tc>
        <w:tc>
          <w:tcPr>
            <w:tcW w:w="800" w:type="dxa"/>
            <w:tcBorders/>
            <w:shd w:fill="auto" w:val="clear"/>
            <w:vAlign w:val="bottom"/>
          </w:tcPr>
          <w:p>
            <w:pPr>
              <w:pStyle w:val="Normal"/>
              <w:widowControl/>
              <w:suppressAutoHyphens w:val="false"/>
              <w:jc w:val="right"/>
              <w:rPr/>
            </w:pPr>
            <w:ins w:id="1302" w:author="Unknown Author" w:date="2019-08-13T21:03:41Z">
              <w:r>
                <w:rPr>
                  <w:rFonts w:eastAsia="Times New Roman" w:cs="Times New Roman"/>
                  <w:color w:val="000000"/>
                  <w:kern w:val="0"/>
                  <w:lang w:eastAsia="nl-BE" w:bidi="ar-SA"/>
                </w:rPr>
                <w:t>2.25</w:t>
              </w:r>
            </w:ins>
          </w:p>
        </w:tc>
        <w:tc>
          <w:tcPr>
            <w:tcW w:w="800" w:type="dxa"/>
            <w:tcBorders/>
            <w:shd w:fill="auto" w:val="clear"/>
            <w:vAlign w:val="bottom"/>
          </w:tcPr>
          <w:p>
            <w:pPr>
              <w:pStyle w:val="Normal"/>
              <w:widowControl/>
              <w:suppressAutoHyphens w:val="false"/>
              <w:jc w:val="right"/>
              <w:rPr/>
            </w:pPr>
            <w:ins w:id="1303" w:author="Unknown Author" w:date="2019-08-13T21:03:41Z">
              <w:r>
                <w:rPr>
                  <w:rFonts w:eastAsia="Times New Roman" w:cs="Times New Roman"/>
                  <w:color w:val="000000"/>
                  <w:kern w:val="0"/>
                  <w:lang w:eastAsia="nl-BE" w:bidi="ar-SA"/>
                </w:rPr>
                <w:t>5.81</w:t>
              </w:r>
            </w:ins>
          </w:p>
        </w:tc>
      </w:tr>
      <w:tr>
        <w:trPr>
          <w:trHeight w:val="300" w:hRule="atLeast"/>
        </w:trPr>
        <w:tc>
          <w:tcPr>
            <w:tcW w:w="4133" w:type="dxa"/>
            <w:tcBorders/>
            <w:shd w:fill="auto" w:val="clear"/>
            <w:vAlign w:val="bottom"/>
          </w:tcPr>
          <w:p>
            <w:pPr>
              <w:pStyle w:val="Normal"/>
              <w:widowControl/>
              <w:suppressAutoHyphens w:val="false"/>
              <w:rPr/>
            </w:pPr>
            <w:ins w:id="1304" w:author="Unknown Author" w:date="2019-08-13T21:03:41Z">
              <w:r>
                <w:rPr>
                  <w:rFonts w:eastAsia="Times New Roman" w:cs="Times New Roman"/>
                  <w:color w:val="000000"/>
                  <w:kern w:val="0"/>
                  <w:lang w:eastAsia="nl-BE" w:bidi="ar-SA"/>
                </w:rPr>
                <w:t>Degree to which something is difficult or hard</w:t>
              </w:r>
            </w:ins>
          </w:p>
        </w:tc>
        <w:tc>
          <w:tcPr>
            <w:tcW w:w="850" w:type="dxa"/>
            <w:tcBorders/>
            <w:shd w:fill="auto" w:val="clear"/>
            <w:vAlign w:val="bottom"/>
          </w:tcPr>
          <w:p>
            <w:pPr>
              <w:pStyle w:val="Normal"/>
              <w:widowControl/>
              <w:suppressAutoHyphens w:val="false"/>
              <w:jc w:val="right"/>
              <w:rPr/>
            </w:pPr>
            <w:ins w:id="1305" w:author="Unknown Author" w:date="2019-08-13T21:03:41Z">
              <w:r>
                <w:rPr>
                  <w:rFonts w:eastAsia="Times New Roman" w:cs="Times New Roman"/>
                  <w:color w:val="000000"/>
                  <w:kern w:val="0"/>
                  <w:lang w:eastAsia="nl-BE" w:bidi="ar-SA"/>
                </w:rPr>
                <w:t>218</w:t>
              </w:r>
            </w:ins>
          </w:p>
        </w:tc>
        <w:tc>
          <w:tcPr>
            <w:tcW w:w="707" w:type="dxa"/>
            <w:tcBorders/>
            <w:shd w:fill="auto" w:val="clear"/>
            <w:vAlign w:val="bottom"/>
          </w:tcPr>
          <w:p>
            <w:pPr>
              <w:pStyle w:val="Normal"/>
              <w:widowControl/>
              <w:suppressAutoHyphens w:val="false"/>
              <w:jc w:val="right"/>
              <w:rPr/>
            </w:pPr>
            <w:ins w:id="1306" w:author="Unknown Author" w:date="2019-08-13T21:03:41Z">
              <w:r>
                <w:rPr>
                  <w:rFonts w:eastAsia="Times New Roman" w:cs="Times New Roman"/>
                  <w:color w:val="000000"/>
                  <w:kern w:val="0"/>
                  <w:lang w:eastAsia="nl-BE" w:bidi="ar-SA"/>
                </w:rPr>
                <w:t>106</w:t>
              </w:r>
            </w:ins>
          </w:p>
        </w:tc>
        <w:tc>
          <w:tcPr>
            <w:tcW w:w="710" w:type="dxa"/>
            <w:tcBorders/>
            <w:shd w:fill="auto" w:val="clear"/>
            <w:vAlign w:val="bottom"/>
          </w:tcPr>
          <w:p>
            <w:pPr>
              <w:pStyle w:val="Normal"/>
              <w:widowControl/>
              <w:suppressAutoHyphens w:val="false"/>
              <w:jc w:val="right"/>
              <w:rPr/>
            </w:pPr>
            <w:ins w:id="1307" w:author="Unknown Author" w:date="2019-08-13T21:03:41Z">
              <w:r>
                <w:rPr>
                  <w:rFonts w:eastAsia="Times New Roman" w:cs="Times New Roman"/>
                  <w:color w:val="000000"/>
                  <w:kern w:val="0"/>
                  <w:lang w:eastAsia="nl-BE" w:bidi="ar-SA"/>
                </w:rPr>
                <w:t>67</w:t>
              </w:r>
            </w:ins>
          </w:p>
        </w:tc>
        <w:tc>
          <w:tcPr>
            <w:tcW w:w="567" w:type="dxa"/>
            <w:tcBorders/>
            <w:shd w:fill="auto" w:val="clear"/>
            <w:vAlign w:val="bottom"/>
          </w:tcPr>
          <w:p>
            <w:pPr>
              <w:pStyle w:val="Normal"/>
              <w:widowControl/>
              <w:suppressAutoHyphens w:val="false"/>
              <w:jc w:val="right"/>
              <w:rPr/>
            </w:pPr>
            <w:ins w:id="1308" w:author="Unknown Author" w:date="2019-08-13T21:03:41Z">
              <w:r>
                <w:rPr>
                  <w:rFonts w:eastAsia="Times New Roman" w:cs="Times New Roman"/>
                  <w:color w:val="000000"/>
                  <w:kern w:val="0"/>
                  <w:lang w:eastAsia="nl-BE" w:bidi="ar-SA"/>
                </w:rPr>
                <w:t>2.06</w:t>
              </w:r>
            </w:ins>
          </w:p>
        </w:tc>
        <w:tc>
          <w:tcPr>
            <w:tcW w:w="800" w:type="dxa"/>
            <w:tcBorders/>
            <w:shd w:fill="auto" w:val="clear"/>
            <w:vAlign w:val="bottom"/>
          </w:tcPr>
          <w:p>
            <w:pPr>
              <w:pStyle w:val="Normal"/>
              <w:widowControl/>
              <w:suppressAutoHyphens w:val="false"/>
              <w:jc w:val="right"/>
              <w:rPr/>
            </w:pPr>
            <w:ins w:id="1309" w:author="Unknown Author" w:date="2019-08-13T21:03:41Z">
              <w:r>
                <w:rPr>
                  <w:rFonts w:eastAsia="Times New Roman" w:cs="Times New Roman"/>
                  <w:color w:val="000000"/>
                  <w:kern w:val="0"/>
                  <w:lang w:eastAsia="nl-BE" w:bidi="ar-SA"/>
                </w:rPr>
                <w:t>2.22</w:t>
              </w:r>
            </w:ins>
          </w:p>
        </w:tc>
        <w:tc>
          <w:tcPr>
            <w:tcW w:w="800" w:type="dxa"/>
            <w:tcBorders/>
            <w:shd w:fill="auto" w:val="clear"/>
            <w:vAlign w:val="bottom"/>
          </w:tcPr>
          <w:p>
            <w:pPr>
              <w:pStyle w:val="Normal"/>
              <w:widowControl/>
              <w:suppressAutoHyphens w:val="false"/>
              <w:jc w:val="right"/>
              <w:rPr/>
            </w:pPr>
            <w:ins w:id="1310" w:author="Unknown Author" w:date="2019-08-13T21:03:41Z">
              <w:r>
                <w:rPr>
                  <w:rFonts w:eastAsia="Times New Roman" w:cs="Times New Roman"/>
                  <w:color w:val="000000"/>
                  <w:kern w:val="0"/>
                  <w:lang w:eastAsia="nl-BE" w:bidi="ar-SA"/>
                </w:rPr>
                <w:t>3.21</w:t>
              </w:r>
            </w:ins>
          </w:p>
        </w:tc>
      </w:tr>
      <w:tr>
        <w:trPr>
          <w:trHeight w:val="300" w:hRule="atLeast"/>
        </w:trPr>
        <w:tc>
          <w:tcPr>
            <w:tcW w:w="4133" w:type="dxa"/>
            <w:tcBorders/>
            <w:shd w:fill="auto" w:val="clear"/>
            <w:vAlign w:val="bottom"/>
          </w:tcPr>
          <w:p>
            <w:pPr>
              <w:pStyle w:val="Normal"/>
              <w:widowControl/>
              <w:suppressAutoHyphens w:val="false"/>
              <w:rPr/>
            </w:pPr>
            <w:ins w:id="1311" w:author="Unknown Author" w:date="2019-08-13T21:03:41Z">
              <w:r>
                <w:rPr>
                  <w:rFonts w:eastAsia="Times New Roman" w:cs="Times New Roman"/>
                  <w:color w:val="000000"/>
                  <w:kern w:val="0"/>
                  <w:lang w:eastAsia="nl-BE" w:bidi="ar-SA"/>
                </w:rPr>
                <w:t>Degree of certainty</w:t>
              </w:r>
            </w:ins>
          </w:p>
        </w:tc>
        <w:tc>
          <w:tcPr>
            <w:tcW w:w="850" w:type="dxa"/>
            <w:tcBorders/>
            <w:shd w:fill="auto" w:val="clear"/>
            <w:vAlign w:val="bottom"/>
          </w:tcPr>
          <w:p>
            <w:pPr>
              <w:pStyle w:val="Normal"/>
              <w:widowControl/>
              <w:suppressAutoHyphens w:val="false"/>
              <w:jc w:val="right"/>
              <w:rPr/>
            </w:pPr>
            <w:ins w:id="1312" w:author="Unknown Author" w:date="2019-08-13T21:03:41Z">
              <w:r>
                <w:rPr>
                  <w:rFonts w:eastAsia="Times New Roman" w:cs="Times New Roman"/>
                  <w:color w:val="000000"/>
                  <w:kern w:val="0"/>
                  <w:lang w:eastAsia="nl-BE" w:bidi="ar-SA"/>
                </w:rPr>
                <w:t>183</w:t>
              </w:r>
            </w:ins>
          </w:p>
        </w:tc>
        <w:tc>
          <w:tcPr>
            <w:tcW w:w="707" w:type="dxa"/>
            <w:tcBorders/>
            <w:shd w:fill="auto" w:val="clear"/>
            <w:vAlign w:val="bottom"/>
          </w:tcPr>
          <w:p>
            <w:pPr>
              <w:pStyle w:val="Normal"/>
              <w:widowControl/>
              <w:suppressAutoHyphens w:val="false"/>
              <w:jc w:val="right"/>
              <w:rPr/>
            </w:pPr>
            <w:ins w:id="1313" w:author="Unknown Author" w:date="2019-08-13T21:03:41Z">
              <w:r>
                <w:rPr>
                  <w:rFonts w:eastAsia="Times New Roman" w:cs="Times New Roman"/>
                  <w:color w:val="000000"/>
                  <w:kern w:val="0"/>
                  <w:lang w:eastAsia="nl-BE" w:bidi="ar-SA"/>
                </w:rPr>
                <w:t>100</w:t>
              </w:r>
            </w:ins>
          </w:p>
        </w:tc>
        <w:tc>
          <w:tcPr>
            <w:tcW w:w="710" w:type="dxa"/>
            <w:tcBorders/>
            <w:shd w:fill="auto" w:val="clear"/>
            <w:vAlign w:val="bottom"/>
          </w:tcPr>
          <w:p>
            <w:pPr>
              <w:pStyle w:val="Normal"/>
              <w:widowControl/>
              <w:suppressAutoHyphens w:val="false"/>
              <w:jc w:val="right"/>
              <w:rPr/>
            </w:pPr>
            <w:ins w:id="1314" w:author="Unknown Author" w:date="2019-08-13T21:03:41Z">
              <w:r>
                <w:rPr>
                  <w:rFonts w:eastAsia="Times New Roman" w:cs="Times New Roman"/>
                  <w:color w:val="000000"/>
                  <w:kern w:val="0"/>
                  <w:lang w:eastAsia="nl-BE" w:bidi="ar-SA"/>
                </w:rPr>
                <w:t>64</w:t>
              </w:r>
            </w:ins>
          </w:p>
        </w:tc>
        <w:tc>
          <w:tcPr>
            <w:tcW w:w="567" w:type="dxa"/>
            <w:tcBorders/>
            <w:shd w:fill="auto" w:val="clear"/>
            <w:vAlign w:val="bottom"/>
          </w:tcPr>
          <w:p>
            <w:pPr>
              <w:pStyle w:val="Normal"/>
              <w:widowControl/>
              <w:suppressAutoHyphens w:val="false"/>
              <w:jc w:val="right"/>
              <w:rPr/>
            </w:pPr>
            <w:ins w:id="1315" w:author="Unknown Author" w:date="2019-08-13T21:03:41Z">
              <w:r>
                <w:rPr>
                  <w:rFonts w:eastAsia="Times New Roman" w:cs="Times New Roman"/>
                  <w:color w:val="000000"/>
                  <w:kern w:val="0"/>
                  <w:lang w:eastAsia="nl-BE" w:bidi="ar-SA"/>
                </w:rPr>
                <w:t>1.83</w:t>
              </w:r>
            </w:ins>
          </w:p>
        </w:tc>
        <w:tc>
          <w:tcPr>
            <w:tcW w:w="800" w:type="dxa"/>
            <w:tcBorders/>
            <w:shd w:fill="auto" w:val="clear"/>
            <w:vAlign w:val="bottom"/>
          </w:tcPr>
          <w:p>
            <w:pPr>
              <w:pStyle w:val="Normal"/>
              <w:widowControl/>
              <w:suppressAutoHyphens w:val="false"/>
              <w:jc w:val="right"/>
              <w:rPr/>
            </w:pPr>
            <w:ins w:id="1316" w:author="Unknown Author" w:date="2019-08-13T21:03:41Z">
              <w:r>
                <w:rPr>
                  <w:rFonts w:eastAsia="Times New Roman" w:cs="Times New Roman"/>
                  <w:color w:val="000000"/>
                  <w:kern w:val="0"/>
                  <w:lang w:eastAsia="nl-BE" w:bidi="ar-SA"/>
                </w:rPr>
                <w:t>1.9</w:t>
              </w:r>
            </w:ins>
          </w:p>
        </w:tc>
        <w:tc>
          <w:tcPr>
            <w:tcW w:w="800" w:type="dxa"/>
            <w:tcBorders/>
            <w:shd w:fill="auto" w:val="clear"/>
            <w:vAlign w:val="bottom"/>
          </w:tcPr>
          <w:p>
            <w:pPr>
              <w:pStyle w:val="Normal"/>
              <w:widowControl/>
              <w:suppressAutoHyphens w:val="false"/>
              <w:jc w:val="right"/>
              <w:rPr/>
            </w:pPr>
            <w:ins w:id="1317" w:author="Unknown Author" w:date="2019-08-13T21:03:41Z">
              <w:r>
                <w:rPr>
                  <w:rFonts w:eastAsia="Times New Roman" w:cs="Times New Roman"/>
                  <w:color w:val="000000"/>
                  <w:kern w:val="0"/>
                  <w:lang w:eastAsia="nl-BE" w:bidi="ar-SA"/>
                </w:rPr>
                <w:t>3.95</w:t>
              </w:r>
            </w:ins>
          </w:p>
        </w:tc>
      </w:tr>
      <w:tr>
        <w:trPr>
          <w:trHeight w:val="300" w:hRule="atLeast"/>
        </w:trPr>
        <w:tc>
          <w:tcPr>
            <w:tcW w:w="4133" w:type="dxa"/>
            <w:tcBorders/>
            <w:shd w:fill="auto" w:val="clear"/>
            <w:vAlign w:val="bottom"/>
          </w:tcPr>
          <w:p>
            <w:pPr>
              <w:pStyle w:val="Normal"/>
              <w:widowControl/>
              <w:suppressAutoHyphens w:val="false"/>
              <w:rPr/>
            </w:pPr>
            <w:ins w:id="1318" w:author="Unknown Author" w:date="2019-08-13T21:03:41Z">
              <w:r>
                <w:rPr>
                  <w:rFonts w:eastAsia="Times New Roman" w:cs="Times New Roman"/>
                  <w:color w:val="000000"/>
                  <w:kern w:val="0"/>
                  <w:lang w:eastAsia="nl-BE" w:bidi="ar-SA"/>
                </w:rPr>
                <w:t>Description of weather conditions</w:t>
              </w:r>
            </w:ins>
          </w:p>
        </w:tc>
        <w:tc>
          <w:tcPr>
            <w:tcW w:w="850" w:type="dxa"/>
            <w:tcBorders/>
            <w:shd w:fill="auto" w:val="clear"/>
            <w:vAlign w:val="bottom"/>
          </w:tcPr>
          <w:p>
            <w:pPr>
              <w:pStyle w:val="Normal"/>
              <w:widowControl/>
              <w:suppressAutoHyphens w:val="false"/>
              <w:jc w:val="right"/>
              <w:rPr/>
            </w:pPr>
            <w:ins w:id="1319" w:author="Unknown Author" w:date="2019-08-13T21:03:41Z">
              <w:r>
                <w:rPr>
                  <w:rFonts w:eastAsia="Times New Roman" w:cs="Times New Roman"/>
                  <w:color w:val="000000"/>
                  <w:kern w:val="0"/>
                  <w:lang w:eastAsia="nl-BE" w:bidi="ar-SA"/>
                </w:rPr>
                <w:t>321</w:t>
              </w:r>
            </w:ins>
          </w:p>
        </w:tc>
        <w:tc>
          <w:tcPr>
            <w:tcW w:w="707" w:type="dxa"/>
            <w:tcBorders/>
            <w:shd w:fill="auto" w:val="clear"/>
            <w:vAlign w:val="bottom"/>
          </w:tcPr>
          <w:p>
            <w:pPr>
              <w:pStyle w:val="Normal"/>
              <w:widowControl/>
              <w:suppressAutoHyphens w:val="false"/>
              <w:jc w:val="right"/>
              <w:rPr/>
            </w:pPr>
            <w:ins w:id="1320" w:author="Unknown Author" w:date="2019-08-13T21:03:41Z">
              <w:r>
                <w:rPr>
                  <w:rFonts w:eastAsia="Times New Roman" w:cs="Times New Roman"/>
                  <w:color w:val="000000"/>
                  <w:kern w:val="0"/>
                  <w:lang w:eastAsia="nl-BE" w:bidi="ar-SA"/>
                </w:rPr>
                <w:t>119</w:t>
              </w:r>
            </w:ins>
          </w:p>
        </w:tc>
        <w:tc>
          <w:tcPr>
            <w:tcW w:w="710" w:type="dxa"/>
            <w:tcBorders/>
            <w:shd w:fill="auto" w:val="clear"/>
            <w:vAlign w:val="bottom"/>
          </w:tcPr>
          <w:p>
            <w:pPr>
              <w:pStyle w:val="Normal"/>
              <w:widowControl/>
              <w:suppressAutoHyphens w:val="false"/>
              <w:jc w:val="right"/>
              <w:rPr/>
            </w:pPr>
            <w:ins w:id="1321" w:author="Unknown Author" w:date="2019-08-13T21:03:41Z">
              <w:r>
                <w:rPr>
                  <w:rFonts w:eastAsia="Times New Roman" w:cs="Times New Roman"/>
                  <w:color w:val="000000"/>
                  <w:kern w:val="0"/>
                  <w:lang w:eastAsia="nl-BE" w:bidi="ar-SA"/>
                </w:rPr>
                <w:t>69</w:t>
              </w:r>
            </w:ins>
          </w:p>
        </w:tc>
        <w:tc>
          <w:tcPr>
            <w:tcW w:w="567" w:type="dxa"/>
            <w:tcBorders/>
            <w:shd w:fill="auto" w:val="clear"/>
            <w:vAlign w:val="bottom"/>
          </w:tcPr>
          <w:p>
            <w:pPr>
              <w:pStyle w:val="Normal"/>
              <w:widowControl/>
              <w:suppressAutoHyphens w:val="false"/>
              <w:jc w:val="right"/>
              <w:rPr/>
            </w:pPr>
            <w:ins w:id="1322" w:author="Unknown Author" w:date="2019-08-13T21:03:41Z">
              <w:r>
                <w:rPr>
                  <w:rFonts w:eastAsia="Times New Roman" w:cs="Times New Roman"/>
                  <w:color w:val="000000"/>
                  <w:kern w:val="0"/>
                  <w:lang w:eastAsia="nl-BE" w:bidi="ar-SA"/>
                </w:rPr>
                <w:t>2.7</w:t>
              </w:r>
            </w:ins>
          </w:p>
        </w:tc>
        <w:tc>
          <w:tcPr>
            <w:tcW w:w="800" w:type="dxa"/>
            <w:tcBorders/>
            <w:shd w:fill="auto" w:val="clear"/>
            <w:vAlign w:val="bottom"/>
          </w:tcPr>
          <w:p>
            <w:pPr>
              <w:pStyle w:val="Normal"/>
              <w:widowControl/>
              <w:suppressAutoHyphens w:val="false"/>
              <w:jc w:val="right"/>
              <w:rPr/>
            </w:pPr>
            <w:ins w:id="1323" w:author="Unknown Author" w:date="2019-08-13T21:03:41Z">
              <w:r>
                <w:rPr>
                  <w:rFonts w:eastAsia="Times New Roman" w:cs="Times New Roman"/>
                  <w:color w:val="000000"/>
                  <w:kern w:val="0"/>
                  <w:lang w:eastAsia="nl-BE" w:bidi="ar-SA"/>
                </w:rPr>
                <w:t>3.31</w:t>
              </w:r>
            </w:ins>
          </w:p>
        </w:tc>
        <w:tc>
          <w:tcPr>
            <w:tcW w:w="800" w:type="dxa"/>
            <w:tcBorders/>
            <w:shd w:fill="auto" w:val="clear"/>
            <w:vAlign w:val="bottom"/>
          </w:tcPr>
          <w:p>
            <w:pPr>
              <w:pStyle w:val="Normal"/>
              <w:widowControl/>
              <w:suppressAutoHyphens w:val="false"/>
              <w:jc w:val="right"/>
              <w:rPr/>
            </w:pPr>
            <w:ins w:id="1324" w:author="Unknown Author" w:date="2019-08-13T21:03:41Z">
              <w:r>
                <w:rPr>
                  <w:rFonts w:eastAsia="Times New Roman" w:cs="Times New Roman"/>
                  <w:color w:val="000000"/>
                  <w:kern w:val="0"/>
                  <w:lang w:eastAsia="nl-BE" w:bidi="ar-SA"/>
                </w:rPr>
                <w:t>2.82</w:t>
              </w:r>
            </w:ins>
          </w:p>
        </w:tc>
      </w:tr>
      <w:tr>
        <w:trPr>
          <w:trHeight w:val="300" w:hRule="atLeast"/>
        </w:trPr>
        <w:tc>
          <w:tcPr>
            <w:tcW w:w="4133" w:type="dxa"/>
            <w:tcBorders/>
            <w:shd w:fill="auto" w:val="clear"/>
            <w:vAlign w:val="bottom"/>
          </w:tcPr>
          <w:p>
            <w:pPr>
              <w:pStyle w:val="Normal"/>
              <w:widowControl/>
              <w:suppressAutoHyphens w:val="false"/>
              <w:rPr/>
            </w:pPr>
            <w:ins w:id="1325" w:author="Unknown Author" w:date="2019-08-13T21:03:41Z">
              <w:r>
                <w:rPr>
                  <w:rFonts w:eastAsia="Times New Roman" w:cs="Times New Roman"/>
                  <w:color w:val="000000"/>
                  <w:kern w:val="0"/>
                  <w:lang w:eastAsia="nl-BE" w:bidi="ar-SA"/>
                </w:rPr>
                <w:t>Departure from a norm</w:t>
              </w:r>
            </w:ins>
          </w:p>
        </w:tc>
        <w:tc>
          <w:tcPr>
            <w:tcW w:w="850" w:type="dxa"/>
            <w:tcBorders/>
            <w:shd w:fill="auto" w:val="clear"/>
            <w:vAlign w:val="bottom"/>
          </w:tcPr>
          <w:p>
            <w:pPr>
              <w:pStyle w:val="Normal"/>
              <w:widowControl/>
              <w:suppressAutoHyphens w:val="false"/>
              <w:jc w:val="right"/>
              <w:rPr/>
            </w:pPr>
            <w:ins w:id="1326" w:author="Unknown Author" w:date="2019-08-13T21:03:41Z">
              <w:r>
                <w:rPr>
                  <w:rFonts w:eastAsia="Times New Roman" w:cs="Times New Roman"/>
                  <w:color w:val="000000"/>
                  <w:kern w:val="0"/>
                  <w:lang w:eastAsia="nl-BE" w:bidi="ar-SA"/>
                </w:rPr>
                <w:t>235</w:t>
              </w:r>
            </w:ins>
          </w:p>
        </w:tc>
        <w:tc>
          <w:tcPr>
            <w:tcW w:w="707" w:type="dxa"/>
            <w:tcBorders/>
            <w:shd w:fill="auto" w:val="clear"/>
            <w:vAlign w:val="bottom"/>
          </w:tcPr>
          <w:p>
            <w:pPr>
              <w:pStyle w:val="Normal"/>
              <w:widowControl/>
              <w:suppressAutoHyphens w:val="false"/>
              <w:jc w:val="right"/>
              <w:rPr/>
            </w:pPr>
            <w:ins w:id="1327" w:author="Unknown Author" w:date="2019-08-13T21:03:41Z">
              <w:r>
                <w:rPr>
                  <w:rFonts w:eastAsia="Times New Roman" w:cs="Times New Roman"/>
                  <w:color w:val="000000"/>
                  <w:kern w:val="0"/>
                  <w:lang w:eastAsia="nl-BE" w:bidi="ar-SA"/>
                </w:rPr>
                <w:t>151</w:t>
              </w:r>
            </w:ins>
          </w:p>
        </w:tc>
        <w:tc>
          <w:tcPr>
            <w:tcW w:w="710" w:type="dxa"/>
            <w:tcBorders/>
            <w:shd w:fill="auto" w:val="clear"/>
            <w:vAlign w:val="bottom"/>
          </w:tcPr>
          <w:p>
            <w:pPr>
              <w:pStyle w:val="Normal"/>
              <w:widowControl/>
              <w:suppressAutoHyphens w:val="false"/>
              <w:jc w:val="right"/>
              <w:rPr/>
            </w:pPr>
            <w:ins w:id="1328" w:author="Unknown Author" w:date="2019-08-13T21:03:41Z">
              <w:r>
                <w:rPr>
                  <w:rFonts w:eastAsia="Times New Roman" w:cs="Times New Roman"/>
                  <w:color w:val="000000"/>
                  <w:kern w:val="0"/>
                  <w:lang w:eastAsia="nl-BE" w:bidi="ar-SA"/>
                </w:rPr>
                <w:t>121</w:t>
              </w:r>
            </w:ins>
          </w:p>
        </w:tc>
        <w:tc>
          <w:tcPr>
            <w:tcW w:w="567" w:type="dxa"/>
            <w:tcBorders/>
            <w:shd w:fill="auto" w:val="clear"/>
            <w:vAlign w:val="bottom"/>
          </w:tcPr>
          <w:p>
            <w:pPr>
              <w:pStyle w:val="Normal"/>
              <w:widowControl/>
              <w:suppressAutoHyphens w:val="false"/>
              <w:jc w:val="right"/>
              <w:rPr/>
            </w:pPr>
            <w:ins w:id="1329" w:author="Unknown Author" w:date="2019-08-13T21:03:41Z">
              <w:r>
                <w:rPr>
                  <w:rFonts w:eastAsia="Times New Roman" w:cs="Times New Roman"/>
                  <w:color w:val="000000"/>
                  <w:kern w:val="0"/>
                  <w:lang w:eastAsia="nl-BE" w:bidi="ar-SA"/>
                </w:rPr>
                <w:t>1.56</w:t>
              </w:r>
            </w:ins>
          </w:p>
        </w:tc>
        <w:tc>
          <w:tcPr>
            <w:tcW w:w="800" w:type="dxa"/>
            <w:tcBorders/>
            <w:shd w:fill="auto" w:val="clear"/>
            <w:vAlign w:val="bottom"/>
          </w:tcPr>
          <w:p>
            <w:pPr>
              <w:pStyle w:val="Normal"/>
              <w:widowControl/>
              <w:suppressAutoHyphens w:val="false"/>
              <w:jc w:val="right"/>
              <w:rPr/>
            </w:pPr>
            <w:ins w:id="1330" w:author="Unknown Author" w:date="2019-08-13T21:03:41Z">
              <w:r>
                <w:rPr>
                  <w:rFonts w:eastAsia="Times New Roman" w:cs="Times New Roman"/>
                  <w:color w:val="000000"/>
                  <w:kern w:val="0"/>
                  <w:lang w:eastAsia="nl-BE" w:bidi="ar-SA"/>
                </w:rPr>
                <w:t>1.56</w:t>
              </w:r>
            </w:ins>
          </w:p>
        </w:tc>
        <w:tc>
          <w:tcPr>
            <w:tcW w:w="800" w:type="dxa"/>
            <w:tcBorders/>
            <w:shd w:fill="auto" w:val="clear"/>
            <w:vAlign w:val="bottom"/>
          </w:tcPr>
          <w:p>
            <w:pPr>
              <w:pStyle w:val="Normal"/>
              <w:widowControl/>
              <w:suppressAutoHyphens w:val="false"/>
              <w:jc w:val="right"/>
              <w:rPr/>
            </w:pPr>
            <w:ins w:id="1331" w:author="Unknown Author" w:date="2019-08-13T21:03:41Z">
              <w:r>
                <w:rPr>
                  <w:rFonts w:eastAsia="Times New Roman" w:cs="Times New Roman"/>
                  <w:color w:val="000000"/>
                  <w:kern w:val="0"/>
                  <w:lang w:eastAsia="nl-BE" w:bidi="ar-SA"/>
                </w:rPr>
                <w:t>4.14</w:t>
              </w:r>
            </w:ins>
          </w:p>
        </w:tc>
      </w:tr>
      <w:tr>
        <w:trPr>
          <w:trHeight w:val="300" w:hRule="atLeast"/>
        </w:trPr>
        <w:tc>
          <w:tcPr>
            <w:tcW w:w="4133" w:type="dxa"/>
            <w:tcBorders/>
            <w:shd w:fill="auto" w:val="clear"/>
            <w:vAlign w:val="bottom"/>
          </w:tcPr>
          <w:p>
            <w:pPr>
              <w:pStyle w:val="Normal"/>
              <w:widowControl/>
              <w:suppressAutoHyphens w:val="false"/>
              <w:rPr/>
            </w:pPr>
            <w:ins w:id="1332" w:author="Unknown Author" w:date="2019-08-13T21:03:41Z">
              <w:r>
                <w:rPr>
                  <w:rFonts w:eastAsia="Times New Roman" w:cs="Times New Roman"/>
                  <w:color w:val="000000"/>
                  <w:kern w:val="0"/>
                  <w:lang w:eastAsia="nl-BE" w:bidi="ar-SA"/>
                </w:rPr>
                <w:t>Description of a landscape</w:t>
              </w:r>
            </w:ins>
          </w:p>
        </w:tc>
        <w:tc>
          <w:tcPr>
            <w:tcW w:w="850" w:type="dxa"/>
            <w:tcBorders/>
            <w:shd w:fill="auto" w:val="clear"/>
            <w:vAlign w:val="bottom"/>
          </w:tcPr>
          <w:p>
            <w:pPr>
              <w:pStyle w:val="Normal"/>
              <w:widowControl/>
              <w:suppressAutoHyphens w:val="false"/>
              <w:jc w:val="right"/>
              <w:rPr/>
            </w:pPr>
            <w:ins w:id="1333" w:author="Unknown Author" w:date="2019-08-13T21:03:41Z">
              <w:r>
                <w:rPr>
                  <w:rFonts w:eastAsia="Times New Roman" w:cs="Times New Roman"/>
                  <w:color w:val="000000"/>
                  <w:kern w:val="0"/>
                  <w:lang w:eastAsia="nl-BE" w:bidi="ar-SA"/>
                </w:rPr>
                <w:t>323</w:t>
              </w:r>
            </w:ins>
          </w:p>
        </w:tc>
        <w:tc>
          <w:tcPr>
            <w:tcW w:w="707" w:type="dxa"/>
            <w:tcBorders/>
            <w:shd w:fill="auto" w:val="clear"/>
            <w:vAlign w:val="bottom"/>
          </w:tcPr>
          <w:p>
            <w:pPr>
              <w:pStyle w:val="Normal"/>
              <w:widowControl/>
              <w:suppressAutoHyphens w:val="false"/>
              <w:jc w:val="right"/>
              <w:rPr/>
            </w:pPr>
            <w:ins w:id="1334" w:author="Unknown Author" w:date="2019-08-13T21:03:41Z">
              <w:r>
                <w:rPr>
                  <w:rFonts w:eastAsia="Times New Roman" w:cs="Times New Roman"/>
                  <w:color w:val="000000"/>
                  <w:kern w:val="0"/>
                  <w:lang w:eastAsia="nl-BE" w:bidi="ar-SA"/>
                </w:rPr>
                <w:t>180</w:t>
              </w:r>
            </w:ins>
          </w:p>
        </w:tc>
        <w:tc>
          <w:tcPr>
            <w:tcW w:w="710" w:type="dxa"/>
            <w:tcBorders/>
            <w:shd w:fill="auto" w:val="clear"/>
            <w:vAlign w:val="bottom"/>
          </w:tcPr>
          <w:p>
            <w:pPr>
              <w:pStyle w:val="Normal"/>
              <w:widowControl/>
              <w:suppressAutoHyphens w:val="false"/>
              <w:jc w:val="right"/>
              <w:rPr/>
            </w:pPr>
            <w:ins w:id="1335" w:author="Unknown Author" w:date="2019-08-13T21:03:41Z">
              <w:r>
                <w:rPr>
                  <w:rFonts w:eastAsia="Times New Roman" w:cs="Times New Roman"/>
                  <w:color w:val="000000"/>
                  <w:kern w:val="0"/>
                  <w:lang w:eastAsia="nl-BE" w:bidi="ar-SA"/>
                </w:rPr>
                <w:t>127</w:t>
              </w:r>
            </w:ins>
          </w:p>
        </w:tc>
        <w:tc>
          <w:tcPr>
            <w:tcW w:w="567" w:type="dxa"/>
            <w:tcBorders/>
            <w:shd w:fill="auto" w:val="clear"/>
            <w:vAlign w:val="bottom"/>
          </w:tcPr>
          <w:p>
            <w:pPr>
              <w:pStyle w:val="Normal"/>
              <w:widowControl/>
              <w:suppressAutoHyphens w:val="false"/>
              <w:jc w:val="right"/>
              <w:rPr/>
            </w:pPr>
            <w:ins w:id="1336" w:author="Unknown Author" w:date="2019-08-13T21:03:41Z">
              <w:r>
                <w:rPr>
                  <w:rFonts w:eastAsia="Times New Roman" w:cs="Times New Roman"/>
                  <w:color w:val="000000"/>
                  <w:kern w:val="0"/>
                  <w:lang w:eastAsia="nl-BE" w:bidi="ar-SA"/>
                </w:rPr>
                <w:t>1.79</w:t>
              </w:r>
            </w:ins>
          </w:p>
        </w:tc>
        <w:tc>
          <w:tcPr>
            <w:tcW w:w="800" w:type="dxa"/>
            <w:tcBorders/>
            <w:shd w:fill="auto" w:val="clear"/>
            <w:vAlign w:val="bottom"/>
          </w:tcPr>
          <w:p>
            <w:pPr>
              <w:pStyle w:val="Normal"/>
              <w:widowControl/>
              <w:suppressAutoHyphens w:val="false"/>
              <w:jc w:val="right"/>
              <w:rPr/>
            </w:pPr>
            <w:ins w:id="1337" w:author="Unknown Author" w:date="2019-08-13T21:03:41Z">
              <w:r>
                <w:rPr>
                  <w:rFonts w:eastAsia="Times New Roman" w:cs="Times New Roman"/>
                  <w:color w:val="000000"/>
                  <w:kern w:val="0"/>
                  <w:lang w:eastAsia="nl-BE" w:bidi="ar-SA"/>
                </w:rPr>
                <w:t>1.88</w:t>
              </w:r>
            </w:ins>
          </w:p>
        </w:tc>
        <w:tc>
          <w:tcPr>
            <w:tcW w:w="800" w:type="dxa"/>
            <w:tcBorders/>
            <w:shd w:fill="auto" w:val="clear"/>
            <w:vAlign w:val="bottom"/>
          </w:tcPr>
          <w:p>
            <w:pPr>
              <w:pStyle w:val="Normal"/>
              <w:widowControl/>
              <w:suppressAutoHyphens w:val="false"/>
              <w:jc w:val="right"/>
              <w:rPr/>
            </w:pPr>
            <w:ins w:id="1338" w:author="Unknown Author" w:date="2019-08-13T21:03:41Z">
              <w:r>
                <w:rPr>
                  <w:rFonts w:eastAsia="Times New Roman" w:cs="Times New Roman"/>
                  <w:color w:val="000000"/>
                  <w:kern w:val="0"/>
                  <w:lang w:eastAsia="nl-BE" w:bidi="ar-SA"/>
                </w:rPr>
                <w:t>3.52</w:t>
              </w:r>
            </w:ins>
          </w:p>
        </w:tc>
      </w:tr>
      <w:tr>
        <w:trPr>
          <w:trHeight w:val="300" w:hRule="atLeast"/>
        </w:trPr>
        <w:tc>
          <w:tcPr>
            <w:tcW w:w="4133" w:type="dxa"/>
            <w:tcBorders/>
            <w:shd w:fill="auto" w:val="clear"/>
            <w:vAlign w:val="bottom"/>
          </w:tcPr>
          <w:p>
            <w:pPr>
              <w:pStyle w:val="Normal"/>
              <w:widowControl/>
              <w:suppressAutoHyphens w:val="false"/>
              <w:rPr/>
            </w:pPr>
            <w:ins w:id="1339" w:author="Unknown Author" w:date="2019-08-13T21:03:41Z">
              <w:r>
                <w:rPr>
                  <w:rFonts w:eastAsia="Times New Roman" w:cs="Times New Roman"/>
                  <w:color w:val="000000"/>
                  <w:kern w:val="0"/>
                  <w:lang w:eastAsia="nl-BE" w:bidi="ar-SA"/>
                </w:rPr>
                <w:t>Appreciation of a work of art</w:t>
              </w:r>
            </w:ins>
          </w:p>
        </w:tc>
        <w:tc>
          <w:tcPr>
            <w:tcW w:w="850" w:type="dxa"/>
            <w:tcBorders/>
            <w:shd w:fill="auto" w:val="clear"/>
            <w:vAlign w:val="bottom"/>
          </w:tcPr>
          <w:p>
            <w:pPr>
              <w:pStyle w:val="Normal"/>
              <w:widowControl/>
              <w:suppressAutoHyphens w:val="false"/>
              <w:jc w:val="right"/>
              <w:rPr/>
            </w:pPr>
            <w:ins w:id="1340" w:author="Unknown Author" w:date="2019-08-13T21:03:41Z">
              <w:r>
                <w:rPr>
                  <w:rFonts w:eastAsia="Times New Roman" w:cs="Times New Roman"/>
                  <w:color w:val="000000"/>
                  <w:kern w:val="0"/>
                  <w:lang w:eastAsia="nl-BE" w:bidi="ar-SA"/>
                </w:rPr>
                <w:t>329</w:t>
              </w:r>
            </w:ins>
          </w:p>
        </w:tc>
        <w:tc>
          <w:tcPr>
            <w:tcW w:w="707" w:type="dxa"/>
            <w:tcBorders/>
            <w:shd w:fill="auto" w:val="clear"/>
            <w:vAlign w:val="bottom"/>
          </w:tcPr>
          <w:p>
            <w:pPr>
              <w:pStyle w:val="Normal"/>
              <w:widowControl/>
              <w:suppressAutoHyphens w:val="false"/>
              <w:jc w:val="right"/>
              <w:rPr/>
            </w:pPr>
            <w:ins w:id="1341" w:author="Unknown Author" w:date="2019-08-13T21:03:41Z">
              <w:r>
                <w:rPr>
                  <w:rFonts w:eastAsia="Times New Roman" w:cs="Times New Roman"/>
                  <w:color w:val="000000"/>
                  <w:kern w:val="0"/>
                  <w:lang w:eastAsia="nl-BE" w:bidi="ar-SA"/>
                </w:rPr>
                <w:t>195</w:t>
              </w:r>
            </w:ins>
          </w:p>
        </w:tc>
        <w:tc>
          <w:tcPr>
            <w:tcW w:w="710" w:type="dxa"/>
            <w:tcBorders/>
            <w:shd w:fill="auto" w:val="clear"/>
            <w:vAlign w:val="bottom"/>
          </w:tcPr>
          <w:p>
            <w:pPr>
              <w:pStyle w:val="Normal"/>
              <w:widowControl/>
              <w:suppressAutoHyphens w:val="false"/>
              <w:jc w:val="right"/>
              <w:rPr/>
            </w:pPr>
            <w:ins w:id="1342" w:author="Unknown Author" w:date="2019-08-13T21:03:41Z">
              <w:r>
                <w:rPr>
                  <w:rFonts w:eastAsia="Times New Roman" w:cs="Times New Roman"/>
                  <w:color w:val="000000"/>
                  <w:kern w:val="0"/>
                  <w:lang w:eastAsia="nl-BE" w:bidi="ar-SA"/>
                </w:rPr>
                <w:t>142</w:t>
              </w:r>
            </w:ins>
          </w:p>
        </w:tc>
        <w:tc>
          <w:tcPr>
            <w:tcW w:w="567" w:type="dxa"/>
            <w:tcBorders/>
            <w:shd w:fill="auto" w:val="clear"/>
            <w:vAlign w:val="bottom"/>
          </w:tcPr>
          <w:p>
            <w:pPr>
              <w:pStyle w:val="Normal"/>
              <w:widowControl/>
              <w:suppressAutoHyphens w:val="false"/>
              <w:jc w:val="right"/>
              <w:rPr/>
            </w:pPr>
            <w:ins w:id="1343" w:author="Unknown Author" w:date="2019-08-13T21:03:41Z">
              <w:r>
                <w:rPr>
                  <w:rFonts w:eastAsia="Times New Roman" w:cs="Times New Roman"/>
                  <w:color w:val="000000"/>
                  <w:kern w:val="0"/>
                  <w:lang w:eastAsia="nl-BE" w:bidi="ar-SA"/>
                </w:rPr>
                <w:t>1.69</w:t>
              </w:r>
            </w:ins>
          </w:p>
        </w:tc>
        <w:tc>
          <w:tcPr>
            <w:tcW w:w="800" w:type="dxa"/>
            <w:tcBorders/>
            <w:shd w:fill="auto" w:val="clear"/>
            <w:vAlign w:val="bottom"/>
          </w:tcPr>
          <w:p>
            <w:pPr>
              <w:pStyle w:val="Normal"/>
              <w:widowControl/>
              <w:suppressAutoHyphens w:val="false"/>
              <w:jc w:val="right"/>
              <w:rPr/>
            </w:pPr>
            <w:ins w:id="1344" w:author="Unknown Author" w:date="2019-08-13T21:03:41Z">
              <w:r>
                <w:rPr>
                  <w:rFonts w:eastAsia="Times New Roman" w:cs="Times New Roman"/>
                  <w:color w:val="000000"/>
                  <w:kern w:val="0"/>
                  <w:lang w:eastAsia="nl-BE" w:bidi="ar-SA"/>
                </w:rPr>
                <w:t>2.21</w:t>
              </w:r>
            </w:ins>
          </w:p>
        </w:tc>
        <w:tc>
          <w:tcPr>
            <w:tcW w:w="800" w:type="dxa"/>
            <w:tcBorders/>
            <w:shd w:fill="auto" w:val="clear"/>
            <w:vAlign w:val="bottom"/>
          </w:tcPr>
          <w:p>
            <w:pPr>
              <w:pStyle w:val="Normal"/>
              <w:widowControl/>
              <w:suppressAutoHyphens w:val="false"/>
              <w:jc w:val="right"/>
              <w:rPr/>
            </w:pPr>
            <w:ins w:id="1345" w:author="Unknown Author" w:date="2019-08-13T21:03:41Z">
              <w:r>
                <w:rPr>
                  <w:rFonts w:eastAsia="Times New Roman" w:cs="Times New Roman"/>
                  <w:color w:val="000000"/>
                  <w:kern w:val="0"/>
                  <w:lang w:eastAsia="nl-BE" w:bidi="ar-SA"/>
                </w:rPr>
                <w:t>6.01</w:t>
              </w:r>
            </w:ins>
          </w:p>
        </w:tc>
      </w:tr>
      <w:tr>
        <w:trPr>
          <w:trHeight w:val="300" w:hRule="atLeast"/>
        </w:trPr>
        <w:tc>
          <w:tcPr>
            <w:tcW w:w="4133" w:type="dxa"/>
            <w:tcBorders/>
            <w:shd w:fill="auto" w:val="clear"/>
            <w:vAlign w:val="bottom"/>
          </w:tcPr>
          <w:p>
            <w:pPr>
              <w:pStyle w:val="Normal"/>
              <w:widowControl/>
              <w:suppressAutoHyphens w:val="false"/>
              <w:rPr/>
            </w:pPr>
            <w:ins w:id="1346" w:author="Unknown Author" w:date="2019-08-13T21:03:41Z">
              <w:r>
                <w:rPr>
                  <w:rFonts w:eastAsia="Times New Roman" w:cs="Times New Roman"/>
                  <w:color w:val="000000"/>
                  <w:kern w:val="0"/>
                  <w:lang w:eastAsia="nl-BE" w:bidi="ar-SA"/>
                </w:rPr>
                <w:t>Description of a work of art</w:t>
              </w:r>
            </w:ins>
          </w:p>
        </w:tc>
        <w:tc>
          <w:tcPr>
            <w:tcW w:w="850" w:type="dxa"/>
            <w:tcBorders/>
            <w:shd w:fill="auto" w:val="clear"/>
            <w:vAlign w:val="bottom"/>
          </w:tcPr>
          <w:p>
            <w:pPr>
              <w:pStyle w:val="Normal"/>
              <w:widowControl/>
              <w:suppressAutoHyphens w:val="false"/>
              <w:jc w:val="right"/>
              <w:rPr/>
            </w:pPr>
            <w:ins w:id="1347" w:author="Unknown Author" w:date="2019-08-13T21:03:41Z">
              <w:r>
                <w:rPr>
                  <w:rFonts w:eastAsia="Times New Roman" w:cs="Times New Roman"/>
                  <w:color w:val="000000"/>
                  <w:kern w:val="0"/>
                  <w:lang w:eastAsia="nl-BE" w:bidi="ar-SA"/>
                </w:rPr>
                <w:t>332</w:t>
              </w:r>
            </w:ins>
          </w:p>
        </w:tc>
        <w:tc>
          <w:tcPr>
            <w:tcW w:w="707" w:type="dxa"/>
            <w:tcBorders/>
            <w:shd w:fill="auto" w:val="clear"/>
            <w:vAlign w:val="bottom"/>
          </w:tcPr>
          <w:p>
            <w:pPr>
              <w:pStyle w:val="Normal"/>
              <w:widowControl/>
              <w:suppressAutoHyphens w:val="false"/>
              <w:jc w:val="right"/>
              <w:rPr/>
            </w:pPr>
            <w:ins w:id="1348" w:author="Unknown Author" w:date="2019-08-13T21:03:41Z">
              <w:r>
                <w:rPr>
                  <w:rFonts w:eastAsia="Times New Roman" w:cs="Times New Roman"/>
                  <w:color w:val="000000"/>
                  <w:kern w:val="0"/>
                  <w:lang w:eastAsia="nl-BE" w:bidi="ar-SA"/>
                </w:rPr>
                <w:t>203</w:t>
              </w:r>
            </w:ins>
          </w:p>
        </w:tc>
        <w:tc>
          <w:tcPr>
            <w:tcW w:w="710" w:type="dxa"/>
            <w:tcBorders/>
            <w:shd w:fill="auto" w:val="clear"/>
            <w:vAlign w:val="bottom"/>
          </w:tcPr>
          <w:p>
            <w:pPr>
              <w:pStyle w:val="Normal"/>
              <w:widowControl/>
              <w:suppressAutoHyphens w:val="false"/>
              <w:jc w:val="right"/>
              <w:rPr/>
            </w:pPr>
            <w:ins w:id="1349" w:author="Unknown Author" w:date="2019-08-13T21:03:41Z">
              <w:r>
                <w:rPr>
                  <w:rFonts w:eastAsia="Times New Roman" w:cs="Times New Roman"/>
                  <w:color w:val="000000"/>
                  <w:kern w:val="0"/>
                  <w:lang w:eastAsia="nl-BE" w:bidi="ar-SA"/>
                </w:rPr>
                <w:t>145</w:t>
              </w:r>
            </w:ins>
          </w:p>
        </w:tc>
        <w:tc>
          <w:tcPr>
            <w:tcW w:w="567" w:type="dxa"/>
            <w:tcBorders/>
            <w:shd w:fill="auto" w:val="clear"/>
            <w:vAlign w:val="bottom"/>
          </w:tcPr>
          <w:p>
            <w:pPr>
              <w:pStyle w:val="Normal"/>
              <w:widowControl/>
              <w:suppressAutoHyphens w:val="false"/>
              <w:jc w:val="right"/>
              <w:rPr/>
            </w:pPr>
            <w:ins w:id="1350" w:author="Unknown Author" w:date="2019-08-13T21:03:41Z">
              <w:r>
                <w:rPr>
                  <w:rFonts w:eastAsia="Times New Roman" w:cs="Times New Roman"/>
                  <w:color w:val="000000"/>
                  <w:kern w:val="0"/>
                  <w:lang w:eastAsia="nl-BE" w:bidi="ar-SA"/>
                </w:rPr>
                <w:t>1.64</w:t>
              </w:r>
            </w:ins>
          </w:p>
        </w:tc>
        <w:tc>
          <w:tcPr>
            <w:tcW w:w="800" w:type="dxa"/>
            <w:tcBorders/>
            <w:shd w:fill="auto" w:val="clear"/>
            <w:vAlign w:val="bottom"/>
          </w:tcPr>
          <w:p>
            <w:pPr>
              <w:pStyle w:val="Normal"/>
              <w:widowControl/>
              <w:suppressAutoHyphens w:val="false"/>
              <w:jc w:val="right"/>
              <w:rPr/>
            </w:pPr>
            <w:ins w:id="1351" w:author="Unknown Author" w:date="2019-08-13T21:03:41Z">
              <w:r>
                <w:rPr>
                  <w:rFonts w:eastAsia="Times New Roman" w:cs="Times New Roman"/>
                  <w:color w:val="000000"/>
                  <w:kern w:val="0"/>
                  <w:lang w:eastAsia="nl-BE" w:bidi="ar-SA"/>
                </w:rPr>
                <w:t>1.55</w:t>
              </w:r>
            </w:ins>
          </w:p>
        </w:tc>
        <w:tc>
          <w:tcPr>
            <w:tcW w:w="800" w:type="dxa"/>
            <w:tcBorders/>
            <w:shd w:fill="auto" w:val="clear"/>
            <w:vAlign w:val="bottom"/>
          </w:tcPr>
          <w:p>
            <w:pPr>
              <w:pStyle w:val="Normal"/>
              <w:widowControl/>
              <w:suppressAutoHyphens w:val="false"/>
              <w:jc w:val="right"/>
              <w:rPr/>
            </w:pPr>
            <w:ins w:id="1352" w:author="Unknown Author" w:date="2019-08-13T21:03:41Z">
              <w:r>
                <w:rPr>
                  <w:rFonts w:eastAsia="Times New Roman" w:cs="Times New Roman"/>
                  <w:color w:val="000000"/>
                  <w:kern w:val="0"/>
                  <w:lang w:eastAsia="nl-BE" w:bidi="ar-SA"/>
                </w:rPr>
                <w:t>4.38</w:t>
              </w:r>
            </w:ins>
          </w:p>
        </w:tc>
      </w:tr>
      <w:tr>
        <w:trPr>
          <w:trHeight w:val="300" w:hRule="atLeast"/>
        </w:trPr>
        <w:tc>
          <w:tcPr>
            <w:tcW w:w="4133" w:type="dxa"/>
            <w:tcBorders/>
            <w:shd w:fill="auto" w:val="clear"/>
            <w:vAlign w:val="bottom"/>
          </w:tcPr>
          <w:p>
            <w:pPr>
              <w:pStyle w:val="Normal"/>
              <w:widowControl/>
              <w:suppressAutoHyphens w:val="false"/>
              <w:rPr/>
            </w:pPr>
            <w:ins w:id="1353" w:author="Unknown Author" w:date="2019-08-13T21:03:41Z">
              <w:r>
                <w:rPr>
                  <w:rFonts w:eastAsia="Times New Roman" w:cs="Times New Roman"/>
                  <w:color w:val="000000"/>
                  <w:kern w:val="0"/>
                  <w:lang w:eastAsia="nl-BE" w:bidi="ar-SA"/>
                </w:rPr>
                <w:t>The shape of an object</w:t>
              </w:r>
            </w:ins>
          </w:p>
        </w:tc>
        <w:tc>
          <w:tcPr>
            <w:tcW w:w="850" w:type="dxa"/>
            <w:tcBorders/>
            <w:shd w:fill="auto" w:val="clear"/>
            <w:vAlign w:val="bottom"/>
          </w:tcPr>
          <w:p>
            <w:pPr>
              <w:pStyle w:val="Normal"/>
              <w:widowControl/>
              <w:suppressAutoHyphens w:val="false"/>
              <w:jc w:val="right"/>
              <w:rPr/>
            </w:pPr>
            <w:ins w:id="1354" w:author="Unknown Author" w:date="2019-08-13T21:03:41Z">
              <w:r>
                <w:rPr>
                  <w:rFonts w:eastAsia="Times New Roman" w:cs="Times New Roman"/>
                  <w:color w:val="000000"/>
                  <w:kern w:val="0"/>
                  <w:lang w:eastAsia="nl-BE" w:bidi="ar-SA"/>
                </w:rPr>
                <w:t>324</w:t>
              </w:r>
            </w:ins>
          </w:p>
        </w:tc>
        <w:tc>
          <w:tcPr>
            <w:tcW w:w="707" w:type="dxa"/>
            <w:tcBorders/>
            <w:shd w:fill="auto" w:val="clear"/>
            <w:vAlign w:val="bottom"/>
          </w:tcPr>
          <w:p>
            <w:pPr>
              <w:pStyle w:val="Normal"/>
              <w:widowControl/>
              <w:suppressAutoHyphens w:val="false"/>
              <w:jc w:val="right"/>
              <w:rPr/>
            </w:pPr>
            <w:ins w:id="1355" w:author="Unknown Author" w:date="2019-08-13T21:03:41Z">
              <w:r>
                <w:rPr>
                  <w:rFonts w:eastAsia="Times New Roman" w:cs="Times New Roman"/>
                  <w:color w:val="000000"/>
                  <w:kern w:val="0"/>
                  <w:lang w:eastAsia="nl-BE" w:bidi="ar-SA"/>
                </w:rPr>
                <w:t>129</w:t>
              </w:r>
            </w:ins>
          </w:p>
        </w:tc>
        <w:tc>
          <w:tcPr>
            <w:tcW w:w="710" w:type="dxa"/>
            <w:tcBorders/>
            <w:shd w:fill="auto" w:val="clear"/>
            <w:vAlign w:val="bottom"/>
          </w:tcPr>
          <w:p>
            <w:pPr>
              <w:pStyle w:val="Normal"/>
              <w:widowControl/>
              <w:suppressAutoHyphens w:val="false"/>
              <w:jc w:val="right"/>
              <w:rPr/>
            </w:pPr>
            <w:ins w:id="1356" w:author="Unknown Author" w:date="2019-08-13T21:03:41Z">
              <w:r>
                <w:rPr>
                  <w:rFonts w:eastAsia="Times New Roman" w:cs="Times New Roman"/>
                  <w:color w:val="000000"/>
                  <w:kern w:val="0"/>
                  <w:lang w:eastAsia="nl-BE" w:bidi="ar-SA"/>
                </w:rPr>
                <w:t>74</w:t>
              </w:r>
            </w:ins>
          </w:p>
        </w:tc>
        <w:tc>
          <w:tcPr>
            <w:tcW w:w="567" w:type="dxa"/>
            <w:tcBorders/>
            <w:shd w:fill="auto" w:val="clear"/>
            <w:vAlign w:val="bottom"/>
          </w:tcPr>
          <w:p>
            <w:pPr>
              <w:pStyle w:val="Normal"/>
              <w:widowControl/>
              <w:suppressAutoHyphens w:val="false"/>
              <w:jc w:val="right"/>
              <w:rPr/>
            </w:pPr>
            <w:ins w:id="1357" w:author="Unknown Author" w:date="2019-08-13T21:03:41Z">
              <w:r>
                <w:rPr>
                  <w:rFonts w:eastAsia="Times New Roman" w:cs="Times New Roman"/>
                  <w:color w:val="000000"/>
                  <w:kern w:val="0"/>
                  <w:lang w:eastAsia="nl-BE" w:bidi="ar-SA"/>
                </w:rPr>
                <w:t>2.51</w:t>
              </w:r>
            </w:ins>
          </w:p>
        </w:tc>
        <w:tc>
          <w:tcPr>
            <w:tcW w:w="800" w:type="dxa"/>
            <w:tcBorders/>
            <w:shd w:fill="auto" w:val="clear"/>
            <w:vAlign w:val="bottom"/>
          </w:tcPr>
          <w:p>
            <w:pPr>
              <w:pStyle w:val="Normal"/>
              <w:widowControl/>
              <w:suppressAutoHyphens w:val="false"/>
              <w:jc w:val="right"/>
              <w:rPr/>
            </w:pPr>
            <w:ins w:id="1358" w:author="Unknown Author" w:date="2019-08-13T21:03:41Z">
              <w:r>
                <w:rPr>
                  <w:rFonts w:eastAsia="Times New Roman" w:cs="Times New Roman"/>
                  <w:color w:val="000000"/>
                  <w:kern w:val="0"/>
                  <w:lang w:eastAsia="nl-BE" w:bidi="ar-SA"/>
                </w:rPr>
                <w:t>3</w:t>
              </w:r>
            </w:ins>
          </w:p>
        </w:tc>
        <w:tc>
          <w:tcPr>
            <w:tcW w:w="800" w:type="dxa"/>
            <w:tcBorders/>
            <w:shd w:fill="auto" w:val="clear"/>
            <w:vAlign w:val="bottom"/>
          </w:tcPr>
          <w:p>
            <w:pPr>
              <w:pStyle w:val="Normal"/>
              <w:widowControl/>
              <w:suppressAutoHyphens w:val="false"/>
              <w:jc w:val="right"/>
              <w:rPr/>
            </w:pPr>
            <w:ins w:id="1359" w:author="Unknown Author" w:date="2019-08-13T21:03:41Z">
              <w:r>
                <w:rPr>
                  <w:rFonts w:eastAsia="Times New Roman" w:cs="Times New Roman"/>
                  <w:color w:val="000000"/>
                  <w:kern w:val="0"/>
                  <w:lang w:eastAsia="nl-BE" w:bidi="ar-SA"/>
                </w:rPr>
                <w:t>3.21</w:t>
              </w:r>
            </w:ins>
          </w:p>
        </w:tc>
      </w:tr>
      <w:tr>
        <w:trPr>
          <w:trHeight w:val="300" w:hRule="atLeast"/>
        </w:trPr>
        <w:tc>
          <w:tcPr>
            <w:tcW w:w="4133" w:type="dxa"/>
            <w:tcBorders/>
            <w:shd w:fill="auto" w:val="clear"/>
            <w:vAlign w:val="bottom"/>
          </w:tcPr>
          <w:p>
            <w:pPr>
              <w:pStyle w:val="Normal"/>
              <w:widowControl/>
              <w:suppressAutoHyphens w:val="false"/>
              <w:rPr/>
            </w:pPr>
            <w:ins w:id="1360" w:author="Unknown Author" w:date="2019-08-13T21:03:41Z">
              <w:r>
                <w:rPr>
                  <w:rFonts w:eastAsia="Times New Roman" w:cs="Times New Roman"/>
                  <w:color w:val="000000"/>
                  <w:kern w:val="0"/>
                  <w:lang w:eastAsia="nl-BE" w:bidi="ar-SA"/>
                </w:rPr>
                <w:t>The value of an object</w:t>
              </w:r>
            </w:ins>
          </w:p>
        </w:tc>
        <w:tc>
          <w:tcPr>
            <w:tcW w:w="850" w:type="dxa"/>
            <w:tcBorders/>
            <w:shd w:fill="auto" w:val="clear"/>
            <w:vAlign w:val="bottom"/>
          </w:tcPr>
          <w:p>
            <w:pPr>
              <w:pStyle w:val="Normal"/>
              <w:widowControl/>
              <w:suppressAutoHyphens w:val="false"/>
              <w:jc w:val="right"/>
              <w:rPr/>
            </w:pPr>
            <w:ins w:id="1361" w:author="Unknown Author" w:date="2019-08-13T21:03:41Z">
              <w:r>
                <w:rPr>
                  <w:rFonts w:eastAsia="Times New Roman" w:cs="Times New Roman"/>
                  <w:color w:val="000000"/>
                  <w:kern w:val="0"/>
                  <w:lang w:eastAsia="nl-BE" w:bidi="ar-SA"/>
                </w:rPr>
                <w:t>245</w:t>
              </w:r>
            </w:ins>
          </w:p>
        </w:tc>
        <w:tc>
          <w:tcPr>
            <w:tcW w:w="707" w:type="dxa"/>
            <w:tcBorders/>
            <w:shd w:fill="auto" w:val="clear"/>
            <w:vAlign w:val="bottom"/>
          </w:tcPr>
          <w:p>
            <w:pPr>
              <w:pStyle w:val="Normal"/>
              <w:widowControl/>
              <w:suppressAutoHyphens w:val="false"/>
              <w:jc w:val="right"/>
              <w:rPr/>
            </w:pPr>
            <w:ins w:id="1362" w:author="Unknown Author" w:date="2019-08-13T21:03:41Z">
              <w:r>
                <w:rPr>
                  <w:rFonts w:eastAsia="Times New Roman" w:cs="Times New Roman"/>
                  <w:color w:val="000000"/>
                  <w:kern w:val="0"/>
                  <w:lang w:eastAsia="nl-BE" w:bidi="ar-SA"/>
                </w:rPr>
                <w:t>115</w:t>
              </w:r>
            </w:ins>
          </w:p>
        </w:tc>
        <w:tc>
          <w:tcPr>
            <w:tcW w:w="710" w:type="dxa"/>
            <w:tcBorders/>
            <w:shd w:fill="auto" w:val="clear"/>
            <w:vAlign w:val="bottom"/>
          </w:tcPr>
          <w:p>
            <w:pPr>
              <w:pStyle w:val="Normal"/>
              <w:widowControl/>
              <w:suppressAutoHyphens w:val="false"/>
              <w:jc w:val="right"/>
              <w:rPr/>
            </w:pPr>
            <w:ins w:id="1363" w:author="Unknown Author" w:date="2019-08-13T21:03:41Z">
              <w:r>
                <w:rPr>
                  <w:rFonts w:eastAsia="Times New Roman" w:cs="Times New Roman"/>
                  <w:color w:val="000000"/>
                  <w:kern w:val="0"/>
                  <w:lang w:eastAsia="nl-BE" w:bidi="ar-SA"/>
                </w:rPr>
                <w:t>82</w:t>
              </w:r>
            </w:ins>
          </w:p>
        </w:tc>
        <w:tc>
          <w:tcPr>
            <w:tcW w:w="567" w:type="dxa"/>
            <w:tcBorders/>
            <w:shd w:fill="auto" w:val="clear"/>
            <w:vAlign w:val="bottom"/>
          </w:tcPr>
          <w:p>
            <w:pPr>
              <w:pStyle w:val="Normal"/>
              <w:widowControl/>
              <w:suppressAutoHyphens w:val="false"/>
              <w:jc w:val="right"/>
              <w:rPr/>
            </w:pPr>
            <w:ins w:id="1364" w:author="Unknown Author" w:date="2019-08-13T21:03:41Z">
              <w:r>
                <w:rPr>
                  <w:rFonts w:eastAsia="Times New Roman" w:cs="Times New Roman"/>
                  <w:color w:val="000000"/>
                  <w:kern w:val="0"/>
                  <w:lang w:eastAsia="nl-BE" w:bidi="ar-SA"/>
                </w:rPr>
                <w:t>2.13</w:t>
              </w:r>
            </w:ins>
          </w:p>
        </w:tc>
        <w:tc>
          <w:tcPr>
            <w:tcW w:w="800" w:type="dxa"/>
            <w:tcBorders/>
            <w:shd w:fill="auto" w:val="clear"/>
            <w:vAlign w:val="bottom"/>
          </w:tcPr>
          <w:p>
            <w:pPr>
              <w:pStyle w:val="Normal"/>
              <w:widowControl/>
              <w:suppressAutoHyphens w:val="false"/>
              <w:jc w:val="right"/>
              <w:rPr/>
            </w:pPr>
            <w:ins w:id="1365" w:author="Unknown Author" w:date="2019-08-13T21:03:41Z">
              <w:r>
                <w:rPr>
                  <w:rFonts w:eastAsia="Times New Roman" w:cs="Times New Roman"/>
                  <w:color w:val="000000"/>
                  <w:kern w:val="0"/>
                  <w:lang w:eastAsia="nl-BE" w:bidi="ar-SA"/>
                </w:rPr>
                <w:t>3.02</w:t>
              </w:r>
            </w:ins>
          </w:p>
        </w:tc>
        <w:tc>
          <w:tcPr>
            <w:tcW w:w="800" w:type="dxa"/>
            <w:tcBorders/>
            <w:shd w:fill="auto" w:val="clear"/>
            <w:vAlign w:val="bottom"/>
          </w:tcPr>
          <w:p>
            <w:pPr>
              <w:pStyle w:val="Normal"/>
              <w:widowControl/>
              <w:suppressAutoHyphens w:val="false"/>
              <w:jc w:val="right"/>
              <w:rPr/>
            </w:pPr>
            <w:ins w:id="1366" w:author="Unknown Author" w:date="2019-08-13T21:03:41Z">
              <w:r>
                <w:rPr>
                  <w:rFonts w:eastAsia="Times New Roman" w:cs="Times New Roman"/>
                  <w:color w:val="000000"/>
                  <w:kern w:val="0"/>
                  <w:lang w:eastAsia="nl-BE" w:bidi="ar-SA"/>
                </w:rPr>
                <w:t>3.87</w:t>
              </w:r>
            </w:ins>
          </w:p>
        </w:tc>
      </w:tr>
      <w:tr>
        <w:trPr>
          <w:trHeight w:val="300" w:hRule="atLeast"/>
        </w:trPr>
        <w:tc>
          <w:tcPr>
            <w:tcW w:w="4133" w:type="dxa"/>
            <w:tcBorders/>
            <w:shd w:fill="auto" w:val="clear"/>
            <w:vAlign w:val="bottom"/>
          </w:tcPr>
          <w:p>
            <w:pPr>
              <w:pStyle w:val="Normal"/>
              <w:widowControl/>
              <w:suppressAutoHyphens w:val="false"/>
              <w:rPr/>
            </w:pPr>
            <w:ins w:id="1367" w:author="Unknown Author" w:date="2019-08-13T21:03:41Z">
              <w:r>
                <w:rPr>
                  <w:rFonts w:eastAsia="Times New Roman" w:cs="Times New Roman"/>
                  <w:color w:val="000000"/>
                  <w:kern w:val="0"/>
                  <w:lang w:eastAsia="nl-BE" w:bidi="ar-SA"/>
                </w:rPr>
                <w:t>The position of objects</w:t>
              </w:r>
            </w:ins>
          </w:p>
        </w:tc>
        <w:tc>
          <w:tcPr>
            <w:tcW w:w="850" w:type="dxa"/>
            <w:tcBorders/>
            <w:shd w:fill="auto" w:val="clear"/>
            <w:vAlign w:val="bottom"/>
          </w:tcPr>
          <w:p>
            <w:pPr>
              <w:pStyle w:val="Normal"/>
              <w:widowControl/>
              <w:suppressAutoHyphens w:val="false"/>
              <w:jc w:val="right"/>
              <w:rPr/>
            </w:pPr>
            <w:ins w:id="1368" w:author="Unknown Author" w:date="2019-08-13T21:03:41Z">
              <w:r>
                <w:rPr>
                  <w:rFonts w:eastAsia="Times New Roman" w:cs="Times New Roman"/>
                  <w:color w:val="000000"/>
                  <w:kern w:val="0"/>
                  <w:lang w:eastAsia="nl-BE" w:bidi="ar-SA"/>
                </w:rPr>
                <w:t>192</w:t>
              </w:r>
            </w:ins>
          </w:p>
        </w:tc>
        <w:tc>
          <w:tcPr>
            <w:tcW w:w="707" w:type="dxa"/>
            <w:tcBorders/>
            <w:shd w:fill="auto" w:val="clear"/>
            <w:vAlign w:val="bottom"/>
          </w:tcPr>
          <w:p>
            <w:pPr>
              <w:pStyle w:val="Normal"/>
              <w:widowControl/>
              <w:suppressAutoHyphens w:val="false"/>
              <w:jc w:val="right"/>
              <w:rPr/>
            </w:pPr>
            <w:ins w:id="1369" w:author="Unknown Author" w:date="2019-08-13T21:03:41Z">
              <w:r>
                <w:rPr>
                  <w:rFonts w:eastAsia="Times New Roman" w:cs="Times New Roman"/>
                  <w:color w:val="000000"/>
                  <w:kern w:val="0"/>
                  <w:lang w:eastAsia="nl-BE" w:bidi="ar-SA"/>
                </w:rPr>
                <w:t>111</w:t>
              </w:r>
            </w:ins>
          </w:p>
        </w:tc>
        <w:tc>
          <w:tcPr>
            <w:tcW w:w="710" w:type="dxa"/>
            <w:tcBorders/>
            <w:shd w:fill="auto" w:val="clear"/>
            <w:vAlign w:val="bottom"/>
          </w:tcPr>
          <w:p>
            <w:pPr>
              <w:pStyle w:val="Normal"/>
              <w:widowControl/>
              <w:suppressAutoHyphens w:val="false"/>
              <w:jc w:val="right"/>
              <w:rPr/>
            </w:pPr>
            <w:ins w:id="1370" w:author="Unknown Author" w:date="2019-08-13T21:03:41Z">
              <w:r>
                <w:rPr>
                  <w:rFonts w:eastAsia="Times New Roman" w:cs="Times New Roman"/>
                  <w:color w:val="000000"/>
                  <w:kern w:val="0"/>
                  <w:lang w:eastAsia="nl-BE" w:bidi="ar-SA"/>
                </w:rPr>
                <w:t>76</w:t>
              </w:r>
            </w:ins>
          </w:p>
        </w:tc>
        <w:tc>
          <w:tcPr>
            <w:tcW w:w="567" w:type="dxa"/>
            <w:tcBorders/>
            <w:shd w:fill="auto" w:val="clear"/>
            <w:vAlign w:val="bottom"/>
          </w:tcPr>
          <w:p>
            <w:pPr>
              <w:pStyle w:val="Normal"/>
              <w:widowControl/>
              <w:suppressAutoHyphens w:val="false"/>
              <w:jc w:val="right"/>
              <w:rPr/>
            </w:pPr>
            <w:ins w:id="1371" w:author="Unknown Author" w:date="2019-08-13T21:03:41Z">
              <w:r>
                <w:rPr>
                  <w:rFonts w:eastAsia="Times New Roman" w:cs="Times New Roman"/>
                  <w:color w:val="000000"/>
                  <w:kern w:val="0"/>
                  <w:lang w:eastAsia="nl-BE" w:bidi="ar-SA"/>
                </w:rPr>
                <w:t>1.73</w:t>
              </w:r>
            </w:ins>
          </w:p>
        </w:tc>
        <w:tc>
          <w:tcPr>
            <w:tcW w:w="800" w:type="dxa"/>
            <w:tcBorders/>
            <w:shd w:fill="auto" w:val="clear"/>
            <w:vAlign w:val="bottom"/>
          </w:tcPr>
          <w:p>
            <w:pPr>
              <w:pStyle w:val="Normal"/>
              <w:widowControl/>
              <w:suppressAutoHyphens w:val="false"/>
              <w:jc w:val="right"/>
              <w:rPr/>
            </w:pPr>
            <w:ins w:id="1372" w:author="Unknown Author" w:date="2019-08-13T21:03:41Z">
              <w:r>
                <w:rPr>
                  <w:rFonts w:eastAsia="Times New Roman" w:cs="Times New Roman"/>
                  <w:color w:val="000000"/>
                  <w:kern w:val="0"/>
                  <w:lang w:eastAsia="nl-BE" w:bidi="ar-SA"/>
                </w:rPr>
                <w:t>1.63</w:t>
              </w:r>
            </w:ins>
          </w:p>
        </w:tc>
        <w:tc>
          <w:tcPr>
            <w:tcW w:w="800" w:type="dxa"/>
            <w:tcBorders/>
            <w:shd w:fill="auto" w:val="clear"/>
            <w:vAlign w:val="bottom"/>
          </w:tcPr>
          <w:p>
            <w:pPr>
              <w:pStyle w:val="Normal"/>
              <w:widowControl/>
              <w:suppressAutoHyphens w:val="false"/>
              <w:jc w:val="right"/>
              <w:rPr/>
            </w:pPr>
            <w:ins w:id="1373" w:author="Unknown Author" w:date="2019-08-13T21:03:41Z">
              <w:r>
                <w:rPr>
                  <w:rFonts w:eastAsia="Times New Roman" w:cs="Times New Roman"/>
                  <w:color w:val="000000"/>
                  <w:kern w:val="0"/>
                  <w:lang w:eastAsia="nl-BE" w:bidi="ar-SA"/>
                </w:rPr>
                <w:t>3.5</w:t>
              </w:r>
            </w:ins>
          </w:p>
        </w:tc>
      </w:tr>
      <w:tr>
        <w:trPr>
          <w:trHeight w:val="300" w:hRule="atLeast"/>
        </w:trPr>
        <w:tc>
          <w:tcPr>
            <w:tcW w:w="4133" w:type="dxa"/>
            <w:tcBorders/>
            <w:shd w:fill="auto" w:val="clear"/>
            <w:vAlign w:val="bottom"/>
          </w:tcPr>
          <w:p>
            <w:pPr>
              <w:pStyle w:val="Normal"/>
              <w:widowControl/>
              <w:suppressAutoHyphens w:val="false"/>
              <w:rPr/>
            </w:pPr>
            <w:ins w:id="1374" w:author="Unknown Author" w:date="2019-08-13T21:03:41Z">
              <w:r>
                <w:rPr>
                  <w:rFonts w:eastAsia="Times New Roman" w:cs="Times New Roman"/>
                  <w:color w:val="000000"/>
                  <w:kern w:val="0"/>
                  <w:lang w:eastAsia="nl-BE" w:bidi="ar-SA"/>
                </w:rPr>
                <w:t>Description of music</w:t>
              </w:r>
            </w:ins>
          </w:p>
        </w:tc>
        <w:tc>
          <w:tcPr>
            <w:tcW w:w="850" w:type="dxa"/>
            <w:tcBorders/>
            <w:shd w:fill="auto" w:val="clear"/>
            <w:vAlign w:val="bottom"/>
          </w:tcPr>
          <w:p>
            <w:pPr>
              <w:pStyle w:val="Normal"/>
              <w:widowControl/>
              <w:suppressAutoHyphens w:val="false"/>
              <w:jc w:val="right"/>
              <w:rPr/>
            </w:pPr>
            <w:ins w:id="1375" w:author="Unknown Author" w:date="2019-08-13T21:03:41Z">
              <w:r>
                <w:rPr>
                  <w:rFonts w:eastAsia="Times New Roman" w:cs="Times New Roman"/>
                  <w:color w:val="000000"/>
                  <w:kern w:val="0"/>
                  <w:lang w:eastAsia="nl-BE" w:bidi="ar-SA"/>
                </w:rPr>
                <w:t>348</w:t>
              </w:r>
            </w:ins>
          </w:p>
        </w:tc>
        <w:tc>
          <w:tcPr>
            <w:tcW w:w="707" w:type="dxa"/>
            <w:tcBorders/>
            <w:shd w:fill="auto" w:val="clear"/>
            <w:vAlign w:val="bottom"/>
          </w:tcPr>
          <w:p>
            <w:pPr>
              <w:pStyle w:val="Normal"/>
              <w:widowControl/>
              <w:suppressAutoHyphens w:val="false"/>
              <w:jc w:val="right"/>
              <w:rPr/>
            </w:pPr>
            <w:ins w:id="1376" w:author="Unknown Author" w:date="2019-08-13T21:03:41Z">
              <w:r>
                <w:rPr>
                  <w:rFonts w:eastAsia="Times New Roman" w:cs="Times New Roman"/>
                  <w:color w:val="000000"/>
                  <w:kern w:val="0"/>
                  <w:lang w:eastAsia="nl-BE" w:bidi="ar-SA"/>
                </w:rPr>
                <w:t>222</w:t>
              </w:r>
            </w:ins>
          </w:p>
        </w:tc>
        <w:tc>
          <w:tcPr>
            <w:tcW w:w="710" w:type="dxa"/>
            <w:tcBorders/>
            <w:shd w:fill="auto" w:val="clear"/>
            <w:vAlign w:val="bottom"/>
          </w:tcPr>
          <w:p>
            <w:pPr>
              <w:pStyle w:val="Normal"/>
              <w:widowControl/>
              <w:suppressAutoHyphens w:val="false"/>
              <w:jc w:val="right"/>
              <w:rPr/>
            </w:pPr>
            <w:ins w:id="1377" w:author="Unknown Author" w:date="2019-08-13T21:03:41Z">
              <w:r>
                <w:rPr>
                  <w:rFonts w:eastAsia="Times New Roman" w:cs="Times New Roman"/>
                  <w:color w:val="000000"/>
                  <w:kern w:val="0"/>
                  <w:lang w:eastAsia="nl-BE" w:bidi="ar-SA"/>
                </w:rPr>
                <w:t>166</w:t>
              </w:r>
            </w:ins>
          </w:p>
        </w:tc>
        <w:tc>
          <w:tcPr>
            <w:tcW w:w="567" w:type="dxa"/>
            <w:tcBorders/>
            <w:shd w:fill="auto" w:val="clear"/>
            <w:vAlign w:val="bottom"/>
          </w:tcPr>
          <w:p>
            <w:pPr>
              <w:pStyle w:val="Normal"/>
              <w:widowControl/>
              <w:suppressAutoHyphens w:val="false"/>
              <w:jc w:val="right"/>
              <w:rPr/>
            </w:pPr>
            <w:ins w:id="1378" w:author="Unknown Author" w:date="2019-08-13T21:03:41Z">
              <w:r>
                <w:rPr>
                  <w:rFonts w:eastAsia="Times New Roman" w:cs="Times New Roman"/>
                  <w:color w:val="000000"/>
                  <w:kern w:val="0"/>
                  <w:lang w:eastAsia="nl-BE" w:bidi="ar-SA"/>
                </w:rPr>
                <w:t>1.57</w:t>
              </w:r>
            </w:ins>
          </w:p>
        </w:tc>
        <w:tc>
          <w:tcPr>
            <w:tcW w:w="800" w:type="dxa"/>
            <w:tcBorders/>
            <w:shd w:fill="auto" w:val="clear"/>
            <w:vAlign w:val="bottom"/>
          </w:tcPr>
          <w:p>
            <w:pPr>
              <w:pStyle w:val="Normal"/>
              <w:widowControl/>
              <w:suppressAutoHyphens w:val="false"/>
              <w:jc w:val="right"/>
              <w:rPr/>
            </w:pPr>
            <w:ins w:id="1379" w:author="Unknown Author" w:date="2019-08-13T21:03:41Z">
              <w:r>
                <w:rPr>
                  <w:rFonts w:eastAsia="Times New Roman" w:cs="Times New Roman"/>
                  <w:color w:val="000000"/>
                  <w:kern w:val="0"/>
                  <w:lang w:eastAsia="nl-BE" w:bidi="ar-SA"/>
                </w:rPr>
                <w:t>1.38</w:t>
              </w:r>
            </w:ins>
          </w:p>
        </w:tc>
        <w:tc>
          <w:tcPr>
            <w:tcW w:w="800" w:type="dxa"/>
            <w:tcBorders/>
            <w:shd w:fill="auto" w:val="clear"/>
            <w:vAlign w:val="bottom"/>
          </w:tcPr>
          <w:p>
            <w:pPr>
              <w:pStyle w:val="Normal"/>
              <w:widowControl/>
              <w:suppressAutoHyphens w:val="false"/>
              <w:jc w:val="right"/>
              <w:rPr/>
            </w:pPr>
            <w:ins w:id="1380" w:author="Unknown Author" w:date="2019-08-13T21:03:41Z">
              <w:r>
                <w:rPr>
                  <w:rFonts w:eastAsia="Times New Roman" w:cs="Times New Roman"/>
                  <w:color w:val="000000"/>
                  <w:kern w:val="0"/>
                  <w:lang w:eastAsia="nl-BE" w:bidi="ar-SA"/>
                </w:rPr>
                <w:t>3.58</w:t>
              </w:r>
            </w:ins>
          </w:p>
        </w:tc>
      </w:tr>
      <w:tr>
        <w:trPr>
          <w:trHeight w:val="300" w:hRule="atLeast"/>
        </w:trPr>
        <w:tc>
          <w:tcPr>
            <w:tcW w:w="4133" w:type="dxa"/>
            <w:tcBorders/>
            <w:shd w:fill="auto" w:val="clear"/>
            <w:vAlign w:val="bottom"/>
          </w:tcPr>
          <w:p>
            <w:pPr>
              <w:pStyle w:val="Normal"/>
              <w:widowControl/>
              <w:suppressAutoHyphens w:val="false"/>
              <w:rPr/>
            </w:pPr>
            <w:ins w:id="1381" w:author="Unknown Author" w:date="2019-08-13T21:03:41Z">
              <w:r>
                <w:rPr>
                  <w:rFonts w:eastAsia="Times New Roman" w:cs="Times New Roman"/>
                  <w:color w:val="000000"/>
                  <w:kern w:val="0"/>
                  <w:lang w:eastAsia="nl-BE" w:bidi="ar-SA"/>
                </w:rPr>
                <w:t>Description of the taste of food</w:t>
              </w:r>
            </w:ins>
          </w:p>
        </w:tc>
        <w:tc>
          <w:tcPr>
            <w:tcW w:w="850" w:type="dxa"/>
            <w:tcBorders/>
            <w:shd w:fill="auto" w:val="clear"/>
            <w:vAlign w:val="bottom"/>
          </w:tcPr>
          <w:p>
            <w:pPr>
              <w:pStyle w:val="Normal"/>
              <w:widowControl/>
              <w:suppressAutoHyphens w:val="false"/>
              <w:jc w:val="right"/>
              <w:rPr/>
            </w:pPr>
            <w:ins w:id="1382" w:author="Unknown Author" w:date="2019-08-13T21:03:41Z">
              <w:r>
                <w:rPr>
                  <w:rFonts w:eastAsia="Times New Roman" w:cs="Times New Roman"/>
                  <w:color w:val="000000"/>
                  <w:kern w:val="0"/>
                  <w:lang w:eastAsia="nl-BE" w:bidi="ar-SA"/>
                </w:rPr>
                <w:t>349</w:t>
              </w:r>
            </w:ins>
          </w:p>
        </w:tc>
        <w:tc>
          <w:tcPr>
            <w:tcW w:w="707" w:type="dxa"/>
            <w:tcBorders/>
            <w:shd w:fill="auto" w:val="clear"/>
            <w:vAlign w:val="bottom"/>
          </w:tcPr>
          <w:p>
            <w:pPr>
              <w:pStyle w:val="Normal"/>
              <w:widowControl/>
              <w:suppressAutoHyphens w:val="false"/>
              <w:jc w:val="right"/>
              <w:rPr/>
            </w:pPr>
            <w:ins w:id="1383" w:author="Unknown Author" w:date="2019-08-13T21:03:41Z">
              <w:r>
                <w:rPr>
                  <w:rFonts w:eastAsia="Times New Roman" w:cs="Times New Roman"/>
                  <w:color w:val="000000"/>
                  <w:kern w:val="0"/>
                  <w:lang w:eastAsia="nl-BE" w:bidi="ar-SA"/>
                </w:rPr>
                <w:t>147</w:t>
              </w:r>
            </w:ins>
          </w:p>
        </w:tc>
        <w:tc>
          <w:tcPr>
            <w:tcW w:w="710" w:type="dxa"/>
            <w:tcBorders/>
            <w:shd w:fill="auto" w:val="clear"/>
            <w:vAlign w:val="bottom"/>
          </w:tcPr>
          <w:p>
            <w:pPr>
              <w:pStyle w:val="Normal"/>
              <w:widowControl/>
              <w:suppressAutoHyphens w:val="false"/>
              <w:jc w:val="right"/>
              <w:rPr/>
            </w:pPr>
            <w:ins w:id="1384" w:author="Unknown Author" w:date="2019-08-13T21:03:41Z">
              <w:r>
                <w:rPr>
                  <w:rFonts w:eastAsia="Times New Roman" w:cs="Times New Roman"/>
                  <w:color w:val="000000"/>
                  <w:kern w:val="0"/>
                  <w:lang w:eastAsia="nl-BE" w:bidi="ar-SA"/>
                </w:rPr>
                <w:t>92</w:t>
              </w:r>
            </w:ins>
          </w:p>
        </w:tc>
        <w:tc>
          <w:tcPr>
            <w:tcW w:w="567" w:type="dxa"/>
            <w:tcBorders/>
            <w:shd w:fill="auto" w:val="clear"/>
            <w:vAlign w:val="bottom"/>
          </w:tcPr>
          <w:p>
            <w:pPr>
              <w:pStyle w:val="Normal"/>
              <w:widowControl/>
              <w:suppressAutoHyphens w:val="false"/>
              <w:jc w:val="right"/>
              <w:rPr/>
            </w:pPr>
            <w:ins w:id="1385" w:author="Unknown Author" w:date="2019-08-13T21:03:41Z">
              <w:r>
                <w:rPr>
                  <w:rFonts w:eastAsia="Times New Roman" w:cs="Times New Roman"/>
                  <w:color w:val="000000"/>
                  <w:kern w:val="0"/>
                  <w:lang w:eastAsia="nl-BE" w:bidi="ar-SA"/>
                </w:rPr>
                <w:t>2.37</w:t>
              </w:r>
            </w:ins>
          </w:p>
        </w:tc>
        <w:tc>
          <w:tcPr>
            <w:tcW w:w="800" w:type="dxa"/>
            <w:tcBorders/>
            <w:shd w:fill="auto" w:val="clear"/>
            <w:vAlign w:val="bottom"/>
          </w:tcPr>
          <w:p>
            <w:pPr>
              <w:pStyle w:val="Normal"/>
              <w:widowControl/>
              <w:suppressAutoHyphens w:val="false"/>
              <w:jc w:val="right"/>
              <w:rPr/>
            </w:pPr>
            <w:ins w:id="1386" w:author="Unknown Author" w:date="2019-08-13T21:03:41Z">
              <w:r>
                <w:rPr>
                  <w:rFonts w:eastAsia="Times New Roman" w:cs="Times New Roman"/>
                  <w:color w:val="000000"/>
                  <w:kern w:val="0"/>
                  <w:lang w:eastAsia="nl-BE" w:bidi="ar-SA"/>
                </w:rPr>
                <w:t>3.06</w:t>
              </w:r>
            </w:ins>
          </w:p>
        </w:tc>
        <w:tc>
          <w:tcPr>
            <w:tcW w:w="800" w:type="dxa"/>
            <w:tcBorders/>
            <w:shd w:fill="auto" w:val="clear"/>
            <w:vAlign w:val="bottom"/>
          </w:tcPr>
          <w:p>
            <w:pPr>
              <w:pStyle w:val="Normal"/>
              <w:widowControl/>
              <w:suppressAutoHyphens w:val="false"/>
              <w:jc w:val="right"/>
              <w:rPr/>
            </w:pPr>
            <w:ins w:id="1387" w:author="Unknown Author" w:date="2019-08-13T21:03:41Z">
              <w:r>
                <w:rPr>
                  <w:rFonts w:eastAsia="Times New Roman" w:cs="Times New Roman"/>
                  <w:color w:val="000000"/>
                  <w:kern w:val="0"/>
                  <w:lang w:eastAsia="nl-BE" w:bidi="ar-SA"/>
                </w:rPr>
                <w:t>3.21</w:t>
              </w:r>
            </w:ins>
          </w:p>
        </w:tc>
      </w:tr>
      <w:tr>
        <w:trPr>
          <w:trHeight w:val="300" w:hRule="atLeast"/>
        </w:trPr>
        <w:tc>
          <w:tcPr>
            <w:tcW w:w="4133" w:type="dxa"/>
            <w:tcBorders/>
            <w:shd w:fill="auto" w:val="clear"/>
            <w:vAlign w:val="bottom"/>
          </w:tcPr>
          <w:p>
            <w:pPr>
              <w:pStyle w:val="Normal"/>
              <w:widowControl/>
              <w:suppressAutoHyphens w:val="false"/>
              <w:rPr/>
            </w:pPr>
            <w:ins w:id="1388" w:author="Unknown Author" w:date="2019-08-13T21:03:41Z">
              <w:r>
                <w:rPr>
                  <w:rFonts w:eastAsia="Times New Roman" w:cs="Times New Roman"/>
                  <w:color w:val="000000"/>
                  <w:kern w:val="0"/>
                  <w:lang w:eastAsia="nl-BE" w:bidi="ar-SA"/>
                </w:rPr>
                <w:t>Color of objects</w:t>
              </w:r>
            </w:ins>
          </w:p>
        </w:tc>
        <w:tc>
          <w:tcPr>
            <w:tcW w:w="850" w:type="dxa"/>
            <w:tcBorders/>
            <w:shd w:fill="auto" w:val="clear"/>
            <w:vAlign w:val="bottom"/>
          </w:tcPr>
          <w:p>
            <w:pPr>
              <w:pStyle w:val="Normal"/>
              <w:widowControl/>
              <w:suppressAutoHyphens w:val="false"/>
              <w:jc w:val="right"/>
              <w:rPr/>
            </w:pPr>
            <w:ins w:id="1389" w:author="Unknown Author" w:date="2019-08-13T21:03:41Z">
              <w:r>
                <w:rPr>
                  <w:rFonts w:eastAsia="Times New Roman" w:cs="Times New Roman"/>
                  <w:color w:val="000000"/>
                  <w:kern w:val="0"/>
                  <w:lang w:eastAsia="nl-BE" w:bidi="ar-SA"/>
                </w:rPr>
                <w:t>417</w:t>
              </w:r>
            </w:ins>
          </w:p>
        </w:tc>
        <w:tc>
          <w:tcPr>
            <w:tcW w:w="707" w:type="dxa"/>
            <w:tcBorders/>
            <w:shd w:fill="auto" w:val="clear"/>
            <w:vAlign w:val="bottom"/>
          </w:tcPr>
          <w:p>
            <w:pPr>
              <w:pStyle w:val="Normal"/>
              <w:widowControl/>
              <w:suppressAutoHyphens w:val="false"/>
              <w:jc w:val="right"/>
              <w:rPr/>
            </w:pPr>
            <w:ins w:id="1390" w:author="Unknown Author" w:date="2019-08-13T21:03:41Z">
              <w:r>
                <w:rPr>
                  <w:rFonts w:eastAsia="Times New Roman" w:cs="Times New Roman"/>
                  <w:color w:val="000000"/>
                  <w:kern w:val="0"/>
                  <w:lang w:eastAsia="nl-BE" w:bidi="ar-SA"/>
                </w:rPr>
                <w:t>129</w:t>
              </w:r>
            </w:ins>
          </w:p>
        </w:tc>
        <w:tc>
          <w:tcPr>
            <w:tcW w:w="710" w:type="dxa"/>
            <w:tcBorders/>
            <w:shd w:fill="auto" w:val="clear"/>
            <w:vAlign w:val="bottom"/>
          </w:tcPr>
          <w:p>
            <w:pPr>
              <w:pStyle w:val="Normal"/>
              <w:widowControl/>
              <w:suppressAutoHyphens w:val="false"/>
              <w:jc w:val="right"/>
              <w:rPr/>
            </w:pPr>
            <w:ins w:id="1391" w:author="Unknown Author" w:date="2019-08-13T21:03:41Z">
              <w:r>
                <w:rPr>
                  <w:rFonts w:eastAsia="Times New Roman" w:cs="Times New Roman"/>
                  <w:color w:val="000000"/>
                  <w:kern w:val="0"/>
                  <w:lang w:eastAsia="nl-BE" w:bidi="ar-SA"/>
                </w:rPr>
                <w:t>67</w:t>
              </w:r>
            </w:ins>
          </w:p>
        </w:tc>
        <w:tc>
          <w:tcPr>
            <w:tcW w:w="567" w:type="dxa"/>
            <w:tcBorders/>
            <w:shd w:fill="auto" w:val="clear"/>
            <w:vAlign w:val="bottom"/>
          </w:tcPr>
          <w:p>
            <w:pPr>
              <w:pStyle w:val="Normal"/>
              <w:widowControl/>
              <w:suppressAutoHyphens w:val="false"/>
              <w:jc w:val="right"/>
              <w:rPr/>
            </w:pPr>
            <w:ins w:id="1392" w:author="Unknown Author" w:date="2019-08-13T21:03:41Z">
              <w:r>
                <w:rPr>
                  <w:rFonts w:eastAsia="Times New Roman" w:cs="Times New Roman"/>
                  <w:color w:val="000000"/>
                  <w:kern w:val="0"/>
                  <w:lang w:eastAsia="nl-BE" w:bidi="ar-SA"/>
                </w:rPr>
                <w:t>3.23</w:t>
              </w:r>
            </w:ins>
          </w:p>
        </w:tc>
        <w:tc>
          <w:tcPr>
            <w:tcW w:w="800" w:type="dxa"/>
            <w:tcBorders/>
            <w:shd w:fill="auto" w:val="clear"/>
            <w:vAlign w:val="bottom"/>
          </w:tcPr>
          <w:p>
            <w:pPr>
              <w:pStyle w:val="Normal"/>
              <w:widowControl/>
              <w:suppressAutoHyphens w:val="false"/>
              <w:jc w:val="right"/>
              <w:rPr/>
            </w:pPr>
            <w:ins w:id="1393" w:author="Unknown Author" w:date="2019-08-13T21:03:41Z">
              <w:r>
                <w:rPr>
                  <w:rFonts w:eastAsia="Times New Roman" w:cs="Times New Roman"/>
                  <w:color w:val="000000"/>
                  <w:kern w:val="0"/>
                  <w:lang w:eastAsia="nl-BE" w:bidi="ar-SA"/>
                </w:rPr>
                <w:t>3.94</w:t>
              </w:r>
            </w:ins>
          </w:p>
        </w:tc>
        <w:tc>
          <w:tcPr>
            <w:tcW w:w="800" w:type="dxa"/>
            <w:tcBorders/>
            <w:shd w:fill="auto" w:val="clear"/>
            <w:vAlign w:val="bottom"/>
          </w:tcPr>
          <w:p>
            <w:pPr>
              <w:pStyle w:val="Normal"/>
              <w:widowControl/>
              <w:suppressAutoHyphens w:val="false"/>
              <w:jc w:val="right"/>
              <w:rPr/>
            </w:pPr>
            <w:ins w:id="1394" w:author="Unknown Author" w:date="2019-08-13T21:03:41Z">
              <w:r>
                <w:rPr>
                  <w:rFonts w:eastAsia="Times New Roman" w:cs="Times New Roman"/>
                  <w:color w:val="000000"/>
                  <w:kern w:val="0"/>
                  <w:lang w:eastAsia="nl-BE" w:bidi="ar-SA"/>
                </w:rPr>
                <w:t>2.09</w:t>
              </w:r>
            </w:ins>
          </w:p>
        </w:tc>
      </w:tr>
      <w:tr>
        <w:trPr>
          <w:trHeight w:val="300" w:hRule="atLeast"/>
        </w:trPr>
        <w:tc>
          <w:tcPr>
            <w:tcW w:w="4133" w:type="dxa"/>
            <w:tcBorders/>
            <w:shd w:fill="auto" w:val="clear"/>
            <w:vAlign w:val="bottom"/>
          </w:tcPr>
          <w:p>
            <w:pPr>
              <w:pStyle w:val="Normal"/>
              <w:widowControl/>
              <w:suppressAutoHyphens w:val="false"/>
              <w:rPr/>
            </w:pPr>
            <w:ins w:id="1395" w:author="Unknown Author" w:date="2019-08-13T21:03:41Z">
              <w:r>
                <w:rPr>
                  <w:rFonts w:eastAsia="Times New Roman" w:cs="Times New Roman"/>
                  <w:color w:val="000000"/>
                  <w:kern w:val="0"/>
                  <w:lang w:eastAsia="nl-BE" w:bidi="ar-SA"/>
                </w:rPr>
                <w:t>Temperature</w:t>
              </w:r>
            </w:ins>
          </w:p>
        </w:tc>
        <w:tc>
          <w:tcPr>
            <w:tcW w:w="850" w:type="dxa"/>
            <w:tcBorders/>
            <w:shd w:fill="auto" w:val="clear"/>
            <w:vAlign w:val="bottom"/>
          </w:tcPr>
          <w:p>
            <w:pPr>
              <w:pStyle w:val="Normal"/>
              <w:widowControl/>
              <w:suppressAutoHyphens w:val="false"/>
              <w:jc w:val="right"/>
              <w:rPr/>
            </w:pPr>
            <w:ins w:id="1396" w:author="Unknown Author" w:date="2019-08-13T21:03:41Z">
              <w:r>
                <w:rPr>
                  <w:rFonts w:eastAsia="Times New Roman" w:cs="Times New Roman"/>
                  <w:color w:val="000000"/>
                  <w:kern w:val="0"/>
                  <w:lang w:eastAsia="nl-BE" w:bidi="ar-SA"/>
                </w:rPr>
                <w:t>277</w:t>
              </w:r>
            </w:ins>
          </w:p>
        </w:tc>
        <w:tc>
          <w:tcPr>
            <w:tcW w:w="707" w:type="dxa"/>
            <w:tcBorders/>
            <w:shd w:fill="auto" w:val="clear"/>
            <w:vAlign w:val="bottom"/>
          </w:tcPr>
          <w:p>
            <w:pPr>
              <w:pStyle w:val="Normal"/>
              <w:widowControl/>
              <w:suppressAutoHyphens w:val="false"/>
              <w:jc w:val="right"/>
              <w:rPr/>
            </w:pPr>
            <w:ins w:id="1397" w:author="Unknown Author" w:date="2019-08-13T21:03:41Z">
              <w:r>
                <w:rPr>
                  <w:rFonts w:eastAsia="Times New Roman" w:cs="Times New Roman"/>
                  <w:color w:val="000000"/>
                  <w:kern w:val="0"/>
                  <w:lang w:eastAsia="nl-BE" w:bidi="ar-SA"/>
                </w:rPr>
                <w:t>102</w:t>
              </w:r>
            </w:ins>
          </w:p>
        </w:tc>
        <w:tc>
          <w:tcPr>
            <w:tcW w:w="710" w:type="dxa"/>
            <w:tcBorders/>
            <w:shd w:fill="auto" w:val="clear"/>
            <w:vAlign w:val="bottom"/>
          </w:tcPr>
          <w:p>
            <w:pPr>
              <w:pStyle w:val="Normal"/>
              <w:widowControl/>
              <w:suppressAutoHyphens w:val="false"/>
              <w:jc w:val="right"/>
              <w:rPr/>
            </w:pPr>
            <w:ins w:id="1398" w:author="Unknown Author" w:date="2019-08-13T21:03:41Z">
              <w:r>
                <w:rPr>
                  <w:rFonts w:eastAsia="Times New Roman" w:cs="Times New Roman"/>
                  <w:color w:val="000000"/>
                  <w:kern w:val="0"/>
                  <w:lang w:eastAsia="nl-BE" w:bidi="ar-SA"/>
                </w:rPr>
                <w:t>62</w:t>
              </w:r>
            </w:ins>
          </w:p>
        </w:tc>
        <w:tc>
          <w:tcPr>
            <w:tcW w:w="567" w:type="dxa"/>
            <w:tcBorders/>
            <w:shd w:fill="auto" w:val="clear"/>
            <w:vAlign w:val="bottom"/>
          </w:tcPr>
          <w:p>
            <w:pPr>
              <w:pStyle w:val="Normal"/>
              <w:widowControl/>
              <w:suppressAutoHyphens w:val="false"/>
              <w:jc w:val="right"/>
              <w:rPr/>
            </w:pPr>
            <w:ins w:id="1399" w:author="Unknown Author" w:date="2019-08-13T21:03:41Z">
              <w:r>
                <w:rPr>
                  <w:rFonts w:eastAsia="Times New Roman" w:cs="Times New Roman"/>
                  <w:color w:val="000000"/>
                  <w:kern w:val="0"/>
                  <w:lang w:eastAsia="nl-BE" w:bidi="ar-SA"/>
                </w:rPr>
                <w:t>2.72</w:t>
              </w:r>
            </w:ins>
          </w:p>
        </w:tc>
        <w:tc>
          <w:tcPr>
            <w:tcW w:w="800" w:type="dxa"/>
            <w:tcBorders/>
            <w:shd w:fill="auto" w:val="clear"/>
            <w:vAlign w:val="bottom"/>
          </w:tcPr>
          <w:p>
            <w:pPr>
              <w:pStyle w:val="Normal"/>
              <w:widowControl/>
              <w:suppressAutoHyphens w:val="false"/>
              <w:jc w:val="right"/>
              <w:rPr/>
            </w:pPr>
            <w:ins w:id="1400" w:author="Unknown Author" w:date="2019-08-13T21:03:41Z">
              <w:r>
                <w:rPr>
                  <w:rFonts w:eastAsia="Times New Roman" w:cs="Times New Roman"/>
                  <w:color w:val="000000"/>
                  <w:kern w:val="0"/>
                  <w:lang w:eastAsia="nl-BE" w:bidi="ar-SA"/>
                </w:rPr>
                <w:t>3.69</w:t>
              </w:r>
            </w:ins>
          </w:p>
        </w:tc>
        <w:tc>
          <w:tcPr>
            <w:tcW w:w="800" w:type="dxa"/>
            <w:tcBorders/>
            <w:shd w:fill="auto" w:val="clear"/>
            <w:vAlign w:val="bottom"/>
          </w:tcPr>
          <w:p>
            <w:pPr>
              <w:pStyle w:val="Normal"/>
              <w:widowControl/>
              <w:suppressAutoHyphens w:val="false"/>
              <w:jc w:val="right"/>
              <w:rPr/>
            </w:pPr>
            <w:ins w:id="1401" w:author="Unknown Author" w:date="2019-08-13T21:03:41Z">
              <w:r>
                <w:rPr>
                  <w:rFonts w:eastAsia="Times New Roman" w:cs="Times New Roman"/>
                  <w:color w:val="000000"/>
                  <w:kern w:val="0"/>
                  <w:lang w:eastAsia="nl-BE" w:bidi="ar-SA"/>
                </w:rPr>
                <w:t>3.19</w:t>
              </w:r>
            </w:ins>
          </w:p>
        </w:tc>
      </w:tr>
      <w:tr>
        <w:trPr>
          <w:trHeight w:val="300" w:hRule="atLeast"/>
        </w:trPr>
        <w:tc>
          <w:tcPr>
            <w:tcW w:w="4133" w:type="dxa"/>
            <w:tcBorders/>
            <w:shd w:fill="auto" w:val="clear"/>
            <w:vAlign w:val="bottom"/>
          </w:tcPr>
          <w:p>
            <w:pPr>
              <w:pStyle w:val="Normal"/>
              <w:widowControl/>
              <w:suppressAutoHyphens w:val="false"/>
              <w:rPr/>
            </w:pPr>
            <w:ins w:id="1402" w:author="Unknown Author" w:date="2019-08-13T21:03:41Z">
              <w:r>
                <w:rPr>
                  <w:rFonts w:eastAsia="Times New Roman" w:cs="Times New Roman"/>
                  <w:color w:val="000000"/>
                  <w:kern w:val="0"/>
                  <w:lang w:eastAsia="nl-BE" w:bidi="ar-SA"/>
                </w:rPr>
                <w:t>Feel of an object</w:t>
              </w:r>
            </w:ins>
          </w:p>
        </w:tc>
        <w:tc>
          <w:tcPr>
            <w:tcW w:w="850" w:type="dxa"/>
            <w:tcBorders/>
            <w:shd w:fill="auto" w:val="clear"/>
            <w:vAlign w:val="bottom"/>
          </w:tcPr>
          <w:p>
            <w:pPr>
              <w:pStyle w:val="Normal"/>
              <w:widowControl/>
              <w:suppressAutoHyphens w:val="false"/>
              <w:jc w:val="right"/>
              <w:rPr/>
            </w:pPr>
            <w:ins w:id="1403" w:author="Unknown Author" w:date="2019-08-13T21:03:41Z">
              <w:r>
                <w:rPr>
                  <w:rFonts w:eastAsia="Times New Roman" w:cs="Times New Roman"/>
                  <w:color w:val="000000"/>
                  <w:kern w:val="0"/>
                  <w:lang w:eastAsia="nl-BE" w:bidi="ar-SA"/>
                </w:rPr>
                <w:t>271</w:t>
              </w:r>
            </w:ins>
          </w:p>
        </w:tc>
        <w:tc>
          <w:tcPr>
            <w:tcW w:w="707" w:type="dxa"/>
            <w:tcBorders/>
            <w:shd w:fill="auto" w:val="clear"/>
            <w:vAlign w:val="bottom"/>
          </w:tcPr>
          <w:p>
            <w:pPr>
              <w:pStyle w:val="Normal"/>
              <w:widowControl/>
              <w:suppressAutoHyphens w:val="false"/>
              <w:jc w:val="right"/>
              <w:rPr/>
            </w:pPr>
            <w:ins w:id="1404" w:author="Unknown Author" w:date="2019-08-13T21:03:41Z">
              <w:r>
                <w:rPr>
                  <w:rFonts w:eastAsia="Times New Roman" w:cs="Times New Roman"/>
                  <w:color w:val="000000"/>
                  <w:kern w:val="0"/>
                  <w:lang w:eastAsia="nl-BE" w:bidi="ar-SA"/>
                </w:rPr>
                <w:t>115</w:t>
              </w:r>
            </w:ins>
          </w:p>
        </w:tc>
        <w:tc>
          <w:tcPr>
            <w:tcW w:w="710" w:type="dxa"/>
            <w:tcBorders/>
            <w:shd w:fill="auto" w:val="clear"/>
            <w:vAlign w:val="bottom"/>
          </w:tcPr>
          <w:p>
            <w:pPr>
              <w:pStyle w:val="Normal"/>
              <w:widowControl/>
              <w:suppressAutoHyphens w:val="false"/>
              <w:jc w:val="right"/>
              <w:rPr/>
            </w:pPr>
            <w:ins w:id="1405" w:author="Unknown Author" w:date="2019-08-13T21:03:41Z">
              <w:r>
                <w:rPr>
                  <w:rFonts w:eastAsia="Times New Roman" w:cs="Times New Roman"/>
                  <w:color w:val="000000"/>
                  <w:kern w:val="0"/>
                  <w:lang w:eastAsia="nl-BE" w:bidi="ar-SA"/>
                </w:rPr>
                <w:t>80</w:t>
              </w:r>
            </w:ins>
          </w:p>
        </w:tc>
        <w:tc>
          <w:tcPr>
            <w:tcW w:w="567" w:type="dxa"/>
            <w:tcBorders/>
            <w:shd w:fill="auto" w:val="clear"/>
            <w:vAlign w:val="bottom"/>
          </w:tcPr>
          <w:p>
            <w:pPr>
              <w:pStyle w:val="Normal"/>
              <w:widowControl/>
              <w:suppressAutoHyphens w:val="false"/>
              <w:jc w:val="right"/>
              <w:rPr/>
            </w:pPr>
            <w:ins w:id="1406" w:author="Unknown Author" w:date="2019-08-13T21:03:41Z">
              <w:r>
                <w:rPr>
                  <w:rFonts w:eastAsia="Times New Roman" w:cs="Times New Roman"/>
                  <w:color w:val="000000"/>
                  <w:kern w:val="0"/>
                  <w:lang w:eastAsia="nl-BE" w:bidi="ar-SA"/>
                </w:rPr>
                <w:t>2.36</w:t>
              </w:r>
            </w:ins>
          </w:p>
        </w:tc>
        <w:tc>
          <w:tcPr>
            <w:tcW w:w="800" w:type="dxa"/>
            <w:tcBorders/>
            <w:shd w:fill="auto" w:val="clear"/>
            <w:vAlign w:val="bottom"/>
          </w:tcPr>
          <w:p>
            <w:pPr>
              <w:pStyle w:val="Normal"/>
              <w:widowControl/>
              <w:suppressAutoHyphens w:val="false"/>
              <w:jc w:val="right"/>
              <w:rPr/>
            </w:pPr>
            <w:ins w:id="1407" w:author="Unknown Author" w:date="2019-08-13T21:03:41Z">
              <w:r>
                <w:rPr>
                  <w:rFonts w:eastAsia="Times New Roman" w:cs="Times New Roman"/>
                  <w:color w:val="000000"/>
                  <w:kern w:val="0"/>
                  <w:lang w:eastAsia="nl-BE" w:bidi="ar-SA"/>
                </w:rPr>
                <w:t>3.26</w:t>
              </w:r>
            </w:ins>
          </w:p>
        </w:tc>
        <w:tc>
          <w:tcPr>
            <w:tcW w:w="800" w:type="dxa"/>
            <w:tcBorders/>
            <w:shd w:fill="auto" w:val="clear"/>
            <w:vAlign w:val="bottom"/>
          </w:tcPr>
          <w:p>
            <w:pPr>
              <w:pStyle w:val="Normal"/>
              <w:widowControl/>
              <w:suppressAutoHyphens w:val="false"/>
              <w:jc w:val="right"/>
              <w:rPr/>
            </w:pPr>
            <w:ins w:id="1408" w:author="Unknown Author" w:date="2019-08-13T21:03:41Z">
              <w:r>
                <w:rPr>
                  <w:rFonts w:eastAsia="Times New Roman" w:cs="Times New Roman"/>
                  <w:color w:val="000000"/>
                  <w:kern w:val="0"/>
                  <w:lang w:eastAsia="nl-BE" w:bidi="ar-SA"/>
                </w:rPr>
                <w:t>3.14</w:t>
              </w:r>
            </w:ins>
          </w:p>
        </w:tc>
      </w:tr>
      <w:tr>
        <w:trPr>
          <w:trHeight w:val="300" w:hRule="atLeast"/>
        </w:trPr>
        <w:tc>
          <w:tcPr>
            <w:tcW w:w="4133" w:type="dxa"/>
            <w:tcBorders/>
            <w:shd w:fill="auto" w:val="clear"/>
            <w:vAlign w:val="bottom"/>
          </w:tcPr>
          <w:p>
            <w:pPr>
              <w:pStyle w:val="Normal"/>
              <w:widowControl/>
              <w:suppressAutoHyphens w:val="false"/>
              <w:rPr/>
            </w:pPr>
            <w:ins w:id="1409" w:author="Unknown Author" w:date="2019-08-13T21:03:41Z">
              <w:r>
                <w:rPr>
                  <w:rFonts w:eastAsia="Times New Roman" w:cs="Times New Roman"/>
                  <w:color w:val="000000"/>
                  <w:kern w:val="0"/>
                  <w:lang w:eastAsia="nl-BE" w:bidi="ar-SA"/>
                </w:rPr>
                <w:t>Description of someone's character</w:t>
              </w:r>
            </w:ins>
          </w:p>
        </w:tc>
        <w:tc>
          <w:tcPr>
            <w:tcW w:w="850" w:type="dxa"/>
            <w:tcBorders/>
            <w:shd w:fill="auto" w:val="clear"/>
            <w:vAlign w:val="bottom"/>
          </w:tcPr>
          <w:p>
            <w:pPr>
              <w:pStyle w:val="Normal"/>
              <w:widowControl/>
              <w:suppressAutoHyphens w:val="false"/>
              <w:jc w:val="right"/>
              <w:rPr/>
            </w:pPr>
            <w:ins w:id="1410" w:author="Unknown Author" w:date="2019-08-13T21:03:41Z">
              <w:r>
                <w:rPr>
                  <w:rFonts w:eastAsia="Times New Roman" w:cs="Times New Roman"/>
                  <w:color w:val="000000"/>
                  <w:kern w:val="0"/>
                  <w:lang w:eastAsia="nl-BE" w:bidi="ar-SA"/>
                </w:rPr>
                <w:t>386</w:t>
              </w:r>
            </w:ins>
          </w:p>
        </w:tc>
        <w:tc>
          <w:tcPr>
            <w:tcW w:w="707" w:type="dxa"/>
            <w:tcBorders/>
            <w:shd w:fill="auto" w:val="clear"/>
            <w:vAlign w:val="bottom"/>
          </w:tcPr>
          <w:p>
            <w:pPr>
              <w:pStyle w:val="Normal"/>
              <w:widowControl/>
              <w:suppressAutoHyphens w:val="false"/>
              <w:jc w:val="right"/>
              <w:rPr/>
            </w:pPr>
            <w:ins w:id="1411" w:author="Unknown Author" w:date="2019-08-13T21:03:41Z">
              <w:r>
                <w:rPr>
                  <w:rFonts w:eastAsia="Times New Roman" w:cs="Times New Roman"/>
                  <w:color w:val="000000"/>
                  <w:kern w:val="0"/>
                  <w:lang w:eastAsia="nl-BE" w:bidi="ar-SA"/>
                </w:rPr>
                <w:t>228</w:t>
              </w:r>
            </w:ins>
          </w:p>
        </w:tc>
        <w:tc>
          <w:tcPr>
            <w:tcW w:w="710" w:type="dxa"/>
            <w:tcBorders/>
            <w:shd w:fill="auto" w:val="clear"/>
            <w:vAlign w:val="bottom"/>
          </w:tcPr>
          <w:p>
            <w:pPr>
              <w:pStyle w:val="Normal"/>
              <w:widowControl/>
              <w:suppressAutoHyphens w:val="false"/>
              <w:jc w:val="right"/>
              <w:rPr/>
            </w:pPr>
            <w:ins w:id="1412" w:author="Unknown Author" w:date="2019-08-13T21:03:41Z">
              <w:r>
                <w:rPr>
                  <w:rFonts w:eastAsia="Times New Roman" w:cs="Times New Roman"/>
                  <w:color w:val="000000"/>
                  <w:kern w:val="0"/>
                  <w:lang w:eastAsia="nl-BE" w:bidi="ar-SA"/>
                </w:rPr>
                <w:t>150</w:t>
              </w:r>
            </w:ins>
          </w:p>
        </w:tc>
        <w:tc>
          <w:tcPr>
            <w:tcW w:w="567" w:type="dxa"/>
            <w:tcBorders/>
            <w:shd w:fill="auto" w:val="clear"/>
            <w:vAlign w:val="bottom"/>
          </w:tcPr>
          <w:p>
            <w:pPr>
              <w:pStyle w:val="Normal"/>
              <w:widowControl/>
              <w:suppressAutoHyphens w:val="false"/>
              <w:jc w:val="right"/>
              <w:rPr/>
            </w:pPr>
            <w:ins w:id="1413" w:author="Unknown Author" w:date="2019-08-13T21:03:41Z">
              <w:r>
                <w:rPr>
                  <w:rFonts w:eastAsia="Times New Roman" w:cs="Times New Roman"/>
                  <w:color w:val="000000"/>
                  <w:kern w:val="0"/>
                  <w:lang w:eastAsia="nl-BE" w:bidi="ar-SA"/>
                </w:rPr>
                <w:t>1.69</w:t>
              </w:r>
            </w:ins>
          </w:p>
        </w:tc>
        <w:tc>
          <w:tcPr>
            <w:tcW w:w="800" w:type="dxa"/>
            <w:tcBorders/>
            <w:shd w:fill="auto" w:val="clear"/>
            <w:vAlign w:val="bottom"/>
          </w:tcPr>
          <w:p>
            <w:pPr>
              <w:pStyle w:val="Normal"/>
              <w:widowControl/>
              <w:suppressAutoHyphens w:val="false"/>
              <w:jc w:val="right"/>
              <w:rPr/>
            </w:pPr>
            <w:ins w:id="1414" w:author="Unknown Author" w:date="2019-08-13T21:03:41Z">
              <w:r>
                <w:rPr>
                  <w:rFonts w:eastAsia="Times New Roman" w:cs="Times New Roman"/>
                  <w:color w:val="000000"/>
                  <w:kern w:val="0"/>
                  <w:lang w:eastAsia="nl-BE" w:bidi="ar-SA"/>
                </w:rPr>
                <w:t>1.39</w:t>
              </w:r>
            </w:ins>
          </w:p>
        </w:tc>
        <w:tc>
          <w:tcPr>
            <w:tcW w:w="800" w:type="dxa"/>
            <w:tcBorders/>
            <w:shd w:fill="auto" w:val="clear"/>
            <w:vAlign w:val="bottom"/>
          </w:tcPr>
          <w:p>
            <w:pPr>
              <w:pStyle w:val="Normal"/>
              <w:widowControl/>
              <w:suppressAutoHyphens w:val="false"/>
              <w:jc w:val="right"/>
              <w:rPr/>
            </w:pPr>
            <w:ins w:id="1415" w:author="Unknown Author" w:date="2019-08-13T21:03:41Z">
              <w:r>
                <w:rPr>
                  <w:rFonts w:eastAsia="Times New Roman" w:cs="Times New Roman"/>
                  <w:color w:val="000000"/>
                  <w:kern w:val="0"/>
                  <w:lang w:eastAsia="nl-BE" w:bidi="ar-SA"/>
                </w:rPr>
                <w:t>3.39</w:t>
              </w:r>
            </w:ins>
          </w:p>
        </w:tc>
      </w:tr>
      <w:tr>
        <w:trPr>
          <w:trHeight w:val="300" w:hRule="atLeast"/>
        </w:trPr>
        <w:tc>
          <w:tcPr>
            <w:tcW w:w="4133" w:type="dxa"/>
            <w:tcBorders/>
            <w:shd w:fill="auto" w:val="clear"/>
            <w:vAlign w:val="bottom"/>
          </w:tcPr>
          <w:p>
            <w:pPr>
              <w:pStyle w:val="Normal"/>
              <w:widowControl/>
              <w:suppressAutoHyphens w:val="false"/>
              <w:rPr/>
            </w:pPr>
            <w:ins w:id="1416" w:author="Unknown Author" w:date="2019-08-13T21:03:41Z">
              <w:r>
                <w:rPr>
                  <w:rFonts w:eastAsia="Times New Roman" w:cs="Times New Roman"/>
                  <w:color w:val="000000"/>
                  <w:kern w:val="0"/>
                  <w:lang w:eastAsia="nl-BE" w:bidi="ar-SA"/>
                </w:rPr>
                <w:t>Description of a person's appearance</w:t>
              </w:r>
            </w:ins>
          </w:p>
        </w:tc>
        <w:tc>
          <w:tcPr>
            <w:tcW w:w="850" w:type="dxa"/>
            <w:tcBorders/>
            <w:shd w:fill="auto" w:val="clear"/>
            <w:vAlign w:val="bottom"/>
          </w:tcPr>
          <w:p>
            <w:pPr>
              <w:pStyle w:val="Normal"/>
              <w:widowControl/>
              <w:suppressAutoHyphens w:val="false"/>
              <w:jc w:val="right"/>
              <w:rPr/>
            </w:pPr>
            <w:ins w:id="1417" w:author="Unknown Author" w:date="2019-08-13T21:03:41Z">
              <w:r>
                <w:rPr>
                  <w:rFonts w:eastAsia="Times New Roman" w:cs="Times New Roman"/>
                  <w:color w:val="000000"/>
                  <w:kern w:val="0"/>
                  <w:lang w:eastAsia="nl-BE" w:bidi="ar-SA"/>
                </w:rPr>
                <w:t>370</w:t>
              </w:r>
            </w:ins>
          </w:p>
        </w:tc>
        <w:tc>
          <w:tcPr>
            <w:tcW w:w="707" w:type="dxa"/>
            <w:tcBorders/>
            <w:shd w:fill="auto" w:val="clear"/>
            <w:vAlign w:val="bottom"/>
          </w:tcPr>
          <w:p>
            <w:pPr>
              <w:pStyle w:val="Normal"/>
              <w:widowControl/>
              <w:suppressAutoHyphens w:val="false"/>
              <w:jc w:val="right"/>
              <w:rPr/>
            </w:pPr>
            <w:ins w:id="1418" w:author="Unknown Author" w:date="2019-08-13T21:03:41Z">
              <w:r>
                <w:rPr>
                  <w:rFonts w:eastAsia="Times New Roman" w:cs="Times New Roman"/>
                  <w:color w:val="000000"/>
                  <w:kern w:val="0"/>
                  <w:lang w:eastAsia="nl-BE" w:bidi="ar-SA"/>
                </w:rPr>
                <w:t>209</w:t>
              </w:r>
            </w:ins>
          </w:p>
        </w:tc>
        <w:tc>
          <w:tcPr>
            <w:tcW w:w="710" w:type="dxa"/>
            <w:tcBorders/>
            <w:shd w:fill="auto" w:val="clear"/>
            <w:vAlign w:val="bottom"/>
          </w:tcPr>
          <w:p>
            <w:pPr>
              <w:pStyle w:val="Normal"/>
              <w:widowControl/>
              <w:suppressAutoHyphens w:val="false"/>
              <w:jc w:val="right"/>
              <w:rPr/>
            </w:pPr>
            <w:ins w:id="1419" w:author="Unknown Author" w:date="2019-08-13T21:03:41Z">
              <w:r>
                <w:rPr>
                  <w:rFonts w:eastAsia="Times New Roman" w:cs="Times New Roman"/>
                  <w:color w:val="000000"/>
                  <w:kern w:val="0"/>
                  <w:lang w:eastAsia="nl-BE" w:bidi="ar-SA"/>
                </w:rPr>
                <w:t>143</w:t>
              </w:r>
            </w:ins>
          </w:p>
        </w:tc>
        <w:tc>
          <w:tcPr>
            <w:tcW w:w="567" w:type="dxa"/>
            <w:tcBorders/>
            <w:shd w:fill="auto" w:val="clear"/>
            <w:vAlign w:val="bottom"/>
          </w:tcPr>
          <w:p>
            <w:pPr>
              <w:pStyle w:val="Normal"/>
              <w:widowControl/>
              <w:suppressAutoHyphens w:val="false"/>
              <w:jc w:val="right"/>
              <w:rPr/>
            </w:pPr>
            <w:ins w:id="1420" w:author="Unknown Author" w:date="2019-08-13T21:03:41Z">
              <w:r>
                <w:rPr>
                  <w:rFonts w:eastAsia="Times New Roman" w:cs="Times New Roman"/>
                  <w:color w:val="000000"/>
                  <w:kern w:val="0"/>
                  <w:lang w:eastAsia="nl-BE" w:bidi="ar-SA"/>
                </w:rPr>
                <w:t>1.77</w:t>
              </w:r>
            </w:ins>
          </w:p>
        </w:tc>
        <w:tc>
          <w:tcPr>
            <w:tcW w:w="800" w:type="dxa"/>
            <w:tcBorders/>
            <w:shd w:fill="auto" w:val="clear"/>
            <w:vAlign w:val="bottom"/>
          </w:tcPr>
          <w:p>
            <w:pPr>
              <w:pStyle w:val="Normal"/>
              <w:widowControl/>
              <w:suppressAutoHyphens w:val="false"/>
              <w:jc w:val="right"/>
              <w:rPr/>
            </w:pPr>
            <w:ins w:id="1421" w:author="Unknown Author" w:date="2019-08-13T21:03:41Z">
              <w:r>
                <w:rPr>
                  <w:rFonts w:eastAsia="Times New Roman" w:cs="Times New Roman"/>
                  <w:color w:val="000000"/>
                  <w:kern w:val="0"/>
                  <w:lang w:eastAsia="nl-BE" w:bidi="ar-SA"/>
                </w:rPr>
                <w:t>1.84</w:t>
              </w:r>
            </w:ins>
          </w:p>
        </w:tc>
        <w:tc>
          <w:tcPr>
            <w:tcW w:w="800" w:type="dxa"/>
            <w:tcBorders/>
            <w:shd w:fill="auto" w:val="clear"/>
            <w:vAlign w:val="bottom"/>
          </w:tcPr>
          <w:p>
            <w:pPr>
              <w:pStyle w:val="Normal"/>
              <w:widowControl/>
              <w:suppressAutoHyphens w:val="false"/>
              <w:jc w:val="right"/>
              <w:rPr/>
            </w:pPr>
            <w:ins w:id="1422" w:author="Unknown Author" w:date="2019-08-13T21:03:41Z">
              <w:r>
                <w:rPr>
                  <w:rFonts w:eastAsia="Times New Roman" w:cs="Times New Roman"/>
                  <w:color w:val="000000"/>
                  <w:kern w:val="0"/>
                  <w:lang w:eastAsia="nl-BE" w:bidi="ar-SA"/>
                </w:rPr>
                <w:t>3.95</w:t>
              </w:r>
            </w:ins>
          </w:p>
        </w:tc>
      </w:tr>
      <w:tr>
        <w:trPr>
          <w:trHeight w:val="300" w:hRule="atLeast"/>
        </w:trPr>
        <w:tc>
          <w:tcPr>
            <w:tcW w:w="4133" w:type="dxa"/>
            <w:tcBorders/>
            <w:shd w:fill="auto" w:val="clear"/>
            <w:vAlign w:val="bottom"/>
          </w:tcPr>
          <w:p>
            <w:pPr>
              <w:pStyle w:val="Normal"/>
              <w:widowControl/>
              <w:suppressAutoHyphens w:val="false"/>
              <w:rPr/>
            </w:pPr>
            <w:ins w:id="1423" w:author="Unknown Author" w:date="2019-08-13T21:03:41Z">
              <w:r>
                <w:rPr>
                  <w:rFonts w:eastAsia="Times New Roman" w:cs="Times New Roman"/>
                  <w:color w:val="000000"/>
                  <w:kern w:val="0"/>
                  <w:lang w:eastAsia="nl-BE" w:bidi="ar-SA"/>
                </w:rPr>
                <w:t>Description of the sound of someone's voice</w:t>
              </w:r>
            </w:ins>
          </w:p>
        </w:tc>
        <w:tc>
          <w:tcPr>
            <w:tcW w:w="850" w:type="dxa"/>
            <w:tcBorders/>
            <w:shd w:fill="auto" w:val="clear"/>
            <w:vAlign w:val="bottom"/>
          </w:tcPr>
          <w:p>
            <w:pPr>
              <w:pStyle w:val="Normal"/>
              <w:widowControl/>
              <w:suppressAutoHyphens w:val="false"/>
              <w:jc w:val="right"/>
              <w:rPr/>
            </w:pPr>
            <w:ins w:id="1424" w:author="Unknown Author" w:date="2019-08-13T21:03:41Z">
              <w:r>
                <w:rPr>
                  <w:rFonts w:eastAsia="Times New Roman" w:cs="Times New Roman"/>
                  <w:color w:val="000000"/>
                  <w:kern w:val="0"/>
                  <w:lang w:eastAsia="nl-BE" w:bidi="ar-SA"/>
                </w:rPr>
                <w:t>318</w:t>
              </w:r>
            </w:ins>
          </w:p>
        </w:tc>
        <w:tc>
          <w:tcPr>
            <w:tcW w:w="707" w:type="dxa"/>
            <w:tcBorders/>
            <w:shd w:fill="auto" w:val="clear"/>
            <w:vAlign w:val="bottom"/>
          </w:tcPr>
          <w:p>
            <w:pPr>
              <w:pStyle w:val="Normal"/>
              <w:widowControl/>
              <w:suppressAutoHyphens w:val="false"/>
              <w:jc w:val="right"/>
              <w:rPr/>
            </w:pPr>
            <w:ins w:id="1425" w:author="Unknown Author" w:date="2019-08-13T21:03:41Z">
              <w:r>
                <w:rPr>
                  <w:rFonts w:eastAsia="Times New Roman" w:cs="Times New Roman"/>
                  <w:color w:val="000000"/>
                  <w:kern w:val="0"/>
                  <w:lang w:eastAsia="nl-BE" w:bidi="ar-SA"/>
                </w:rPr>
                <w:t>143</w:t>
              </w:r>
            </w:ins>
          </w:p>
        </w:tc>
        <w:tc>
          <w:tcPr>
            <w:tcW w:w="710" w:type="dxa"/>
            <w:tcBorders/>
            <w:shd w:fill="auto" w:val="clear"/>
            <w:vAlign w:val="bottom"/>
          </w:tcPr>
          <w:p>
            <w:pPr>
              <w:pStyle w:val="Normal"/>
              <w:widowControl/>
              <w:suppressAutoHyphens w:val="false"/>
              <w:jc w:val="right"/>
              <w:rPr/>
            </w:pPr>
            <w:ins w:id="1426" w:author="Unknown Author" w:date="2019-08-13T21:03:41Z">
              <w:r>
                <w:rPr>
                  <w:rFonts w:eastAsia="Times New Roman" w:cs="Times New Roman"/>
                  <w:color w:val="000000"/>
                  <w:kern w:val="0"/>
                  <w:lang w:eastAsia="nl-BE" w:bidi="ar-SA"/>
                </w:rPr>
                <w:t>94</w:t>
              </w:r>
            </w:ins>
          </w:p>
        </w:tc>
        <w:tc>
          <w:tcPr>
            <w:tcW w:w="567" w:type="dxa"/>
            <w:tcBorders/>
            <w:shd w:fill="auto" w:val="clear"/>
            <w:vAlign w:val="bottom"/>
          </w:tcPr>
          <w:p>
            <w:pPr>
              <w:pStyle w:val="Normal"/>
              <w:widowControl/>
              <w:suppressAutoHyphens w:val="false"/>
              <w:jc w:val="right"/>
              <w:rPr/>
            </w:pPr>
            <w:ins w:id="1427" w:author="Unknown Author" w:date="2019-08-13T21:03:41Z">
              <w:r>
                <w:rPr>
                  <w:rFonts w:eastAsia="Times New Roman" w:cs="Times New Roman"/>
                  <w:color w:val="000000"/>
                  <w:kern w:val="0"/>
                  <w:lang w:eastAsia="nl-BE" w:bidi="ar-SA"/>
                </w:rPr>
                <w:t>2.22</w:t>
              </w:r>
            </w:ins>
          </w:p>
        </w:tc>
        <w:tc>
          <w:tcPr>
            <w:tcW w:w="800" w:type="dxa"/>
            <w:tcBorders/>
            <w:shd w:fill="auto" w:val="clear"/>
            <w:vAlign w:val="bottom"/>
          </w:tcPr>
          <w:p>
            <w:pPr>
              <w:pStyle w:val="Normal"/>
              <w:widowControl/>
              <w:suppressAutoHyphens w:val="false"/>
              <w:jc w:val="right"/>
              <w:rPr/>
            </w:pPr>
            <w:ins w:id="1428" w:author="Unknown Author" w:date="2019-08-13T21:03:41Z">
              <w:r>
                <w:rPr>
                  <w:rFonts w:eastAsia="Times New Roman" w:cs="Times New Roman"/>
                  <w:color w:val="000000"/>
                  <w:kern w:val="0"/>
                  <w:lang w:eastAsia="nl-BE" w:bidi="ar-SA"/>
                </w:rPr>
                <w:t>2.72</w:t>
              </w:r>
            </w:ins>
          </w:p>
        </w:tc>
        <w:tc>
          <w:tcPr>
            <w:tcW w:w="800" w:type="dxa"/>
            <w:tcBorders/>
            <w:shd w:fill="auto" w:val="clear"/>
            <w:vAlign w:val="bottom"/>
          </w:tcPr>
          <w:p>
            <w:pPr>
              <w:pStyle w:val="Normal"/>
              <w:widowControl/>
              <w:suppressAutoHyphens w:val="false"/>
              <w:jc w:val="right"/>
              <w:rPr/>
            </w:pPr>
            <w:ins w:id="1429" w:author="Unknown Author" w:date="2019-08-13T21:03:41Z">
              <w:r>
                <w:rPr>
                  <w:rFonts w:eastAsia="Times New Roman" w:cs="Times New Roman"/>
                  <w:color w:val="000000"/>
                  <w:kern w:val="0"/>
                  <w:lang w:eastAsia="nl-BE" w:bidi="ar-SA"/>
                </w:rPr>
                <w:t>2.9</w:t>
              </w:r>
            </w:ins>
          </w:p>
        </w:tc>
      </w:tr>
      <w:tr>
        <w:trPr>
          <w:trHeight w:val="300" w:hRule="atLeast"/>
        </w:trPr>
        <w:tc>
          <w:tcPr>
            <w:tcW w:w="4133" w:type="dxa"/>
            <w:tcBorders/>
            <w:shd w:fill="auto" w:val="clear"/>
            <w:vAlign w:val="bottom"/>
          </w:tcPr>
          <w:p>
            <w:pPr>
              <w:pStyle w:val="Normal"/>
              <w:widowControl/>
              <w:suppressAutoHyphens w:val="false"/>
              <w:rPr/>
            </w:pPr>
            <w:ins w:id="1430" w:author="Unknown Author" w:date="2019-08-13T21:03:41Z">
              <w:r>
                <w:rPr>
                  <w:rFonts w:eastAsia="Times New Roman" w:cs="Times New Roman"/>
                  <w:color w:val="000000"/>
                  <w:kern w:val="0"/>
                  <w:lang w:eastAsia="nl-BE" w:bidi="ar-SA"/>
                </w:rPr>
                <w:t>Description of intelligence</w:t>
              </w:r>
            </w:ins>
          </w:p>
        </w:tc>
        <w:tc>
          <w:tcPr>
            <w:tcW w:w="850" w:type="dxa"/>
            <w:tcBorders/>
            <w:shd w:fill="auto" w:val="clear"/>
            <w:vAlign w:val="bottom"/>
          </w:tcPr>
          <w:p>
            <w:pPr>
              <w:pStyle w:val="Normal"/>
              <w:widowControl/>
              <w:suppressAutoHyphens w:val="false"/>
              <w:jc w:val="right"/>
              <w:rPr/>
            </w:pPr>
            <w:ins w:id="1431" w:author="Unknown Author" w:date="2019-08-13T21:03:41Z">
              <w:r>
                <w:rPr>
                  <w:rFonts w:eastAsia="Times New Roman" w:cs="Times New Roman"/>
                  <w:color w:val="000000"/>
                  <w:kern w:val="0"/>
                  <w:lang w:eastAsia="nl-BE" w:bidi="ar-SA"/>
                </w:rPr>
                <w:t>240</w:t>
              </w:r>
            </w:ins>
          </w:p>
        </w:tc>
        <w:tc>
          <w:tcPr>
            <w:tcW w:w="707" w:type="dxa"/>
            <w:tcBorders/>
            <w:shd w:fill="auto" w:val="clear"/>
            <w:vAlign w:val="bottom"/>
          </w:tcPr>
          <w:p>
            <w:pPr>
              <w:pStyle w:val="Normal"/>
              <w:widowControl/>
              <w:suppressAutoHyphens w:val="false"/>
              <w:jc w:val="right"/>
              <w:rPr/>
            </w:pPr>
            <w:ins w:id="1432" w:author="Unknown Author" w:date="2019-08-13T21:03:41Z">
              <w:r>
                <w:rPr>
                  <w:rFonts w:eastAsia="Times New Roman" w:cs="Times New Roman"/>
                  <w:color w:val="000000"/>
                  <w:kern w:val="0"/>
                  <w:lang w:eastAsia="nl-BE" w:bidi="ar-SA"/>
                </w:rPr>
                <w:t>125</w:t>
              </w:r>
            </w:ins>
          </w:p>
        </w:tc>
        <w:tc>
          <w:tcPr>
            <w:tcW w:w="710" w:type="dxa"/>
            <w:tcBorders/>
            <w:shd w:fill="auto" w:val="clear"/>
            <w:vAlign w:val="bottom"/>
          </w:tcPr>
          <w:p>
            <w:pPr>
              <w:pStyle w:val="Normal"/>
              <w:widowControl/>
              <w:suppressAutoHyphens w:val="false"/>
              <w:jc w:val="right"/>
              <w:rPr/>
            </w:pPr>
            <w:ins w:id="1433" w:author="Unknown Author" w:date="2019-08-13T21:03:41Z">
              <w:r>
                <w:rPr>
                  <w:rFonts w:eastAsia="Times New Roman" w:cs="Times New Roman"/>
                  <w:color w:val="000000"/>
                  <w:kern w:val="0"/>
                  <w:lang w:eastAsia="nl-BE" w:bidi="ar-SA"/>
                </w:rPr>
                <w:t>91</w:t>
              </w:r>
            </w:ins>
          </w:p>
        </w:tc>
        <w:tc>
          <w:tcPr>
            <w:tcW w:w="567" w:type="dxa"/>
            <w:tcBorders/>
            <w:shd w:fill="auto" w:val="clear"/>
            <w:vAlign w:val="bottom"/>
          </w:tcPr>
          <w:p>
            <w:pPr>
              <w:pStyle w:val="Normal"/>
              <w:widowControl/>
              <w:suppressAutoHyphens w:val="false"/>
              <w:jc w:val="right"/>
              <w:rPr/>
            </w:pPr>
            <w:ins w:id="1434" w:author="Unknown Author" w:date="2019-08-13T21:03:41Z">
              <w:r>
                <w:rPr>
                  <w:rFonts w:eastAsia="Times New Roman" w:cs="Times New Roman"/>
                  <w:color w:val="000000"/>
                  <w:kern w:val="0"/>
                  <w:lang w:eastAsia="nl-BE" w:bidi="ar-SA"/>
                </w:rPr>
                <w:t>1.92</w:t>
              </w:r>
            </w:ins>
          </w:p>
        </w:tc>
        <w:tc>
          <w:tcPr>
            <w:tcW w:w="800" w:type="dxa"/>
            <w:tcBorders/>
            <w:shd w:fill="auto" w:val="clear"/>
            <w:vAlign w:val="bottom"/>
          </w:tcPr>
          <w:p>
            <w:pPr>
              <w:pStyle w:val="Normal"/>
              <w:widowControl/>
              <w:suppressAutoHyphens w:val="false"/>
              <w:jc w:val="right"/>
              <w:rPr/>
            </w:pPr>
            <w:ins w:id="1435" w:author="Unknown Author" w:date="2019-08-13T21:03:41Z">
              <w:r>
                <w:rPr>
                  <w:rFonts w:eastAsia="Times New Roman" w:cs="Times New Roman"/>
                  <w:color w:val="000000"/>
                  <w:kern w:val="0"/>
                  <w:lang w:eastAsia="nl-BE" w:bidi="ar-SA"/>
                </w:rPr>
                <w:t>2.6</w:t>
              </w:r>
            </w:ins>
          </w:p>
        </w:tc>
        <w:tc>
          <w:tcPr>
            <w:tcW w:w="800" w:type="dxa"/>
            <w:tcBorders/>
            <w:shd w:fill="auto" w:val="clear"/>
            <w:vAlign w:val="bottom"/>
          </w:tcPr>
          <w:p>
            <w:pPr>
              <w:pStyle w:val="Normal"/>
              <w:widowControl/>
              <w:suppressAutoHyphens w:val="false"/>
              <w:jc w:val="right"/>
              <w:rPr/>
            </w:pPr>
            <w:ins w:id="1436" w:author="Unknown Author" w:date="2019-08-13T21:03:41Z">
              <w:r>
                <w:rPr>
                  <w:rFonts w:eastAsia="Times New Roman" w:cs="Times New Roman"/>
                  <w:color w:val="000000"/>
                  <w:kern w:val="0"/>
                  <w:lang w:eastAsia="nl-BE" w:bidi="ar-SA"/>
                </w:rPr>
                <w:t>4.16</w:t>
              </w:r>
            </w:ins>
          </w:p>
        </w:tc>
      </w:tr>
      <w:tr>
        <w:trPr>
          <w:trHeight w:val="300" w:hRule="atLeast"/>
        </w:trPr>
        <w:tc>
          <w:tcPr>
            <w:tcW w:w="4133" w:type="dxa"/>
            <w:tcBorders>
              <w:bottom w:val="single" w:sz="4" w:space="0" w:color="000000"/>
              <w:insideH w:val="single" w:sz="4" w:space="0" w:color="000000"/>
            </w:tcBorders>
            <w:shd w:fill="auto" w:val="clear"/>
            <w:vAlign w:val="bottom"/>
          </w:tcPr>
          <w:p>
            <w:pPr>
              <w:pStyle w:val="Normal"/>
              <w:widowControl/>
              <w:suppressAutoHyphens w:val="false"/>
              <w:rPr/>
            </w:pPr>
            <w:ins w:id="1437" w:author="Unknown Author" w:date="2019-08-13T21:03:41Z">
              <w:r>
                <w:rPr>
                  <w:rFonts w:eastAsia="Times New Roman" w:cs="Times New Roman"/>
                  <w:color w:val="000000"/>
                  <w:kern w:val="0"/>
                  <w:lang w:eastAsia="nl-BE" w:bidi="ar-SA"/>
                </w:rPr>
                <w:t>Description of a mood</w:t>
              </w:r>
            </w:ins>
          </w:p>
        </w:tc>
        <w:tc>
          <w:tcPr>
            <w:tcW w:w="850" w:type="dxa"/>
            <w:tcBorders>
              <w:bottom w:val="single" w:sz="4" w:space="0" w:color="000000"/>
              <w:insideH w:val="single" w:sz="4" w:space="0" w:color="000000"/>
            </w:tcBorders>
            <w:shd w:fill="auto" w:val="clear"/>
            <w:vAlign w:val="bottom"/>
          </w:tcPr>
          <w:p>
            <w:pPr>
              <w:pStyle w:val="Normal"/>
              <w:widowControl/>
              <w:suppressAutoHyphens w:val="false"/>
              <w:jc w:val="right"/>
              <w:rPr/>
            </w:pPr>
            <w:ins w:id="1438" w:author="Unknown Author" w:date="2019-08-13T21:03:41Z">
              <w:r>
                <w:rPr>
                  <w:rFonts w:eastAsia="Times New Roman" w:cs="Times New Roman"/>
                  <w:color w:val="000000"/>
                  <w:kern w:val="0"/>
                  <w:lang w:eastAsia="nl-BE" w:bidi="ar-SA"/>
                </w:rPr>
                <w:t>333</w:t>
              </w:r>
            </w:ins>
          </w:p>
        </w:tc>
        <w:tc>
          <w:tcPr>
            <w:tcW w:w="707" w:type="dxa"/>
            <w:tcBorders>
              <w:bottom w:val="single" w:sz="4" w:space="0" w:color="000000"/>
              <w:insideH w:val="single" w:sz="4" w:space="0" w:color="000000"/>
            </w:tcBorders>
            <w:shd w:fill="auto" w:val="clear"/>
            <w:vAlign w:val="bottom"/>
          </w:tcPr>
          <w:p>
            <w:pPr>
              <w:pStyle w:val="Normal"/>
              <w:widowControl/>
              <w:suppressAutoHyphens w:val="false"/>
              <w:jc w:val="right"/>
              <w:rPr/>
            </w:pPr>
            <w:ins w:id="1439" w:author="Unknown Author" w:date="2019-08-13T21:03:41Z">
              <w:r>
                <w:rPr>
                  <w:rFonts w:eastAsia="Times New Roman" w:cs="Times New Roman"/>
                  <w:color w:val="000000"/>
                  <w:kern w:val="0"/>
                  <w:lang w:eastAsia="nl-BE" w:bidi="ar-SA"/>
                </w:rPr>
                <w:t>178</w:t>
              </w:r>
            </w:ins>
          </w:p>
        </w:tc>
        <w:tc>
          <w:tcPr>
            <w:tcW w:w="710" w:type="dxa"/>
            <w:tcBorders>
              <w:bottom w:val="single" w:sz="4" w:space="0" w:color="000000"/>
              <w:insideH w:val="single" w:sz="4" w:space="0" w:color="000000"/>
            </w:tcBorders>
            <w:shd w:fill="auto" w:val="clear"/>
            <w:vAlign w:val="bottom"/>
          </w:tcPr>
          <w:p>
            <w:pPr>
              <w:pStyle w:val="Normal"/>
              <w:widowControl/>
              <w:suppressAutoHyphens w:val="false"/>
              <w:jc w:val="right"/>
              <w:rPr/>
            </w:pPr>
            <w:ins w:id="1440" w:author="Unknown Author" w:date="2019-08-13T21:03:41Z">
              <w:r>
                <w:rPr>
                  <w:rFonts w:eastAsia="Times New Roman" w:cs="Times New Roman"/>
                  <w:color w:val="000000"/>
                  <w:kern w:val="0"/>
                  <w:lang w:eastAsia="nl-BE" w:bidi="ar-SA"/>
                </w:rPr>
                <w:t>121</w:t>
              </w:r>
            </w:ins>
          </w:p>
        </w:tc>
        <w:tc>
          <w:tcPr>
            <w:tcW w:w="567" w:type="dxa"/>
            <w:tcBorders>
              <w:bottom w:val="single" w:sz="4" w:space="0" w:color="000000"/>
              <w:insideH w:val="single" w:sz="4" w:space="0" w:color="000000"/>
            </w:tcBorders>
            <w:shd w:fill="auto" w:val="clear"/>
            <w:vAlign w:val="bottom"/>
          </w:tcPr>
          <w:p>
            <w:pPr>
              <w:pStyle w:val="Normal"/>
              <w:widowControl/>
              <w:suppressAutoHyphens w:val="false"/>
              <w:jc w:val="right"/>
              <w:rPr/>
            </w:pPr>
            <w:ins w:id="1441" w:author="Unknown Author" w:date="2019-08-13T21:03:41Z">
              <w:r>
                <w:rPr>
                  <w:rFonts w:eastAsia="Times New Roman" w:cs="Times New Roman"/>
                  <w:color w:val="000000"/>
                  <w:kern w:val="0"/>
                  <w:lang w:eastAsia="nl-BE" w:bidi="ar-SA"/>
                </w:rPr>
                <w:t>1.87</w:t>
              </w:r>
            </w:ins>
          </w:p>
        </w:tc>
        <w:tc>
          <w:tcPr>
            <w:tcW w:w="800" w:type="dxa"/>
            <w:tcBorders>
              <w:bottom w:val="single" w:sz="4" w:space="0" w:color="000000"/>
              <w:insideH w:val="single" w:sz="4" w:space="0" w:color="000000"/>
            </w:tcBorders>
            <w:shd w:fill="auto" w:val="clear"/>
            <w:vAlign w:val="bottom"/>
          </w:tcPr>
          <w:p>
            <w:pPr>
              <w:pStyle w:val="Normal"/>
              <w:widowControl/>
              <w:suppressAutoHyphens w:val="false"/>
              <w:jc w:val="right"/>
              <w:rPr/>
            </w:pPr>
            <w:ins w:id="1442" w:author="Unknown Author" w:date="2019-08-13T21:03:41Z">
              <w:r>
                <w:rPr>
                  <w:rFonts w:eastAsia="Times New Roman" w:cs="Times New Roman"/>
                  <w:color w:val="000000"/>
                  <w:kern w:val="0"/>
                  <w:lang w:eastAsia="nl-BE" w:bidi="ar-SA"/>
                </w:rPr>
                <w:t>1.97</w:t>
              </w:r>
            </w:ins>
          </w:p>
        </w:tc>
        <w:tc>
          <w:tcPr>
            <w:tcW w:w="800" w:type="dxa"/>
            <w:tcBorders>
              <w:bottom w:val="single" w:sz="4" w:space="0" w:color="000000"/>
              <w:insideH w:val="single" w:sz="4" w:space="0" w:color="000000"/>
            </w:tcBorders>
            <w:shd w:fill="auto" w:val="clear"/>
            <w:vAlign w:val="bottom"/>
          </w:tcPr>
          <w:p>
            <w:pPr>
              <w:pStyle w:val="Normal"/>
              <w:widowControl/>
              <w:suppressAutoHyphens w:val="false"/>
              <w:jc w:val="right"/>
              <w:rPr/>
            </w:pPr>
            <w:ins w:id="1443" w:author="Unknown Author" w:date="2019-08-13T21:03:41Z">
              <w:r>
                <w:rPr>
                  <w:rFonts w:eastAsia="Times New Roman" w:cs="Times New Roman"/>
                  <w:color w:val="000000"/>
                  <w:kern w:val="0"/>
                  <w:lang w:eastAsia="nl-BE" w:bidi="ar-SA"/>
                </w:rPr>
                <w:t>3.56</w:t>
              </w:r>
            </w:ins>
          </w:p>
        </w:tc>
      </w:tr>
    </w:tbl>
    <w:p>
      <w:pPr>
        <w:pStyle w:val="Normal"/>
        <w:widowControl/>
        <w:suppressAutoHyphens w:val="false"/>
        <w:spacing w:lineRule="auto" w:line="480"/>
        <w:rPr>
          <w:rFonts w:cs="Times New Roman"/>
          <w:kern w:val="0"/>
        </w:rPr>
      </w:pPr>
      <w:ins w:id="1444" w:author="Unknown Author" w:date="2019-08-13T21:03:41Z">
        <w:r>
          <w:rPr>
            <w:rFonts w:cs="Times New Roman"/>
            <w:kern w:val="0"/>
          </w:rPr>
        </w:r>
      </w:ins>
    </w:p>
    <w:p>
      <w:pPr>
        <w:pStyle w:val="Normal"/>
        <w:widowControl/>
        <w:suppressAutoHyphens w:val="false"/>
        <w:spacing w:lineRule="auto" w:line="480"/>
        <w:ind w:left="567" w:firstLine="709"/>
        <w:rPr>
          <w:rFonts w:cs="Times New Roman"/>
          <w:kern w:val="0"/>
          <w:sz w:val="22"/>
        </w:rPr>
      </w:pPr>
      <w:ins w:id="1445" w:author="Unknown Author" w:date="2019-08-13T21:03:41Z">
        <w:r>
          <w:rPr>
            <w:rFonts w:cs="Times New Roman"/>
            <w:kern w:val="0"/>
            <w:sz w:val="22"/>
          </w:rPr>
        </w:r>
      </w:ins>
    </w:p>
    <w:p>
      <w:pPr>
        <w:pStyle w:val="Normal"/>
        <w:widowControl/>
        <w:suppressAutoHyphens w:val="false"/>
        <w:spacing w:lineRule="auto" w:line="480"/>
        <w:ind w:left="567" w:firstLine="709"/>
        <w:rPr>
          <w:rFonts w:cs="Times New Roman"/>
          <w:kern w:val="0"/>
          <w:sz w:val="22"/>
        </w:rPr>
      </w:pPr>
      <w:ins w:id="1446" w:author="Unknown Author" w:date="2019-08-13T21:03:41Z">
        <w:r>
          <w:rPr>
            <w:rFonts w:cs="Times New Roman"/>
            <w:kern w:val="0"/>
            <w:sz w:val="22"/>
          </w:rPr>
        </w:r>
      </w:ins>
      <w:r>
        <w:br w:type="page"/>
      </w:r>
    </w:p>
    <w:p>
      <w:pPr>
        <w:pStyle w:val="Normal"/>
        <w:widowControl/>
        <w:suppressAutoHyphens w:val="false"/>
        <w:spacing w:lineRule="auto" w:line="480"/>
        <w:ind w:left="567" w:firstLine="709"/>
        <w:rPr>
          <w:rFonts w:ascii="Cambria" w:hAnsi="Cambria" w:asciiTheme="majorHAnsi" w:hAnsiTheme="majorHAnsi"/>
          <w:kern w:val="0"/>
        </w:rPr>
      </w:pPr>
      <w:ins w:id="1447" w:author="Unknown Author" w:date="2019-08-13T21:03:41Z">
        <w:r>
          <w:rPr>
            <w:rFonts w:asciiTheme="majorHAnsi" w:hAnsiTheme="majorHAnsi" w:ascii="Cambria" w:hAnsi="Cambria"/>
            <w:kern w:val="0"/>
          </w:rPr>
        </w:r>
      </w:ins>
    </w:p>
    <w:p>
      <w:pPr>
        <w:pStyle w:val="Normal"/>
        <w:widowControl/>
        <w:suppressAutoHyphens w:val="false"/>
        <w:spacing w:lineRule="auto" w:line="480"/>
        <w:rPr/>
      </w:pPr>
      <w:ins w:id="1448" w:author="Unknown Author" w:date="2019-08-13T21:03:41Z">
        <w:r>
          <w:rPr>
            <w:rFonts w:ascii="Cambria" w:hAnsi="Cambria" w:asciiTheme="majorHAnsi" w:hAnsiTheme="majorHAnsi"/>
            <w:kern w:val="0"/>
          </w:rPr>
          <w:t>Table 2</w:t>
        </w:r>
      </w:ins>
    </w:p>
    <w:p>
      <w:pPr>
        <w:pStyle w:val="Normal"/>
        <w:widowControl/>
        <w:suppressAutoHyphens w:val="false"/>
        <w:spacing w:lineRule="auto" w:line="480"/>
        <w:ind w:left="567" w:firstLine="709"/>
        <w:rPr>
          <w:rFonts w:ascii="Cambria" w:hAnsi="Cambria" w:asciiTheme="majorHAnsi" w:hAnsiTheme="majorHAnsi"/>
          <w:kern w:val="0"/>
        </w:rPr>
      </w:pPr>
      <w:ins w:id="1449" w:author="Unknown Author" w:date="2019-08-13T21:03:41Z">
        <w:r>
          <w:rPr>
            <w:rFonts w:asciiTheme="majorHAnsi" w:hAnsiTheme="majorHAnsi" w:ascii="Cambria" w:hAnsi="Cambria"/>
            <w:kern w:val="0"/>
          </w:rPr>
        </w:r>
      </w:ins>
    </w:p>
    <w:p>
      <w:pPr>
        <w:pStyle w:val="Normal"/>
        <w:widowControl/>
        <w:suppressAutoHyphens w:val="false"/>
        <w:spacing w:lineRule="auto" w:line="480"/>
        <w:rPr/>
      </w:pPr>
      <w:ins w:id="1450" w:author="Unknown Author" w:date="2019-08-13T21:03:41Z">
        <w:r>
          <w:rPr>
            <w:rFonts w:ascii="Cambria" w:hAnsi="Cambria" w:asciiTheme="majorHAnsi" w:hAnsiTheme="majorHAnsi"/>
            <w:i/>
            <w:kern w:val="0"/>
          </w:rPr>
          <w:t>GCM correlations based on K dimensional MDS solutions with badness-of-fit criterion Stress for 12 adjective categories.</w:t>
        </w:r>
      </w:ins>
    </w:p>
    <w:tbl>
      <w:tblPr>
        <w:tblW w:w="6662" w:type="dxa"/>
        <w:jc w:val="left"/>
        <w:tblInd w:w="55" w:type="dxa"/>
        <w:tblBorders>
          <w:bottom w:val="single" w:sz="4" w:space="0" w:color="000000"/>
          <w:insideH w:val="single" w:sz="4" w:space="0" w:color="000000"/>
        </w:tblBorders>
        <w:tblCellMar>
          <w:top w:w="0" w:type="dxa"/>
          <w:left w:w="70" w:type="dxa"/>
          <w:bottom w:w="0" w:type="dxa"/>
          <w:right w:w="70" w:type="dxa"/>
        </w:tblCellMar>
        <w:tblLook w:val="04a0"/>
      </w:tblPr>
      <w:tblGrid>
        <w:gridCol w:w="3782"/>
        <w:gridCol w:w="960"/>
        <w:gridCol w:w="960"/>
        <w:gridCol w:w="959"/>
      </w:tblGrid>
      <w:tr>
        <w:trPr>
          <w:trHeight w:val="435" w:hRule="atLeast"/>
        </w:trPr>
        <w:tc>
          <w:tcPr>
            <w:tcW w:w="3782" w:type="dxa"/>
            <w:tcBorders>
              <w:bottom w:val="single" w:sz="4" w:space="0" w:color="000000"/>
              <w:insideH w:val="single" w:sz="4" w:space="0" w:color="000000"/>
            </w:tcBorders>
            <w:shd w:fill="auto" w:val="clear"/>
            <w:vAlign w:val="bottom"/>
          </w:tcPr>
          <w:p>
            <w:pPr>
              <w:pStyle w:val="Normal"/>
              <w:widowControl/>
              <w:suppressAutoHyphens w:val="false"/>
              <w:rPr/>
            </w:pPr>
            <w:ins w:id="1451" w:author="Unknown Author" w:date="2019-08-13T21:03:41Z">
              <w:r>
                <w:rPr>
                  <w:rFonts w:eastAsia="Times New Roman" w:cs="Times New Roman"/>
                  <w:i/>
                  <w:color w:val="000000"/>
                  <w:kern w:val="0"/>
                  <w:lang w:eastAsia="nl-BE" w:bidi="ar-SA"/>
                </w:rPr>
                <w:t>n</w:t>
              </w:r>
            </w:ins>
            <w:ins w:id="1452" w:author="Unknown Author" w:date="2019-08-13T21:03:41Z">
              <w:r>
                <w:rPr>
                  <w:rFonts w:eastAsia="Times New Roman" w:cs="Times New Roman"/>
                  <w:color w:val="000000"/>
                  <w:kern w:val="0"/>
                  <w:lang w:eastAsia="nl-BE" w:bidi="ar-SA"/>
                </w:rPr>
                <w:t xml:space="preserve"> = 30</w:t>
              </w:r>
            </w:ins>
          </w:p>
        </w:tc>
        <w:tc>
          <w:tcPr>
            <w:tcW w:w="960" w:type="dxa"/>
            <w:tcBorders>
              <w:bottom w:val="single" w:sz="4" w:space="0" w:color="000000"/>
              <w:insideH w:val="single" w:sz="4" w:space="0" w:color="000000"/>
            </w:tcBorders>
            <w:shd w:fill="auto" w:val="clear"/>
            <w:vAlign w:val="bottom"/>
          </w:tcPr>
          <w:p>
            <w:pPr>
              <w:pStyle w:val="Normal"/>
              <w:widowControl/>
              <w:suppressAutoHyphens w:val="false"/>
              <w:jc w:val="right"/>
              <w:rPr/>
            </w:pPr>
            <w:ins w:id="1453" w:author="Unknown Author" w:date="2019-08-13T21:03:41Z">
              <w:r>
                <w:rPr>
                  <w:rFonts w:eastAsia="Times New Roman" w:cs="Times New Roman"/>
                  <w:i/>
                  <w:iCs/>
                  <w:color w:val="000000"/>
                  <w:kern w:val="0"/>
                  <w:lang w:eastAsia="nl-BE" w:bidi="ar-SA"/>
                </w:rPr>
                <w:t>K</w:t>
              </w:r>
            </w:ins>
          </w:p>
        </w:tc>
        <w:tc>
          <w:tcPr>
            <w:tcW w:w="960" w:type="dxa"/>
            <w:tcBorders>
              <w:bottom w:val="single" w:sz="4" w:space="0" w:color="000000"/>
              <w:insideH w:val="single" w:sz="4" w:space="0" w:color="000000"/>
            </w:tcBorders>
            <w:shd w:fill="auto" w:val="clear"/>
            <w:vAlign w:val="bottom"/>
          </w:tcPr>
          <w:p>
            <w:pPr>
              <w:pStyle w:val="Normal"/>
              <w:widowControl/>
              <w:suppressAutoHyphens w:val="false"/>
              <w:jc w:val="right"/>
              <w:rPr/>
            </w:pPr>
            <w:ins w:id="1454" w:author="Unknown Author" w:date="2019-08-13T21:03:41Z">
              <w:r>
                <w:rPr>
                  <w:rFonts w:eastAsia="Times New Roman" w:cs="Times New Roman"/>
                  <w:color w:val="000000"/>
                  <w:kern w:val="0"/>
                  <w:lang w:eastAsia="nl-BE" w:bidi="ar-SA"/>
                </w:rPr>
                <w:t>Stress</w:t>
              </w:r>
            </w:ins>
          </w:p>
        </w:tc>
        <w:tc>
          <w:tcPr>
            <w:tcW w:w="959" w:type="dxa"/>
            <w:tcBorders>
              <w:bottom w:val="single" w:sz="4" w:space="0" w:color="000000"/>
              <w:insideH w:val="single" w:sz="4" w:space="0" w:color="000000"/>
            </w:tcBorders>
            <w:shd w:fill="auto" w:val="clear"/>
            <w:vAlign w:val="bottom"/>
          </w:tcPr>
          <w:p>
            <w:pPr>
              <w:pStyle w:val="Normal"/>
              <w:widowControl/>
              <w:suppressAutoHyphens w:val="false"/>
              <w:jc w:val="right"/>
              <w:rPr/>
            </w:pPr>
            <w:ins w:id="1455" w:author="Unknown Author" w:date="2019-08-13T21:03:41Z">
              <w:r>
                <w:rPr>
                  <w:rFonts w:eastAsia="Times New Roman" w:cs="Times New Roman"/>
                  <w:color w:val="000000"/>
                  <w:kern w:val="0"/>
                  <w:lang w:eastAsia="nl-BE" w:bidi="ar-SA"/>
                </w:rPr>
                <w:t>GCM</w:t>
              </w:r>
            </w:ins>
          </w:p>
        </w:tc>
      </w:tr>
      <w:tr>
        <w:trPr>
          <w:trHeight w:val="315" w:hRule="atLeast"/>
        </w:trPr>
        <w:tc>
          <w:tcPr>
            <w:tcW w:w="3782" w:type="dxa"/>
            <w:tcBorders/>
            <w:shd w:fill="auto" w:val="clear"/>
            <w:vAlign w:val="bottom"/>
          </w:tcPr>
          <w:p>
            <w:pPr>
              <w:pStyle w:val="Normal"/>
              <w:widowControl/>
              <w:suppressAutoHyphens w:val="false"/>
              <w:rPr/>
            </w:pPr>
            <w:ins w:id="1456" w:author="Unknown Author" w:date="2019-08-13T21:03:41Z">
              <w:r>
                <w:rPr>
                  <w:rFonts w:eastAsia="Times New Roman" w:cs="Times New Roman"/>
                  <w:color w:val="000000"/>
                  <w:kern w:val="0"/>
                  <w:lang w:eastAsia="nl-BE" w:bidi="ar-SA"/>
                </w:rPr>
                <w:t>A quality judgment</w:t>
              </w:r>
            </w:ins>
          </w:p>
        </w:tc>
        <w:tc>
          <w:tcPr>
            <w:tcW w:w="960" w:type="dxa"/>
            <w:tcBorders/>
            <w:shd w:fill="auto" w:val="clear"/>
            <w:vAlign w:val="bottom"/>
          </w:tcPr>
          <w:p>
            <w:pPr>
              <w:pStyle w:val="Normal"/>
              <w:widowControl/>
              <w:suppressAutoHyphens w:val="false"/>
              <w:jc w:val="right"/>
              <w:rPr/>
            </w:pPr>
            <w:ins w:id="1457" w:author="Unknown Author" w:date="2019-08-13T21:03:41Z">
              <w:r>
                <w:rPr>
                  <w:rFonts w:eastAsia="Times New Roman" w:cs="Times New Roman"/>
                  <w:color w:val="000000"/>
                  <w:kern w:val="0"/>
                  <w:lang w:eastAsia="nl-BE" w:bidi="ar-SA"/>
                </w:rPr>
                <w:t>4</w:t>
              </w:r>
            </w:ins>
          </w:p>
        </w:tc>
        <w:tc>
          <w:tcPr>
            <w:tcW w:w="960" w:type="dxa"/>
            <w:tcBorders/>
            <w:shd w:fill="auto" w:val="clear"/>
            <w:vAlign w:val="bottom"/>
          </w:tcPr>
          <w:p>
            <w:pPr>
              <w:pStyle w:val="Normal"/>
              <w:widowControl/>
              <w:suppressAutoHyphens w:val="false"/>
              <w:jc w:val="right"/>
              <w:rPr/>
            </w:pPr>
            <w:ins w:id="1458" w:author="Unknown Author" w:date="2019-08-13T21:03:41Z">
              <w:r>
                <w:rPr>
                  <w:rFonts w:eastAsia="Times New Roman" w:cs="Times New Roman"/>
                  <w:color w:val="000000"/>
                  <w:kern w:val="0"/>
                  <w:lang w:eastAsia="nl-BE" w:bidi="ar-SA"/>
                </w:rPr>
                <w:t>0.094</w:t>
              </w:r>
            </w:ins>
          </w:p>
        </w:tc>
        <w:tc>
          <w:tcPr>
            <w:tcW w:w="959" w:type="dxa"/>
            <w:tcBorders/>
            <w:shd w:fill="auto" w:val="clear"/>
            <w:vAlign w:val="bottom"/>
          </w:tcPr>
          <w:p>
            <w:pPr>
              <w:pStyle w:val="Normal"/>
              <w:widowControl/>
              <w:suppressAutoHyphens w:val="false"/>
              <w:jc w:val="right"/>
              <w:rPr/>
            </w:pPr>
            <w:ins w:id="1459" w:author="Unknown Author" w:date="2019-08-13T21:03:41Z">
              <w:r>
                <w:rPr>
                  <w:rFonts w:eastAsia="Times New Roman" w:cs="Times New Roman"/>
                  <w:color w:val="000000"/>
                  <w:kern w:val="0"/>
                  <w:lang w:eastAsia="nl-BE" w:bidi="ar-SA"/>
                </w:rPr>
                <w:t>0.85</w:t>
              </w:r>
            </w:ins>
          </w:p>
        </w:tc>
      </w:tr>
      <w:tr>
        <w:trPr>
          <w:trHeight w:val="315" w:hRule="atLeast"/>
        </w:trPr>
        <w:tc>
          <w:tcPr>
            <w:tcW w:w="3782" w:type="dxa"/>
            <w:tcBorders/>
            <w:shd w:fill="auto" w:val="clear"/>
            <w:vAlign w:val="bottom"/>
          </w:tcPr>
          <w:p>
            <w:pPr>
              <w:pStyle w:val="Normal"/>
              <w:widowControl/>
              <w:suppressAutoHyphens w:val="false"/>
              <w:rPr/>
            </w:pPr>
            <w:ins w:id="1460" w:author="Unknown Author" w:date="2019-08-13T21:03:41Z">
              <w:r>
                <w:rPr>
                  <w:rFonts w:eastAsia="Times New Roman" w:cs="Times New Roman"/>
                  <w:color w:val="000000"/>
                  <w:kern w:val="0"/>
                  <w:lang w:eastAsia="nl-BE" w:bidi="ar-SA"/>
                </w:rPr>
                <w:t>Description of a quantity</w:t>
              </w:r>
            </w:ins>
          </w:p>
        </w:tc>
        <w:tc>
          <w:tcPr>
            <w:tcW w:w="960" w:type="dxa"/>
            <w:tcBorders/>
            <w:shd w:fill="auto" w:val="clear"/>
            <w:vAlign w:val="bottom"/>
          </w:tcPr>
          <w:p>
            <w:pPr>
              <w:pStyle w:val="Normal"/>
              <w:widowControl/>
              <w:suppressAutoHyphens w:val="false"/>
              <w:jc w:val="right"/>
              <w:rPr/>
            </w:pPr>
            <w:ins w:id="1461" w:author="Unknown Author" w:date="2019-08-13T21:03:41Z">
              <w:r>
                <w:rPr>
                  <w:rFonts w:eastAsia="Times New Roman" w:cs="Times New Roman"/>
                  <w:color w:val="000000"/>
                  <w:kern w:val="0"/>
                  <w:lang w:eastAsia="nl-BE" w:bidi="ar-SA"/>
                </w:rPr>
                <w:t>4</w:t>
              </w:r>
            </w:ins>
          </w:p>
        </w:tc>
        <w:tc>
          <w:tcPr>
            <w:tcW w:w="960" w:type="dxa"/>
            <w:tcBorders/>
            <w:shd w:fill="auto" w:val="clear"/>
            <w:vAlign w:val="bottom"/>
          </w:tcPr>
          <w:p>
            <w:pPr>
              <w:pStyle w:val="Normal"/>
              <w:widowControl/>
              <w:suppressAutoHyphens w:val="false"/>
              <w:jc w:val="right"/>
              <w:rPr/>
            </w:pPr>
            <w:ins w:id="1462" w:author="Unknown Author" w:date="2019-08-13T21:03:41Z">
              <w:r>
                <w:rPr>
                  <w:rFonts w:eastAsia="Times New Roman" w:cs="Times New Roman"/>
                  <w:color w:val="000000"/>
                  <w:kern w:val="0"/>
                  <w:lang w:eastAsia="nl-BE" w:bidi="ar-SA"/>
                </w:rPr>
                <w:t>0.095</w:t>
              </w:r>
            </w:ins>
          </w:p>
        </w:tc>
        <w:tc>
          <w:tcPr>
            <w:tcW w:w="959" w:type="dxa"/>
            <w:tcBorders/>
            <w:shd w:fill="auto" w:val="clear"/>
            <w:vAlign w:val="bottom"/>
          </w:tcPr>
          <w:p>
            <w:pPr>
              <w:pStyle w:val="Normal"/>
              <w:widowControl/>
              <w:suppressAutoHyphens w:val="false"/>
              <w:jc w:val="right"/>
              <w:rPr/>
            </w:pPr>
            <w:ins w:id="1463" w:author="Unknown Author" w:date="2019-08-13T21:03:41Z">
              <w:r>
                <w:rPr>
                  <w:rFonts w:eastAsia="Times New Roman" w:cs="Times New Roman"/>
                  <w:color w:val="000000"/>
                  <w:kern w:val="0"/>
                  <w:lang w:eastAsia="nl-BE" w:bidi="ar-SA"/>
                </w:rPr>
                <w:t>0.79</w:t>
              </w:r>
            </w:ins>
          </w:p>
        </w:tc>
      </w:tr>
      <w:tr>
        <w:trPr>
          <w:trHeight w:val="315" w:hRule="atLeast"/>
        </w:trPr>
        <w:tc>
          <w:tcPr>
            <w:tcW w:w="3782" w:type="dxa"/>
            <w:tcBorders/>
            <w:shd w:fill="auto" w:val="clear"/>
            <w:vAlign w:val="bottom"/>
          </w:tcPr>
          <w:p>
            <w:pPr>
              <w:pStyle w:val="Normal"/>
              <w:widowControl/>
              <w:suppressAutoHyphens w:val="false"/>
              <w:rPr/>
            </w:pPr>
            <w:ins w:id="1464" w:author="Unknown Author" w:date="2019-08-13T21:03:41Z">
              <w:r>
                <w:rPr>
                  <w:rFonts w:eastAsia="Times New Roman" w:cs="Times New Roman"/>
                  <w:color w:val="000000"/>
                  <w:kern w:val="0"/>
                  <w:lang w:eastAsia="nl-BE" w:bidi="ar-SA"/>
                </w:rPr>
                <w:t>Description of weather conditions</w:t>
              </w:r>
            </w:ins>
          </w:p>
        </w:tc>
        <w:tc>
          <w:tcPr>
            <w:tcW w:w="960" w:type="dxa"/>
            <w:tcBorders/>
            <w:shd w:fill="auto" w:val="clear"/>
            <w:vAlign w:val="bottom"/>
          </w:tcPr>
          <w:p>
            <w:pPr>
              <w:pStyle w:val="Normal"/>
              <w:widowControl/>
              <w:suppressAutoHyphens w:val="false"/>
              <w:jc w:val="right"/>
              <w:rPr/>
            </w:pPr>
            <w:ins w:id="1465" w:author="Unknown Author" w:date="2019-08-13T21:03:41Z">
              <w:r>
                <w:rPr>
                  <w:rFonts w:eastAsia="Times New Roman" w:cs="Times New Roman"/>
                  <w:color w:val="000000"/>
                  <w:kern w:val="0"/>
                  <w:lang w:eastAsia="nl-BE" w:bidi="ar-SA"/>
                </w:rPr>
                <w:t>4</w:t>
              </w:r>
            </w:ins>
          </w:p>
        </w:tc>
        <w:tc>
          <w:tcPr>
            <w:tcW w:w="960" w:type="dxa"/>
            <w:tcBorders/>
            <w:shd w:fill="auto" w:val="clear"/>
            <w:vAlign w:val="bottom"/>
          </w:tcPr>
          <w:p>
            <w:pPr>
              <w:pStyle w:val="Normal"/>
              <w:widowControl/>
              <w:suppressAutoHyphens w:val="false"/>
              <w:jc w:val="right"/>
              <w:rPr/>
            </w:pPr>
            <w:ins w:id="1466" w:author="Unknown Author" w:date="2019-08-13T21:03:41Z">
              <w:r>
                <w:rPr>
                  <w:rFonts w:eastAsia="Times New Roman" w:cs="Times New Roman"/>
                  <w:color w:val="000000"/>
                  <w:kern w:val="0"/>
                  <w:lang w:eastAsia="nl-BE" w:bidi="ar-SA"/>
                </w:rPr>
                <w:t>0.099</w:t>
              </w:r>
            </w:ins>
          </w:p>
        </w:tc>
        <w:tc>
          <w:tcPr>
            <w:tcW w:w="959" w:type="dxa"/>
            <w:tcBorders/>
            <w:shd w:fill="auto" w:val="clear"/>
            <w:vAlign w:val="bottom"/>
          </w:tcPr>
          <w:p>
            <w:pPr>
              <w:pStyle w:val="Normal"/>
              <w:widowControl/>
              <w:suppressAutoHyphens w:val="false"/>
              <w:jc w:val="right"/>
              <w:rPr/>
            </w:pPr>
            <w:ins w:id="1467" w:author="Unknown Author" w:date="2019-08-13T21:03:41Z">
              <w:r>
                <w:rPr>
                  <w:rFonts w:eastAsia="Times New Roman" w:cs="Times New Roman"/>
                  <w:color w:val="000000"/>
                  <w:kern w:val="0"/>
                  <w:lang w:eastAsia="nl-BE" w:bidi="ar-SA"/>
                </w:rPr>
                <w:t>0.77</w:t>
              </w:r>
            </w:ins>
          </w:p>
        </w:tc>
      </w:tr>
      <w:tr>
        <w:trPr>
          <w:trHeight w:val="315" w:hRule="atLeast"/>
        </w:trPr>
        <w:tc>
          <w:tcPr>
            <w:tcW w:w="3782" w:type="dxa"/>
            <w:tcBorders/>
            <w:shd w:fill="auto" w:val="clear"/>
            <w:vAlign w:val="bottom"/>
          </w:tcPr>
          <w:p>
            <w:pPr>
              <w:pStyle w:val="Normal"/>
              <w:widowControl/>
              <w:suppressAutoHyphens w:val="false"/>
              <w:rPr/>
            </w:pPr>
            <w:ins w:id="1468" w:author="Unknown Author" w:date="2019-08-13T21:03:41Z">
              <w:r>
                <w:rPr>
                  <w:rFonts w:eastAsia="Times New Roman" w:cs="Times New Roman"/>
                  <w:color w:val="000000"/>
                  <w:kern w:val="0"/>
                  <w:lang w:eastAsia="nl-BE" w:bidi="ar-SA"/>
                </w:rPr>
                <w:t>Description of a landscape</w:t>
              </w:r>
            </w:ins>
          </w:p>
        </w:tc>
        <w:tc>
          <w:tcPr>
            <w:tcW w:w="960" w:type="dxa"/>
            <w:tcBorders/>
            <w:shd w:fill="auto" w:val="clear"/>
            <w:vAlign w:val="bottom"/>
          </w:tcPr>
          <w:p>
            <w:pPr>
              <w:pStyle w:val="Normal"/>
              <w:widowControl/>
              <w:suppressAutoHyphens w:val="false"/>
              <w:jc w:val="right"/>
              <w:rPr/>
            </w:pPr>
            <w:ins w:id="1469" w:author="Unknown Author" w:date="2019-08-13T21:03:41Z">
              <w:r>
                <w:rPr>
                  <w:rFonts w:eastAsia="Times New Roman" w:cs="Times New Roman"/>
                  <w:color w:val="000000"/>
                  <w:kern w:val="0"/>
                  <w:lang w:eastAsia="nl-BE" w:bidi="ar-SA"/>
                </w:rPr>
                <w:t>5</w:t>
              </w:r>
            </w:ins>
          </w:p>
        </w:tc>
        <w:tc>
          <w:tcPr>
            <w:tcW w:w="960" w:type="dxa"/>
            <w:tcBorders/>
            <w:shd w:fill="auto" w:val="clear"/>
            <w:vAlign w:val="bottom"/>
          </w:tcPr>
          <w:p>
            <w:pPr>
              <w:pStyle w:val="Normal"/>
              <w:widowControl/>
              <w:suppressAutoHyphens w:val="false"/>
              <w:jc w:val="right"/>
              <w:rPr/>
            </w:pPr>
            <w:ins w:id="1470" w:author="Unknown Author" w:date="2019-08-13T21:03:41Z">
              <w:r>
                <w:rPr>
                  <w:rFonts w:eastAsia="Times New Roman" w:cs="Times New Roman"/>
                  <w:color w:val="000000"/>
                  <w:kern w:val="0"/>
                  <w:lang w:eastAsia="nl-BE" w:bidi="ar-SA"/>
                </w:rPr>
                <w:t>0.097</w:t>
              </w:r>
            </w:ins>
          </w:p>
        </w:tc>
        <w:tc>
          <w:tcPr>
            <w:tcW w:w="959" w:type="dxa"/>
            <w:tcBorders/>
            <w:shd w:fill="auto" w:val="clear"/>
            <w:vAlign w:val="bottom"/>
          </w:tcPr>
          <w:p>
            <w:pPr>
              <w:pStyle w:val="Normal"/>
              <w:widowControl/>
              <w:suppressAutoHyphens w:val="false"/>
              <w:jc w:val="right"/>
              <w:rPr/>
            </w:pPr>
            <w:ins w:id="1471" w:author="Unknown Author" w:date="2019-08-13T21:03:41Z">
              <w:r>
                <w:rPr>
                  <w:rFonts w:eastAsia="Times New Roman" w:cs="Times New Roman"/>
                  <w:color w:val="000000"/>
                  <w:kern w:val="0"/>
                  <w:lang w:eastAsia="nl-BE" w:bidi="ar-SA"/>
                </w:rPr>
                <w:t>0.62</w:t>
              </w:r>
            </w:ins>
          </w:p>
        </w:tc>
      </w:tr>
      <w:tr>
        <w:trPr>
          <w:trHeight w:val="315" w:hRule="atLeast"/>
        </w:trPr>
        <w:tc>
          <w:tcPr>
            <w:tcW w:w="3782" w:type="dxa"/>
            <w:tcBorders/>
            <w:shd w:fill="auto" w:val="clear"/>
            <w:vAlign w:val="bottom"/>
          </w:tcPr>
          <w:p>
            <w:pPr>
              <w:pStyle w:val="Normal"/>
              <w:widowControl/>
              <w:suppressAutoHyphens w:val="false"/>
              <w:rPr/>
            </w:pPr>
            <w:ins w:id="1472" w:author="Unknown Author" w:date="2019-08-13T21:03:41Z">
              <w:r>
                <w:rPr>
                  <w:rFonts w:eastAsia="Times New Roman" w:cs="Times New Roman"/>
                  <w:color w:val="000000"/>
                  <w:kern w:val="0"/>
                  <w:lang w:eastAsia="nl-BE" w:bidi="ar-SA"/>
                </w:rPr>
                <w:t>Description of a work of art</w:t>
              </w:r>
            </w:ins>
          </w:p>
        </w:tc>
        <w:tc>
          <w:tcPr>
            <w:tcW w:w="960" w:type="dxa"/>
            <w:tcBorders/>
            <w:shd w:fill="auto" w:val="clear"/>
            <w:vAlign w:val="bottom"/>
          </w:tcPr>
          <w:p>
            <w:pPr>
              <w:pStyle w:val="Normal"/>
              <w:widowControl/>
              <w:suppressAutoHyphens w:val="false"/>
              <w:jc w:val="right"/>
              <w:rPr/>
            </w:pPr>
            <w:ins w:id="1473" w:author="Unknown Author" w:date="2019-08-13T21:03:41Z">
              <w:r>
                <w:rPr>
                  <w:rFonts w:eastAsia="Times New Roman" w:cs="Times New Roman"/>
                  <w:color w:val="000000"/>
                  <w:kern w:val="0"/>
                  <w:lang w:eastAsia="nl-BE" w:bidi="ar-SA"/>
                </w:rPr>
                <w:t>6</w:t>
              </w:r>
            </w:ins>
          </w:p>
        </w:tc>
        <w:tc>
          <w:tcPr>
            <w:tcW w:w="960" w:type="dxa"/>
            <w:tcBorders/>
            <w:shd w:fill="auto" w:val="clear"/>
            <w:vAlign w:val="bottom"/>
          </w:tcPr>
          <w:p>
            <w:pPr>
              <w:pStyle w:val="Normal"/>
              <w:widowControl/>
              <w:suppressAutoHyphens w:val="false"/>
              <w:jc w:val="right"/>
              <w:rPr/>
            </w:pPr>
            <w:ins w:id="1474" w:author="Unknown Author" w:date="2019-08-13T21:03:41Z">
              <w:r>
                <w:rPr>
                  <w:rFonts w:eastAsia="Times New Roman" w:cs="Times New Roman"/>
                  <w:color w:val="000000"/>
                  <w:kern w:val="0"/>
                  <w:lang w:eastAsia="nl-BE" w:bidi="ar-SA"/>
                </w:rPr>
                <w:t>0.086</w:t>
              </w:r>
            </w:ins>
          </w:p>
        </w:tc>
        <w:tc>
          <w:tcPr>
            <w:tcW w:w="959" w:type="dxa"/>
            <w:tcBorders/>
            <w:shd w:fill="auto" w:val="clear"/>
            <w:vAlign w:val="bottom"/>
          </w:tcPr>
          <w:p>
            <w:pPr>
              <w:pStyle w:val="Normal"/>
              <w:widowControl/>
              <w:suppressAutoHyphens w:val="false"/>
              <w:jc w:val="right"/>
              <w:rPr/>
            </w:pPr>
            <w:ins w:id="1475" w:author="Unknown Author" w:date="2019-08-13T21:03:41Z">
              <w:r>
                <w:rPr>
                  <w:rFonts w:eastAsia="Times New Roman" w:cs="Times New Roman"/>
                  <w:color w:val="000000"/>
                  <w:kern w:val="0"/>
                  <w:lang w:eastAsia="nl-BE" w:bidi="ar-SA"/>
                </w:rPr>
                <w:t>0.8</w:t>
              </w:r>
            </w:ins>
          </w:p>
        </w:tc>
      </w:tr>
      <w:tr>
        <w:trPr>
          <w:trHeight w:val="315" w:hRule="atLeast"/>
        </w:trPr>
        <w:tc>
          <w:tcPr>
            <w:tcW w:w="3782" w:type="dxa"/>
            <w:tcBorders/>
            <w:shd w:fill="auto" w:val="clear"/>
            <w:vAlign w:val="bottom"/>
          </w:tcPr>
          <w:p>
            <w:pPr>
              <w:pStyle w:val="Normal"/>
              <w:widowControl/>
              <w:suppressAutoHyphens w:val="false"/>
              <w:rPr/>
            </w:pPr>
            <w:ins w:id="1476" w:author="Unknown Author" w:date="2019-08-13T21:03:41Z">
              <w:r>
                <w:rPr>
                  <w:rFonts w:eastAsia="Times New Roman" w:cs="Times New Roman"/>
                  <w:color w:val="000000"/>
                  <w:kern w:val="0"/>
                  <w:lang w:eastAsia="nl-BE" w:bidi="ar-SA"/>
                </w:rPr>
                <w:t>The shape of an object</w:t>
              </w:r>
            </w:ins>
          </w:p>
        </w:tc>
        <w:tc>
          <w:tcPr>
            <w:tcW w:w="960" w:type="dxa"/>
            <w:tcBorders/>
            <w:shd w:fill="auto" w:val="clear"/>
            <w:vAlign w:val="bottom"/>
          </w:tcPr>
          <w:p>
            <w:pPr>
              <w:pStyle w:val="Normal"/>
              <w:widowControl/>
              <w:suppressAutoHyphens w:val="false"/>
              <w:jc w:val="right"/>
              <w:rPr/>
            </w:pPr>
            <w:ins w:id="1477" w:author="Unknown Author" w:date="2019-08-13T21:03:41Z">
              <w:r>
                <w:rPr>
                  <w:rFonts w:eastAsia="Times New Roman" w:cs="Times New Roman"/>
                  <w:color w:val="000000"/>
                  <w:kern w:val="0"/>
                  <w:lang w:eastAsia="nl-BE" w:bidi="ar-SA"/>
                </w:rPr>
                <w:t>4</w:t>
              </w:r>
            </w:ins>
          </w:p>
        </w:tc>
        <w:tc>
          <w:tcPr>
            <w:tcW w:w="960" w:type="dxa"/>
            <w:tcBorders/>
            <w:shd w:fill="auto" w:val="clear"/>
            <w:vAlign w:val="bottom"/>
          </w:tcPr>
          <w:p>
            <w:pPr>
              <w:pStyle w:val="Normal"/>
              <w:widowControl/>
              <w:suppressAutoHyphens w:val="false"/>
              <w:jc w:val="right"/>
              <w:rPr/>
            </w:pPr>
            <w:ins w:id="1478" w:author="Unknown Author" w:date="2019-08-13T21:03:41Z">
              <w:r>
                <w:rPr>
                  <w:rFonts w:eastAsia="Times New Roman" w:cs="Times New Roman"/>
                  <w:color w:val="000000"/>
                  <w:kern w:val="0"/>
                  <w:lang w:eastAsia="nl-BE" w:bidi="ar-SA"/>
                </w:rPr>
                <w:t>0.099</w:t>
              </w:r>
            </w:ins>
          </w:p>
        </w:tc>
        <w:tc>
          <w:tcPr>
            <w:tcW w:w="959" w:type="dxa"/>
            <w:tcBorders/>
            <w:shd w:fill="auto" w:val="clear"/>
            <w:vAlign w:val="bottom"/>
          </w:tcPr>
          <w:p>
            <w:pPr>
              <w:pStyle w:val="Normal"/>
              <w:widowControl/>
              <w:suppressAutoHyphens w:val="false"/>
              <w:jc w:val="right"/>
              <w:rPr/>
            </w:pPr>
            <w:ins w:id="1479" w:author="Unknown Author" w:date="2019-08-13T21:03:41Z">
              <w:r>
                <w:rPr>
                  <w:rFonts w:eastAsia="Times New Roman" w:cs="Times New Roman"/>
                  <w:color w:val="000000"/>
                  <w:kern w:val="0"/>
                  <w:lang w:eastAsia="nl-BE" w:bidi="ar-SA"/>
                </w:rPr>
                <w:t>0.79</w:t>
              </w:r>
            </w:ins>
          </w:p>
        </w:tc>
      </w:tr>
      <w:tr>
        <w:trPr>
          <w:trHeight w:val="315" w:hRule="atLeast"/>
        </w:trPr>
        <w:tc>
          <w:tcPr>
            <w:tcW w:w="3782" w:type="dxa"/>
            <w:tcBorders/>
            <w:shd w:fill="auto" w:val="clear"/>
            <w:vAlign w:val="bottom"/>
          </w:tcPr>
          <w:p>
            <w:pPr>
              <w:pStyle w:val="Normal"/>
              <w:widowControl/>
              <w:suppressAutoHyphens w:val="false"/>
              <w:rPr/>
            </w:pPr>
            <w:ins w:id="1480" w:author="Unknown Author" w:date="2019-08-13T21:03:41Z">
              <w:r>
                <w:rPr>
                  <w:rFonts w:eastAsia="Times New Roman" w:cs="Times New Roman"/>
                  <w:color w:val="000000"/>
                  <w:kern w:val="0"/>
                  <w:lang w:eastAsia="nl-BE" w:bidi="ar-SA"/>
                </w:rPr>
                <w:t>Description of the taste of food</w:t>
              </w:r>
            </w:ins>
          </w:p>
        </w:tc>
        <w:tc>
          <w:tcPr>
            <w:tcW w:w="960" w:type="dxa"/>
            <w:tcBorders/>
            <w:shd w:fill="auto" w:val="clear"/>
            <w:vAlign w:val="bottom"/>
          </w:tcPr>
          <w:p>
            <w:pPr>
              <w:pStyle w:val="Normal"/>
              <w:widowControl/>
              <w:suppressAutoHyphens w:val="false"/>
              <w:jc w:val="right"/>
              <w:rPr/>
            </w:pPr>
            <w:ins w:id="1481" w:author="Unknown Author" w:date="2019-08-13T21:03:41Z">
              <w:r>
                <w:rPr>
                  <w:rFonts w:eastAsia="Times New Roman" w:cs="Times New Roman"/>
                  <w:color w:val="000000"/>
                  <w:kern w:val="0"/>
                  <w:lang w:eastAsia="nl-BE" w:bidi="ar-SA"/>
                </w:rPr>
                <w:t>6</w:t>
              </w:r>
            </w:ins>
          </w:p>
        </w:tc>
        <w:tc>
          <w:tcPr>
            <w:tcW w:w="960" w:type="dxa"/>
            <w:tcBorders/>
            <w:shd w:fill="auto" w:val="clear"/>
            <w:vAlign w:val="bottom"/>
          </w:tcPr>
          <w:p>
            <w:pPr>
              <w:pStyle w:val="Normal"/>
              <w:widowControl/>
              <w:suppressAutoHyphens w:val="false"/>
              <w:jc w:val="right"/>
              <w:rPr/>
            </w:pPr>
            <w:ins w:id="1482" w:author="Unknown Author" w:date="2019-08-13T21:03:41Z">
              <w:r>
                <w:rPr>
                  <w:rFonts w:eastAsia="Times New Roman" w:cs="Times New Roman"/>
                  <w:color w:val="000000"/>
                  <w:kern w:val="0"/>
                  <w:lang w:eastAsia="nl-BE" w:bidi="ar-SA"/>
                </w:rPr>
                <w:t>0.083</w:t>
              </w:r>
            </w:ins>
          </w:p>
        </w:tc>
        <w:tc>
          <w:tcPr>
            <w:tcW w:w="959" w:type="dxa"/>
            <w:tcBorders/>
            <w:shd w:fill="auto" w:val="clear"/>
            <w:vAlign w:val="bottom"/>
          </w:tcPr>
          <w:p>
            <w:pPr>
              <w:pStyle w:val="Normal"/>
              <w:widowControl/>
              <w:suppressAutoHyphens w:val="false"/>
              <w:jc w:val="right"/>
              <w:rPr/>
            </w:pPr>
            <w:ins w:id="1483" w:author="Unknown Author" w:date="2019-08-13T21:03:41Z">
              <w:r>
                <w:rPr>
                  <w:rFonts w:eastAsia="Times New Roman" w:cs="Times New Roman"/>
                  <w:color w:val="000000"/>
                  <w:kern w:val="0"/>
                  <w:lang w:eastAsia="nl-BE" w:bidi="ar-SA"/>
                </w:rPr>
                <w:t>0.67</w:t>
              </w:r>
            </w:ins>
          </w:p>
        </w:tc>
      </w:tr>
      <w:tr>
        <w:trPr>
          <w:trHeight w:val="315" w:hRule="atLeast"/>
        </w:trPr>
        <w:tc>
          <w:tcPr>
            <w:tcW w:w="3782" w:type="dxa"/>
            <w:tcBorders/>
            <w:shd w:fill="auto" w:val="clear"/>
            <w:vAlign w:val="bottom"/>
          </w:tcPr>
          <w:p>
            <w:pPr>
              <w:pStyle w:val="Normal"/>
              <w:widowControl/>
              <w:suppressAutoHyphens w:val="false"/>
              <w:rPr/>
            </w:pPr>
            <w:ins w:id="1484" w:author="Unknown Author" w:date="2019-08-13T21:03:41Z">
              <w:r>
                <w:rPr>
                  <w:rFonts w:eastAsia="Times New Roman" w:cs="Times New Roman"/>
                  <w:color w:val="000000"/>
                  <w:kern w:val="0"/>
                  <w:lang w:eastAsia="nl-BE" w:bidi="ar-SA"/>
                </w:rPr>
                <w:t>Color of objects</w:t>
              </w:r>
            </w:ins>
          </w:p>
        </w:tc>
        <w:tc>
          <w:tcPr>
            <w:tcW w:w="960" w:type="dxa"/>
            <w:tcBorders/>
            <w:shd w:fill="auto" w:val="clear"/>
            <w:vAlign w:val="bottom"/>
          </w:tcPr>
          <w:p>
            <w:pPr>
              <w:pStyle w:val="Normal"/>
              <w:widowControl/>
              <w:suppressAutoHyphens w:val="false"/>
              <w:jc w:val="right"/>
              <w:rPr/>
            </w:pPr>
            <w:ins w:id="1485" w:author="Unknown Author" w:date="2019-08-13T21:03:41Z">
              <w:r>
                <w:rPr>
                  <w:rFonts w:eastAsia="Times New Roman" w:cs="Times New Roman"/>
                  <w:color w:val="000000"/>
                  <w:kern w:val="0"/>
                  <w:lang w:eastAsia="nl-BE" w:bidi="ar-SA"/>
                </w:rPr>
                <w:t>5</w:t>
              </w:r>
            </w:ins>
          </w:p>
        </w:tc>
        <w:tc>
          <w:tcPr>
            <w:tcW w:w="960" w:type="dxa"/>
            <w:tcBorders/>
            <w:shd w:fill="auto" w:val="clear"/>
            <w:vAlign w:val="bottom"/>
          </w:tcPr>
          <w:p>
            <w:pPr>
              <w:pStyle w:val="Normal"/>
              <w:widowControl/>
              <w:suppressAutoHyphens w:val="false"/>
              <w:jc w:val="right"/>
              <w:rPr/>
            </w:pPr>
            <w:ins w:id="1486" w:author="Unknown Author" w:date="2019-08-13T21:03:41Z">
              <w:r>
                <w:rPr>
                  <w:rFonts w:eastAsia="Times New Roman" w:cs="Times New Roman"/>
                  <w:color w:val="000000"/>
                  <w:kern w:val="0"/>
                  <w:lang w:eastAsia="nl-BE" w:bidi="ar-SA"/>
                </w:rPr>
                <w:t>0.098</w:t>
              </w:r>
            </w:ins>
          </w:p>
        </w:tc>
        <w:tc>
          <w:tcPr>
            <w:tcW w:w="959" w:type="dxa"/>
            <w:tcBorders/>
            <w:shd w:fill="auto" w:val="clear"/>
            <w:vAlign w:val="bottom"/>
          </w:tcPr>
          <w:p>
            <w:pPr>
              <w:pStyle w:val="Normal"/>
              <w:widowControl/>
              <w:suppressAutoHyphens w:val="false"/>
              <w:jc w:val="right"/>
              <w:rPr/>
            </w:pPr>
            <w:ins w:id="1487" w:author="Unknown Author" w:date="2019-08-13T21:03:41Z">
              <w:r>
                <w:rPr>
                  <w:rFonts w:eastAsia="Times New Roman" w:cs="Times New Roman"/>
                  <w:color w:val="000000"/>
                  <w:kern w:val="0"/>
                  <w:lang w:eastAsia="nl-BE" w:bidi="ar-SA"/>
                </w:rPr>
                <w:t>0.74</w:t>
              </w:r>
            </w:ins>
          </w:p>
        </w:tc>
      </w:tr>
      <w:tr>
        <w:trPr>
          <w:trHeight w:val="315" w:hRule="atLeast"/>
        </w:trPr>
        <w:tc>
          <w:tcPr>
            <w:tcW w:w="3782" w:type="dxa"/>
            <w:tcBorders/>
            <w:shd w:fill="auto" w:val="clear"/>
            <w:vAlign w:val="bottom"/>
          </w:tcPr>
          <w:p>
            <w:pPr>
              <w:pStyle w:val="Normal"/>
              <w:widowControl/>
              <w:suppressAutoHyphens w:val="false"/>
              <w:rPr/>
            </w:pPr>
            <w:ins w:id="1488" w:author="Unknown Author" w:date="2019-08-13T21:03:41Z">
              <w:r>
                <w:rPr>
                  <w:rFonts w:eastAsia="Times New Roman" w:cs="Times New Roman"/>
                  <w:color w:val="000000"/>
                  <w:kern w:val="0"/>
                  <w:lang w:eastAsia="nl-BE" w:bidi="ar-SA"/>
                </w:rPr>
                <w:t>Feel of an object</w:t>
              </w:r>
            </w:ins>
          </w:p>
        </w:tc>
        <w:tc>
          <w:tcPr>
            <w:tcW w:w="960" w:type="dxa"/>
            <w:tcBorders/>
            <w:shd w:fill="auto" w:val="clear"/>
            <w:vAlign w:val="bottom"/>
          </w:tcPr>
          <w:p>
            <w:pPr>
              <w:pStyle w:val="Normal"/>
              <w:widowControl/>
              <w:suppressAutoHyphens w:val="false"/>
              <w:jc w:val="right"/>
              <w:rPr/>
            </w:pPr>
            <w:ins w:id="1489" w:author="Unknown Author" w:date="2019-08-13T21:03:41Z">
              <w:r>
                <w:rPr>
                  <w:rFonts w:eastAsia="Times New Roman" w:cs="Times New Roman"/>
                  <w:color w:val="000000"/>
                  <w:kern w:val="0"/>
                  <w:lang w:eastAsia="nl-BE" w:bidi="ar-SA"/>
                </w:rPr>
                <w:t>6</w:t>
              </w:r>
            </w:ins>
          </w:p>
        </w:tc>
        <w:tc>
          <w:tcPr>
            <w:tcW w:w="960" w:type="dxa"/>
            <w:tcBorders/>
            <w:shd w:fill="auto" w:val="clear"/>
            <w:vAlign w:val="bottom"/>
          </w:tcPr>
          <w:p>
            <w:pPr>
              <w:pStyle w:val="Normal"/>
              <w:widowControl/>
              <w:suppressAutoHyphens w:val="false"/>
              <w:jc w:val="right"/>
              <w:rPr/>
            </w:pPr>
            <w:ins w:id="1490" w:author="Unknown Author" w:date="2019-08-13T21:03:41Z">
              <w:r>
                <w:rPr>
                  <w:rFonts w:eastAsia="Times New Roman" w:cs="Times New Roman"/>
                  <w:color w:val="000000"/>
                  <w:kern w:val="0"/>
                  <w:lang w:eastAsia="nl-BE" w:bidi="ar-SA"/>
                </w:rPr>
                <w:t>0.086</w:t>
              </w:r>
            </w:ins>
          </w:p>
        </w:tc>
        <w:tc>
          <w:tcPr>
            <w:tcW w:w="959" w:type="dxa"/>
            <w:tcBorders/>
            <w:shd w:fill="auto" w:val="clear"/>
            <w:vAlign w:val="bottom"/>
          </w:tcPr>
          <w:p>
            <w:pPr>
              <w:pStyle w:val="Normal"/>
              <w:widowControl/>
              <w:suppressAutoHyphens w:val="false"/>
              <w:jc w:val="right"/>
              <w:rPr/>
            </w:pPr>
            <w:ins w:id="1491" w:author="Unknown Author" w:date="2019-08-13T21:03:41Z">
              <w:r>
                <w:rPr>
                  <w:rFonts w:eastAsia="Times New Roman" w:cs="Times New Roman"/>
                  <w:color w:val="000000"/>
                  <w:kern w:val="0"/>
                  <w:lang w:eastAsia="nl-BE" w:bidi="ar-SA"/>
                </w:rPr>
                <w:t>0.73</w:t>
              </w:r>
            </w:ins>
          </w:p>
        </w:tc>
      </w:tr>
      <w:tr>
        <w:trPr>
          <w:trHeight w:val="315" w:hRule="atLeast"/>
        </w:trPr>
        <w:tc>
          <w:tcPr>
            <w:tcW w:w="3782" w:type="dxa"/>
            <w:tcBorders/>
            <w:shd w:fill="auto" w:val="clear"/>
            <w:vAlign w:val="bottom"/>
          </w:tcPr>
          <w:p>
            <w:pPr>
              <w:pStyle w:val="Normal"/>
              <w:widowControl/>
              <w:suppressAutoHyphens w:val="false"/>
              <w:rPr/>
            </w:pPr>
            <w:ins w:id="1492" w:author="Unknown Author" w:date="2019-08-13T21:03:41Z">
              <w:r>
                <w:rPr>
                  <w:rFonts w:eastAsia="Times New Roman" w:cs="Times New Roman"/>
                  <w:color w:val="000000"/>
                  <w:kern w:val="0"/>
                  <w:lang w:eastAsia="nl-BE" w:bidi="ar-SA"/>
                </w:rPr>
                <w:t>Description of someone's character</w:t>
              </w:r>
            </w:ins>
          </w:p>
        </w:tc>
        <w:tc>
          <w:tcPr>
            <w:tcW w:w="960" w:type="dxa"/>
            <w:tcBorders/>
            <w:shd w:fill="auto" w:val="clear"/>
            <w:vAlign w:val="bottom"/>
          </w:tcPr>
          <w:p>
            <w:pPr>
              <w:pStyle w:val="Normal"/>
              <w:widowControl/>
              <w:suppressAutoHyphens w:val="false"/>
              <w:jc w:val="right"/>
              <w:rPr/>
            </w:pPr>
            <w:ins w:id="1493" w:author="Unknown Author" w:date="2019-08-13T21:03:41Z">
              <w:r>
                <w:rPr>
                  <w:rFonts w:eastAsia="Times New Roman" w:cs="Times New Roman"/>
                  <w:color w:val="000000"/>
                  <w:kern w:val="0"/>
                  <w:lang w:eastAsia="nl-BE" w:bidi="ar-SA"/>
                </w:rPr>
                <w:t>5</w:t>
              </w:r>
            </w:ins>
          </w:p>
        </w:tc>
        <w:tc>
          <w:tcPr>
            <w:tcW w:w="960" w:type="dxa"/>
            <w:tcBorders/>
            <w:shd w:fill="auto" w:val="clear"/>
            <w:vAlign w:val="bottom"/>
          </w:tcPr>
          <w:p>
            <w:pPr>
              <w:pStyle w:val="Normal"/>
              <w:widowControl/>
              <w:suppressAutoHyphens w:val="false"/>
              <w:jc w:val="right"/>
              <w:rPr/>
            </w:pPr>
            <w:ins w:id="1494" w:author="Unknown Author" w:date="2019-08-13T21:03:41Z">
              <w:r>
                <w:rPr>
                  <w:rFonts w:eastAsia="Times New Roman" w:cs="Times New Roman"/>
                  <w:color w:val="000000"/>
                  <w:kern w:val="0"/>
                  <w:lang w:eastAsia="nl-BE" w:bidi="ar-SA"/>
                </w:rPr>
                <w:t>0.087</w:t>
              </w:r>
            </w:ins>
          </w:p>
        </w:tc>
        <w:tc>
          <w:tcPr>
            <w:tcW w:w="959" w:type="dxa"/>
            <w:tcBorders/>
            <w:shd w:fill="auto" w:val="clear"/>
            <w:vAlign w:val="bottom"/>
          </w:tcPr>
          <w:p>
            <w:pPr>
              <w:pStyle w:val="Normal"/>
              <w:widowControl/>
              <w:suppressAutoHyphens w:val="false"/>
              <w:jc w:val="right"/>
              <w:rPr/>
            </w:pPr>
            <w:ins w:id="1495" w:author="Unknown Author" w:date="2019-08-13T21:03:41Z">
              <w:r>
                <w:rPr>
                  <w:rFonts w:eastAsia="Times New Roman" w:cs="Times New Roman"/>
                  <w:color w:val="000000"/>
                  <w:kern w:val="0"/>
                  <w:lang w:eastAsia="nl-BE" w:bidi="ar-SA"/>
                </w:rPr>
                <w:t>0.48</w:t>
              </w:r>
            </w:ins>
          </w:p>
        </w:tc>
      </w:tr>
      <w:tr>
        <w:trPr>
          <w:trHeight w:val="315" w:hRule="atLeast"/>
        </w:trPr>
        <w:tc>
          <w:tcPr>
            <w:tcW w:w="3782" w:type="dxa"/>
            <w:tcBorders/>
            <w:shd w:fill="auto" w:val="clear"/>
            <w:vAlign w:val="bottom"/>
          </w:tcPr>
          <w:p>
            <w:pPr>
              <w:pStyle w:val="Normal"/>
              <w:widowControl/>
              <w:suppressAutoHyphens w:val="false"/>
              <w:rPr/>
            </w:pPr>
            <w:ins w:id="1496" w:author="Unknown Author" w:date="2019-08-13T21:03:41Z">
              <w:r>
                <w:rPr>
                  <w:rFonts w:eastAsia="Times New Roman" w:cs="Times New Roman"/>
                  <w:color w:val="000000"/>
                  <w:kern w:val="0"/>
                  <w:lang w:eastAsia="nl-BE" w:bidi="ar-SA"/>
                </w:rPr>
                <w:t>Description of a person's appearance</w:t>
              </w:r>
            </w:ins>
          </w:p>
        </w:tc>
        <w:tc>
          <w:tcPr>
            <w:tcW w:w="960" w:type="dxa"/>
            <w:tcBorders/>
            <w:shd w:fill="auto" w:val="clear"/>
            <w:vAlign w:val="bottom"/>
          </w:tcPr>
          <w:p>
            <w:pPr>
              <w:pStyle w:val="Normal"/>
              <w:widowControl/>
              <w:suppressAutoHyphens w:val="false"/>
              <w:jc w:val="right"/>
              <w:rPr/>
            </w:pPr>
            <w:ins w:id="1497" w:author="Unknown Author" w:date="2019-08-13T21:03:41Z">
              <w:r>
                <w:rPr>
                  <w:rFonts w:eastAsia="Times New Roman" w:cs="Times New Roman"/>
                  <w:color w:val="000000"/>
                  <w:kern w:val="0"/>
                  <w:lang w:eastAsia="nl-BE" w:bidi="ar-SA"/>
                </w:rPr>
                <w:t>5</w:t>
              </w:r>
            </w:ins>
          </w:p>
        </w:tc>
        <w:tc>
          <w:tcPr>
            <w:tcW w:w="960" w:type="dxa"/>
            <w:tcBorders/>
            <w:shd w:fill="auto" w:val="clear"/>
            <w:vAlign w:val="bottom"/>
          </w:tcPr>
          <w:p>
            <w:pPr>
              <w:pStyle w:val="Normal"/>
              <w:widowControl/>
              <w:suppressAutoHyphens w:val="false"/>
              <w:jc w:val="right"/>
              <w:rPr/>
            </w:pPr>
            <w:ins w:id="1498" w:author="Unknown Author" w:date="2019-08-13T21:03:41Z">
              <w:r>
                <w:rPr>
                  <w:rFonts w:eastAsia="Times New Roman" w:cs="Times New Roman"/>
                  <w:color w:val="000000"/>
                  <w:kern w:val="0"/>
                  <w:lang w:eastAsia="nl-BE" w:bidi="ar-SA"/>
                </w:rPr>
                <w:t>0.089</w:t>
              </w:r>
            </w:ins>
          </w:p>
        </w:tc>
        <w:tc>
          <w:tcPr>
            <w:tcW w:w="959" w:type="dxa"/>
            <w:tcBorders/>
            <w:shd w:fill="auto" w:val="clear"/>
            <w:vAlign w:val="bottom"/>
          </w:tcPr>
          <w:p>
            <w:pPr>
              <w:pStyle w:val="Normal"/>
              <w:widowControl/>
              <w:suppressAutoHyphens w:val="false"/>
              <w:jc w:val="right"/>
              <w:rPr/>
            </w:pPr>
            <w:ins w:id="1499" w:author="Unknown Author" w:date="2019-08-13T21:03:41Z">
              <w:r>
                <w:rPr>
                  <w:rFonts w:eastAsia="Times New Roman" w:cs="Times New Roman"/>
                  <w:color w:val="000000"/>
                  <w:kern w:val="0"/>
                  <w:lang w:eastAsia="nl-BE" w:bidi="ar-SA"/>
                </w:rPr>
                <w:t>0.8</w:t>
              </w:r>
            </w:ins>
          </w:p>
        </w:tc>
      </w:tr>
      <w:tr>
        <w:trPr>
          <w:trHeight w:val="315" w:hRule="atLeast"/>
        </w:trPr>
        <w:tc>
          <w:tcPr>
            <w:tcW w:w="3782" w:type="dxa"/>
            <w:tcBorders>
              <w:bottom w:val="single" w:sz="4" w:space="0" w:color="000000"/>
              <w:insideH w:val="single" w:sz="4" w:space="0" w:color="000000"/>
            </w:tcBorders>
            <w:shd w:fill="auto" w:val="clear"/>
            <w:vAlign w:val="bottom"/>
          </w:tcPr>
          <w:p>
            <w:pPr>
              <w:pStyle w:val="Normal"/>
              <w:widowControl/>
              <w:suppressAutoHyphens w:val="false"/>
              <w:rPr/>
            </w:pPr>
            <w:ins w:id="1500" w:author="Unknown Author" w:date="2019-08-13T21:03:41Z">
              <w:r>
                <w:rPr>
                  <w:rFonts w:eastAsia="Times New Roman" w:cs="Times New Roman"/>
                  <w:color w:val="000000"/>
                  <w:kern w:val="0"/>
                  <w:lang w:eastAsia="nl-BE" w:bidi="ar-SA"/>
                </w:rPr>
                <w:t>Description of a mood</w:t>
              </w:r>
            </w:ins>
          </w:p>
        </w:tc>
        <w:tc>
          <w:tcPr>
            <w:tcW w:w="960" w:type="dxa"/>
            <w:tcBorders>
              <w:bottom w:val="single" w:sz="4" w:space="0" w:color="000000"/>
              <w:insideH w:val="single" w:sz="4" w:space="0" w:color="000000"/>
            </w:tcBorders>
            <w:shd w:fill="auto" w:val="clear"/>
            <w:vAlign w:val="bottom"/>
          </w:tcPr>
          <w:p>
            <w:pPr>
              <w:pStyle w:val="Normal"/>
              <w:widowControl/>
              <w:suppressAutoHyphens w:val="false"/>
              <w:jc w:val="right"/>
              <w:rPr/>
            </w:pPr>
            <w:ins w:id="1501" w:author="Unknown Author" w:date="2019-08-13T21:03:41Z">
              <w:r>
                <w:rPr>
                  <w:rFonts w:eastAsia="Times New Roman" w:cs="Times New Roman"/>
                  <w:color w:val="000000"/>
                  <w:kern w:val="0"/>
                  <w:lang w:eastAsia="nl-BE" w:bidi="ar-SA"/>
                </w:rPr>
                <w:t>4</w:t>
              </w:r>
            </w:ins>
          </w:p>
        </w:tc>
        <w:tc>
          <w:tcPr>
            <w:tcW w:w="960" w:type="dxa"/>
            <w:tcBorders>
              <w:bottom w:val="single" w:sz="4" w:space="0" w:color="000000"/>
              <w:insideH w:val="single" w:sz="4" w:space="0" w:color="000000"/>
            </w:tcBorders>
            <w:shd w:fill="auto" w:val="clear"/>
            <w:vAlign w:val="bottom"/>
          </w:tcPr>
          <w:p>
            <w:pPr>
              <w:pStyle w:val="Normal"/>
              <w:widowControl/>
              <w:suppressAutoHyphens w:val="false"/>
              <w:jc w:val="right"/>
              <w:rPr/>
            </w:pPr>
            <w:ins w:id="1502" w:author="Unknown Author" w:date="2019-08-13T21:03:41Z">
              <w:r>
                <w:rPr>
                  <w:rFonts w:eastAsia="Times New Roman" w:cs="Times New Roman"/>
                  <w:color w:val="000000"/>
                  <w:kern w:val="0"/>
                  <w:lang w:eastAsia="nl-BE" w:bidi="ar-SA"/>
                </w:rPr>
                <w:t>0.069</w:t>
              </w:r>
            </w:ins>
          </w:p>
        </w:tc>
        <w:tc>
          <w:tcPr>
            <w:tcW w:w="959" w:type="dxa"/>
            <w:tcBorders>
              <w:bottom w:val="single" w:sz="4" w:space="0" w:color="000000"/>
              <w:insideH w:val="single" w:sz="4" w:space="0" w:color="000000"/>
            </w:tcBorders>
            <w:shd w:fill="auto" w:val="clear"/>
            <w:vAlign w:val="bottom"/>
          </w:tcPr>
          <w:p>
            <w:pPr>
              <w:pStyle w:val="Normal"/>
              <w:widowControl/>
              <w:suppressAutoHyphens w:val="false"/>
              <w:jc w:val="right"/>
              <w:rPr/>
            </w:pPr>
            <w:ins w:id="1503" w:author="Unknown Author" w:date="2019-08-13T21:03:41Z">
              <w:r>
                <w:rPr>
                  <w:rFonts w:eastAsia="Times New Roman" w:cs="Times New Roman"/>
                  <w:color w:val="000000"/>
                  <w:kern w:val="0"/>
                  <w:lang w:eastAsia="nl-BE" w:bidi="ar-SA"/>
                </w:rPr>
                <w:t>0.72</w:t>
              </w:r>
            </w:ins>
          </w:p>
        </w:tc>
      </w:tr>
    </w:tbl>
    <w:p>
      <w:pPr>
        <w:pStyle w:val="Normal"/>
        <w:widowControl/>
        <w:suppressAutoHyphens w:val="false"/>
        <w:spacing w:lineRule="auto" w:line="480"/>
        <w:rPr>
          <w:rFonts w:ascii="Cambria" w:hAnsi="Cambria" w:asciiTheme="majorHAnsi" w:hAnsiTheme="majorHAnsi"/>
          <w:i/>
          <w:i/>
          <w:kern w:val="0"/>
        </w:rPr>
      </w:pPr>
      <w:ins w:id="1504" w:author="Unknown Author" w:date="2019-08-13T21:03:41Z">
        <w:r>
          <w:rPr>
            <w:rFonts w:asciiTheme="majorHAnsi" w:hAnsiTheme="majorHAnsi" w:ascii="Cambria" w:hAnsi="Cambria"/>
            <w:i/>
            <w:kern w:val="0"/>
          </w:rPr>
        </w:r>
      </w:ins>
    </w:p>
    <w:p>
      <w:pPr>
        <w:pStyle w:val="Normal"/>
        <w:widowControl/>
        <w:suppressAutoHyphens w:val="false"/>
        <w:spacing w:lineRule="auto" w:line="480"/>
        <w:ind w:left="567" w:firstLine="709"/>
        <w:jc w:val="both"/>
        <w:rPr>
          <w:rFonts w:ascii="Cambria" w:hAnsi="Cambria" w:asciiTheme="majorHAnsi" w:hAnsiTheme="majorHAnsi"/>
          <w:kern w:val="0"/>
        </w:rPr>
      </w:pPr>
      <w:ins w:id="1505" w:author="Unknown Author" w:date="2019-08-13T21:03:41Z">
        <w:r>
          <w:rPr>
            <w:rFonts w:asciiTheme="majorHAnsi" w:hAnsiTheme="majorHAnsi" w:ascii="Cambria" w:hAnsi="Cambria"/>
            <w:kern w:val="0"/>
          </w:rPr>
        </w:r>
      </w:ins>
    </w:p>
    <w:p>
      <w:pPr>
        <w:pStyle w:val="Normal"/>
        <w:widowControl/>
        <w:suppressAutoHyphens w:val="false"/>
        <w:spacing w:lineRule="auto" w:line="480"/>
        <w:ind w:left="567" w:firstLine="709"/>
        <w:jc w:val="both"/>
        <w:rPr>
          <w:rFonts w:ascii="Cambria" w:hAnsi="Cambria" w:asciiTheme="majorHAnsi" w:hAnsiTheme="majorHAnsi"/>
          <w:kern w:val="0"/>
        </w:rPr>
      </w:pPr>
      <w:ins w:id="1506" w:author="Unknown Author" w:date="2019-08-13T21:03:41Z">
        <w:r>
          <w:rPr>
            <w:rFonts w:asciiTheme="majorHAnsi" w:hAnsiTheme="majorHAnsi" w:ascii="Cambria" w:hAnsi="Cambria"/>
            <w:kern w:val="0"/>
          </w:rPr>
        </w:r>
      </w:ins>
    </w:p>
    <w:p>
      <w:pPr>
        <w:pStyle w:val="Normal"/>
        <w:widowControl/>
        <w:suppressAutoHyphens w:val="false"/>
        <w:spacing w:lineRule="auto" w:line="480"/>
        <w:ind w:left="567" w:firstLine="709"/>
        <w:jc w:val="both"/>
        <w:rPr>
          <w:rFonts w:ascii="Cambria" w:hAnsi="Cambria" w:asciiTheme="majorHAnsi" w:hAnsiTheme="majorHAnsi"/>
          <w:kern w:val="0"/>
        </w:rPr>
      </w:pPr>
      <w:ins w:id="1507" w:author="Unknown Author" w:date="2019-08-13T21:03:41Z">
        <w:r>
          <w:rPr>
            <w:rFonts w:asciiTheme="majorHAnsi" w:hAnsiTheme="majorHAnsi" w:ascii="Cambria" w:hAnsi="Cambria"/>
            <w:kern w:val="0"/>
          </w:rPr>
        </w:r>
      </w:ins>
    </w:p>
    <w:p>
      <w:pPr>
        <w:pStyle w:val="Normal"/>
        <w:widowControl/>
        <w:suppressAutoHyphens w:val="false"/>
        <w:spacing w:lineRule="auto" w:line="480"/>
        <w:ind w:left="567" w:firstLine="709"/>
        <w:jc w:val="both"/>
        <w:rPr>
          <w:rFonts w:ascii="Cambria" w:hAnsi="Cambria" w:asciiTheme="majorHAnsi" w:hAnsiTheme="majorHAnsi"/>
          <w:kern w:val="0"/>
        </w:rPr>
      </w:pPr>
      <w:ins w:id="1508" w:author="Unknown Author" w:date="2019-08-13T21:03:41Z">
        <w:r>
          <w:rPr>
            <w:rFonts w:asciiTheme="majorHAnsi" w:hAnsiTheme="majorHAnsi" w:ascii="Cambria" w:hAnsi="Cambria"/>
            <w:kern w:val="0"/>
          </w:rPr>
        </w:r>
      </w:ins>
    </w:p>
    <w:p>
      <w:pPr>
        <w:pStyle w:val="Normal"/>
        <w:widowControl/>
        <w:suppressAutoHyphens w:val="false"/>
        <w:rPr>
          <w:rFonts w:ascii="Cambria" w:hAnsi="Cambria" w:asciiTheme="majorHAnsi" w:hAnsiTheme="majorHAnsi"/>
          <w:kern w:val="0"/>
        </w:rPr>
      </w:pPr>
      <w:ins w:id="1509" w:author="Unknown Author" w:date="2019-08-13T21:03:41Z">
        <w:r>
          <w:rPr>
            <w:rFonts w:asciiTheme="majorHAnsi" w:hAnsiTheme="majorHAnsi" w:ascii="Cambria" w:hAnsi="Cambria"/>
            <w:kern w:val="0"/>
          </w:rPr>
        </w:r>
      </w:ins>
      <w:r>
        <w:br w:type="page"/>
      </w:r>
    </w:p>
    <w:p>
      <w:pPr>
        <w:pStyle w:val="Normal"/>
        <w:widowControl/>
        <w:suppressAutoHyphens w:val="false"/>
        <w:spacing w:lineRule="auto" w:line="480"/>
        <w:jc w:val="both"/>
        <w:rPr/>
      </w:pPr>
      <w:ins w:id="1510" w:author="Unknown Author" w:date="2019-08-13T21:03:41Z">
        <w:r>
          <w:rPr>
            <w:kern w:val="0"/>
          </w:rPr>
          <w:t>Table 3</w:t>
        </w:r>
      </w:ins>
    </w:p>
    <w:p>
      <w:pPr>
        <w:pStyle w:val="Normal"/>
        <w:widowControl/>
        <w:suppressAutoHyphens w:val="false"/>
        <w:spacing w:lineRule="auto" w:line="480"/>
        <w:jc w:val="both"/>
        <w:rPr/>
      </w:pPr>
      <w:ins w:id="1511" w:author="Unknown Author" w:date="2019-08-13T21:03:41Z">
        <w:r>
          <w:rPr>
            <w:i/>
            <w:kern w:val="0"/>
          </w:rPr>
          <w:t>Regression coefficients and R² for Valence for each of the K dimensions. The attentional weights assigned by the GCM for these dimensions is indicated by w</w:t>
        </w:r>
      </w:ins>
      <w:ins w:id="1512" w:author="Unknown Author" w:date="2019-08-13T21:03:41Z">
        <w:r>
          <w:rPr>
            <w:i/>
            <w:kern w:val="0"/>
            <w:vertAlign w:val="subscript"/>
          </w:rPr>
          <w:t>k</w:t>
        </w:r>
      </w:ins>
    </w:p>
    <w:p>
      <w:pPr>
        <w:pStyle w:val="Normal"/>
        <w:widowControl/>
        <w:suppressAutoHyphens w:val="false"/>
        <w:spacing w:lineRule="auto" w:line="480"/>
        <w:jc w:val="both"/>
        <w:rPr>
          <w:rFonts w:cs="Times New Roman"/>
          <w:kern w:val="0"/>
          <w:sz w:val="22"/>
          <w:szCs w:val="22"/>
        </w:rPr>
      </w:pPr>
      <w:ins w:id="1513" w:author="Unknown Author" w:date="2019-08-13T21:03:41Z">
        <w:r>
          <w:rPr>
            <w:rFonts w:cs="Times New Roman"/>
            <w:kern w:val="0"/>
            <w:sz w:val="22"/>
            <w:szCs w:val="22"/>
          </w:rPr>
        </w:r>
      </w:ins>
    </w:p>
    <w:tbl>
      <w:tblPr>
        <w:tblW w:w="9050" w:type="dxa"/>
        <w:jc w:val="left"/>
        <w:tblInd w:w="0" w:type="dxa"/>
        <w:tblBorders>
          <w:bottom w:val="single" w:sz="4" w:space="0" w:color="000000"/>
          <w:insideH w:val="single" w:sz="4" w:space="0" w:color="000000"/>
        </w:tblBorders>
        <w:tblCellMar>
          <w:top w:w="15" w:type="dxa"/>
          <w:left w:w="15" w:type="dxa"/>
          <w:bottom w:w="0" w:type="dxa"/>
          <w:right w:w="15" w:type="dxa"/>
        </w:tblCellMar>
        <w:tblLook w:val="04a0"/>
      </w:tblPr>
      <w:tblGrid>
        <w:gridCol w:w="2957"/>
        <w:gridCol w:w="313"/>
        <w:gridCol w:w="560"/>
        <w:gridCol w:w="320"/>
        <w:gridCol w:w="560"/>
        <w:gridCol w:w="319"/>
        <w:gridCol w:w="561"/>
        <w:gridCol w:w="319"/>
        <w:gridCol w:w="560"/>
        <w:gridCol w:w="320"/>
        <w:gridCol w:w="560"/>
        <w:gridCol w:w="319"/>
        <w:gridCol w:w="561"/>
        <w:gridCol w:w="340"/>
        <w:gridCol w:w="481"/>
      </w:tblGrid>
      <w:tr>
        <w:trPr>
          <w:trHeight w:val="240" w:hRule="atLeast"/>
        </w:trPr>
        <w:tc>
          <w:tcPr>
            <w:tcW w:w="2957" w:type="dxa"/>
            <w:tcBorders>
              <w:bottom w:val="single" w:sz="4" w:space="0" w:color="000000"/>
              <w:insideH w:val="single" w:sz="4" w:space="0" w:color="000000"/>
            </w:tcBorders>
            <w:shd w:fill="auto" w:val="clear"/>
            <w:vAlign w:val="bottom"/>
          </w:tcPr>
          <w:p>
            <w:pPr>
              <w:pStyle w:val="Normal"/>
              <w:widowControl/>
              <w:suppressAutoHyphens w:val="false"/>
              <w:rPr/>
            </w:pPr>
            <w:ins w:id="1514" w:author="Unknown Author" w:date="2019-08-13T21:03:41Z">
              <w:r>
                <w:rPr>
                  <w:color w:val="000000"/>
                  <w:sz w:val="22"/>
                  <w:szCs w:val="22"/>
                </w:rPr>
                <w:t>Category</w:t>
              </w:r>
            </w:ins>
          </w:p>
        </w:tc>
        <w:tc>
          <w:tcPr>
            <w:tcW w:w="313" w:type="dxa"/>
            <w:tcBorders>
              <w:bottom w:val="single" w:sz="4" w:space="0" w:color="000000"/>
              <w:insideH w:val="single" w:sz="4" w:space="0" w:color="000000"/>
            </w:tcBorders>
            <w:shd w:fill="auto" w:val="clear"/>
            <w:vAlign w:val="bottom"/>
          </w:tcPr>
          <w:p>
            <w:pPr>
              <w:pStyle w:val="Normal"/>
              <w:widowControl/>
              <w:suppressAutoHyphens w:val="false"/>
              <w:rPr/>
            </w:pPr>
            <w:ins w:id="1515" w:author="Unknown Author" w:date="2019-08-13T21:03:41Z">
              <w:r>
                <w:rPr>
                  <w:color w:val="000000"/>
                  <w:sz w:val="22"/>
                  <w:szCs w:val="22"/>
                </w:rPr>
                <w:t> </w:t>
              </w:r>
            </w:ins>
          </w:p>
        </w:tc>
        <w:tc>
          <w:tcPr>
            <w:tcW w:w="560" w:type="dxa"/>
            <w:tcBorders>
              <w:bottom w:val="single" w:sz="4" w:space="0" w:color="000000"/>
              <w:insideH w:val="single" w:sz="4" w:space="0" w:color="000000"/>
            </w:tcBorders>
            <w:shd w:fill="auto" w:val="clear"/>
            <w:vAlign w:val="bottom"/>
          </w:tcPr>
          <w:p>
            <w:pPr>
              <w:pStyle w:val="Normal"/>
              <w:widowControl/>
              <w:suppressAutoHyphens w:val="false"/>
              <w:rPr/>
            </w:pPr>
            <w:ins w:id="1516" w:author="Unknown Author" w:date="2019-08-13T21:03:41Z">
              <w:r>
                <w:rPr>
                  <w:color w:val="000000"/>
                  <w:sz w:val="22"/>
                  <w:szCs w:val="22"/>
                </w:rPr>
                <w:t>1</w:t>
              </w:r>
            </w:ins>
          </w:p>
        </w:tc>
        <w:tc>
          <w:tcPr>
            <w:tcW w:w="320" w:type="dxa"/>
            <w:tcBorders>
              <w:bottom w:val="single" w:sz="4" w:space="0" w:color="000000"/>
              <w:insideH w:val="single" w:sz="4" w:space="0" w:color="000000"/>
            </w:tcBorders>
            <w:shd w:fill="auto" w:val="clear"/>
            <w:vAlign w:val="bottom"/>
          </w:tcPr>
          <w:p>
            <w:pPr>
              <w:pStyle w:val="Normal"/>
              <w:widowControl/>
              <w:suppressAutoHyphens w:val="false"/>
              <w:rPr/>
            </w:pPr>
            <w:ins w:id="1517" w:author="Unknown Author" w:date="2019-08-13T21:03:41Z">
              <w:r>
                <w:rPr>
                  <w:color w:val="000000"/>
                  <w:sz w:val="22"/>
                  <w:szCs w:val="22"/>
                </w:rPr>
                <w:t> </w:t>
              </w:r>
            </w:ins>
          </w:p>
        </w:tc>
        <w:tc>
          <w:tcPr>
            <w:tcW w:w="560" w:type="dxa"/>
            <w:tcBorders>
              <w:bottom w:val="single" w:sz="4" w:space="0" w:color="000000"/>
              <w:insideH w:val="single" w:sz="4" w:space="0" w:color="000000"/>
            </w:tcBorders>
            <w:shd w:fill="auto" w:val="clear"/>
            <w:vAlign w:val="bottom"/>
          </w:tcPr>
          <w:p>
            <w:pPr>
              <w:pStyle w:val="Normal"/>
              <w:widowControl/>
              <w:suppressAutoHyphens w:val="false"/>
              <w:rPr/>
            </w:pPr>
            <w:ins w:id="1518" w:author="Unknown Author" w:date="2019-08-13T21:03:41Z">
              <w:r>
                <w:rPr>
                  <w:color w:val="000000"/>
                  <w:sz w:val="22"/>
                  <w:szCs w:val="22"/>
                </w:rPr>
                <w:t>2</w:t>
              </w:r>
            </w:ins>
          </w:p>
        </w:tc>
        <w:tc>
          <w:tcPr>
            <w:tcW w:w="319" w:type="dxa"/>
            <w:tcBorders>
              <w:bottom w:val="single" w:sz="4" w:space="0" w:color="000000"/>
              <w:insideH w:val="single" w:sz="4" w:space="0" w:color="000000"/>
            </w:tcBorders>
            <w:shd w:fill="auto" w:val="clear"/>
            <w:vAlign w:val="bottom"/>
          </w:tcPr>
          <w:p>
            <w:pPr>
              <w:pStyle w:val="Normal"/>
              <w:widowControl/>
              <w:suppressAutoHyphens w:val="false"/>
              <w:rPr/>
            </w:pPr>
            <w:ins w:id="1519" w:author="Unknown Author" w:date="2019-08-13T21:03:41Z">
              <w:r>
                <w:rPr>
                  <w:color w:val="000000"/>
                  <w:sz w:val="22"/>
                  <w:szCs w:val="22"/>
                </w:rPr>
                <w:t> </w:t>
              </w:r>
            </w:ins>
          </w:p>
        </w:tc>
        <w:tc>
          <w:tcPr>
            <w:tcW w:w="561" w:type="dxa"/>
            <w:tcBorders>
              <w:bottom w:val="single" w:sz="4" w:space="0" w:color="000000"/>
              <w:insideH w:val="single" w:sz="4" w:space="0" w:color="000000"/>
            </w:tcBorders>
            <w:shd w:fill="auto" w:val="clear"/>
            <w:vAlign w:val="bottom"/>
          </w:tcPr>
          <w:p>
            <w:pPr>
              <w:pStyle w:val="Normal"/>
              <w:widowControl/>
              <w:suppressAutoHyphens w:val="false"/>
              <w:rPr/>
            </w:pPr>
            <w:ins w:id="1520" w:author="Unknown Author" w:date="2019-08-13T21:03:41Z">
              <w:r>
                <w:rPr>
                  <w:color w:val="000000"/>
                  <w:sz w:val="22"/>
                  <w:szCs w:val="22"/>
                </w:rPr>
                <w:t>3</w:t>
              </w:r>
            </w:ins>
          </w:p>
        </w:tc>
        <w:tc>
          <w:tcPr>
            <w:tcW w:w="319" w:type="dxa"/>
            <w:tcBorders>
              <w:bottom w:val="single" w:sz="4" w:space="0" w:color="000000"/>
              <w:insideH w:val="single" w:sz="4" w:space="0" w:color="000000"/>
            </w:tcBorders>
            <w:shd w:fill="auto" w:val="clear"/>
            <w:vAlign w:val="bottom"/>
          </w:tcPr>
          <w:p>
            <w:pPr>
              <w:pStyle w:val="Normal"/>
              <w:widowControl/>
              <w:suppressAutoHyphens w:val="false"/>
              <w:rPr/>
            </w:pPr>
            <w:ins w:id="1521" w:author="Unknown Author" w:date="2019-08-13T21:03:41Z">
              <w:r>
                <w:rPr>
                  <w:color w:val="000000"/>
                  <w:sz w:val="22"/>
                  <w:szCs w:val="22"/>
                </w:rPr>
                <w:t> </w:t>
              </w:r>
            </w:ins>
          </w:p>
        </w:tc>
        <w:tc>
          <w:tcPr>
            <w:tcW w:w="560" w:type="dxa"/>
            <w:tcBorders>
              <w:bottom w:val="single" w:sz="4" w:space="0" w:color="000000"/>
              <w:insideH w:val="single" w:sz="4" w:space="0" w:color="000000"/>
            </w:tcBorders>
            <w:shd w:fill="auto" w:val="clear"/>
            <w:vAlign w:val="bottom"/>
          </w:tcPr>
          <w:p>
            <w:pPr>
              <w:pStyle w:val="Normal"/>
              <w:widowControl/>
              <w:suppressAutoHyphens w:val="false"/>
              <w:rPr/>
            </w:pPr>
            <w:ins w:id="1522" w:author="Unknown Author" w:date="2019-08-13T21:03:41Z">
              <w:r>
                <w:rPr>
                  <w:color w:val="000000"/>
                  <w:sz w:val="22"/>
                  <w:szCs w:val="22"/>
                </w:rPr>
                <w:t>4</w:t>
              </w:r>
            </w:ins>
          </w:p>
        </w:tc>
        <w:tc>
          <w:tcPr>
            <w:tcW w:w="320" w:type="dxa"/>
            <w:tcBorders>
              <w:bottom w:val="single" w:sz="4" w:space="0" w:color="000000"/>
              <w:insideH w:val="single" w:sz="4" w:space="0" w:color="000000"/>
            </w:tcBorders>
            <w:shd w:fill="auto" w:val="clear"/>
            <w:vAlign w:val="bottom"/>
          </w:tcPr>
          <w:p>
            <w:pPr>
              <w:pStyle w:val="Normal"/>
              <w:widowControl/>
              <w:suppressAutoHyphens w:val="false"/>
              <w:rPr/>
            </w:pPr>
            <w:ins w:id="1523" w:author="Unknown Author" w:date="2019-08-13T21:03:41Z">
              <w:r>
                <w:rPr>
                  <w:color w:val="000000"/>
                  <w:sz w:val="22"/>
                  <w:szCs w:val="22"/>
                </w:rPr>
                <w:t> </w:t>
              </w:r>
            </w:ins>
          </w:p>
        </w:tc>
        <w:tc>
          <w:tcPr>
            <w:tcW w:w="560" w:type="dxa"/>
            <w:tcBorders>
              <w:bottom w:val="single" w:sz="4" w:space="0" w:color="000000"/>
              <w:insideH w:val="single" w:sz="4" w:space="0" w:color="000000"/>
            </w:tcBorders>
            <w:shd w:fill="auto" w:val="clear"/>
            <w:vAlign w:val="bottom"/>
          </w:tcPr>
          <w:p>
            <w:pPr>
              <w:pStyle w:val="Normal"/>
              <w:widowControl/>
              <w:suppressAutoHyphens w:val="false"/>
              <w:rPr/>
            </w:pPr>
            <w:ins w:id="1524" w:author="Unknown Author" w:date="2019-08-13T21:03:41Z">
              <w:r>
                <w:rPr>
                  <w:color w:val="000000"/>
                  <w:sz w:val="22"/>
                  <w:szCs w:val="22"/>
                </w:rPr>
                <w:t>5</w:t>
              </w:r>
            </w:ins>
          </w:p>
        </w:tc>
        <w:tc>
          <w:tcPr>
            <w:tcW w:w="319" w:type="dxa"/>
            <w:tcBorders>
              <w:bottom w:val="single" w:sz="4" w:space="0" w:color="000000"/>
              <w:insideH w:val="single" w:sz="4" w:space="0" w:color="000000"/>
            </w:tcBorders>
            <w:shd w:fill="auto" w:val="clear"/>
            <w:vAlign w:val="bottom"/>
          </w:tcPr>
          <w:p>
            <w:pPr>
              <w:pStyle w:val="Normal"/>
              <w:widowControl/>
              <w:suppressAutoHyphens w:val="false"/>
              <w:rPr/>
            </w:pPr>
            <w:ins w:id="1525" w:author="Unknown Author" w:date="2019-08-13T21:03:41Z">
              <w:r>
                <w:rPr>
                  <w:color w:val="000000"/>
                  <w:sz w:val="22"/>
                  <w:szCs w:val="22"/>
                </w:rPr>
                <w:t> </w:t>
              </w:r>
            </w:ins>
          </w:p>
        </w:tc>
        <w:tc>
          <w:tcPr>
            <w:tcW w:w="561" w:type="dxa"/>
            <w:tcBorders>
              <w:bottom w:val="single" w:sz="4" w:space="0" w:color="000000"/>
              <w:insideH w:val="single" w:sz="4" w:space="0" w:color="000000"/>
            </w:tcBorders>
            <w:shd w:fill="auto" w:val="clear"/>
            <w:vAlign w:val="bottom"/>
          </w:tcPr>
          <w:p>
            <w:pPr>
              <w:pStyle w:val="Normal"/>
              <w:widowControl/>
              <w:suppressAutoHyphens w:val="false"/>
              <w:rPr/>
            </w:pPr>
            <w:ins w:id="1526" w:author="Unknown Author" w:date="2019-08-13T21:03:41Z">
              <w:r>
                <w:rPr>
                  <w:color w:val="000000"/>
                  <w:sz w:val="22"/>
                  <w:szCs w:val="22"/>
                </w:rPr>
                <w:t>6</w:t>
              </w:r>
            </w:ins>
          </w:p>
        </w:tc>
        <w:tc>
          <w:tcPr>
            <w:tcW w:w="340" w:type="dxa"/>
            <w:tcBorders>
              <w:bottom w:val="single" w:sz="4" w:space="0" w:color="000000"/>
              <w:insideH w:val="single" w:sz="4" w:space="0" w:color="000000"/>
            </w:tcBorders>
            <w:shd w:fill="auto" w:val="clear"/>
            <w:vAlign w:val="bottom"/>
          </w:tcPr>
          <w:p>
            <w:pPr>
              <w:pStyle w:val="Normal"/>
              <w:widowControl/>
              <w:suppressAutoHyphens w:val="false"/>
              <w:rPr/>
            </w:pPr>
            <w:ins w:id="1527" w:author="Unknown Author" w:date="2019-08-13T21:03:41Z">
              <w:r>
                <w:rPr>
                  <w:color w:val="000000"/>
                  <w:sz w:val="22"/>
                  <w:szCs w:val="22"/>
                </w:rPr>
                <w:t> </w:t>
              </w:r>
            </w:ins>
          </w:p>
        </w:tc>
        <w:tc>
          <w:tcPr>
            <w:tcW w:w="481" w:type="dxa"/>
            <w:tcBorders>
              <w:bottom w:val="single" w:sz="4" w:space="0" w:color="000000"/>
              <w:insideH w:val="single" w:sz="4" w:space="0" w:color="000000"/>
            </w:tcBorders>
            <w:shd w:fill="auto" w:val="clear"/>
            <w:vAlign w:val="bottom"/>
          </w:tcPr>
          <w:p>
            <w:pPr>
              <w:pStyle w:val="Normal"/>
              <w:widowControl/>
              <w:suppressAutoHyphens w:val="false"/>
              <w:rPr/>
            </w:pPr>
            <w:ins w:id="1528" w:author="Unknown Author" w:date="2019-08-13T21:03:41Z">
              <w:r>
                <w:rPr>
                  <w:i/>
                  <w:iCs/>
                  <w:color w:val="000000"/>
                  <w:sz w:val="22"/>
                  <w:szCs w:val="22"/>
                </w:rPr>
                <w:t>R²</w:t>
              </w:r>
            </w:ins>
          </w:p>
        </w:tc>
      </w:tr>
      <w:tr>
        <w:trPr>
          <w:trHeight w:val="240" w:hRule="atLeast"/>
        </w:trPr>
        <w:tc>
          <w:tcPr>
            <w:tcW w:w="2957" w:type="dxa"/>
            <w:tcBorders>
              <w:top w:val="single" w:sz="4" w:space="0" w:color="000000"/>
            </w:tcBorders>
            <w:shd w:fill="auto" w:val="clear"/>
            <w:vAlign w:val="bottom"/>
          </w:tcPr>
          <w:p>
            <w:pPr>
              <w:pStyle w:val="Normal"/>
              <w:widowControl/>
              <w:suppressAutoHyphens w:val="false"/>
              <w:rPr/>
            </w:pPr>
            <w:ins w:id="1529" w:author="Unknown Author" w:date="2019-08-13T21:03:41Z">
              <w:r>
                <w:rPr>
                  <w:color w:val="000000"/>
                  <w:sz w:val="22"/>
                  <w:szCs w:val="22"/>
                </w:rPr>
                <w:t>A quality judgment</w:t>
              </w:r>
            </w:ins>
          </w:p>
        </w:tc>
        <w:tc>
          <w:tcPr>
            <w:tcW w:w="313" w:type="dxa"/>
            <w:tcBorders>
              <w:top w:val="single" w:sz="4" w:space="0" w:color="000000"/>
            </w:tcBorders>
            <w:shd w:fill="auto" w:val="clear"/>
            <w:vAlign w:val="bottom"/>
          </w:tcPr>
          <w:p>
            <w:pPr>
              <w:pStyle w:val="Normal"/>
              <w:widowControl/>
              <w:suppressAutoHyphens w:val="false"/>
              <w:rPr/>
            </w:pPr>
            <w:ins w:id="1530" w:author="Unknown Author" w:date="2019-08-13T21:03:41Z">
              <w:r>
                <w:rPr>
                  <w:i/>
                  <w:color w:val="000000"/>
                  <w:sz w:val="22"/>
                  <w:szCs w:val="22"/>
                </w:rPr>
                <w:t>w</w:t>
              </w:r>
            </w:ins>
            <w:ins w:id="1531" w:author="Unknown Author" w:date="2019-08-13T21:03:41Z">
              <w:r>
                <w:rPr>
                  <w:i/>
                  <w:color w:val="000000"/>
                  <w:sz w:val="22"/>
                  <w:szCs w:val="22"/>
                  <w:vertAlign w:val="subscript"/>
                </w:rPr>
                <w:t>k</w:t>
              </w:r>
            </w:ins>
          </w:p>
        </w:tc>
        <w:tc>
          <w:tcPr>
            <w:tcW w:w="560" w:type="dxa"/>
            <w:tcBorders>
              <w:top w:val="single" w:sz="4" w:space="0" w:color="000000"/>
            </w:tcBorders>
            <w:shd w:fill="auto" w:val="clear"/>
            <w:vAlign w:val="bottom"/>
          </w:tcPr>
          <w:p>
            <w:pPr>
              <w:pStyle w:val="Normal"/>
              <w:widowControl/>
              <w:suppressAutoHyphens w:val="false"/>
              <w:rPr/>
            </w:pPr>
            <w:ins w:id="1532" w:author="Unknown Author" w:date="2019-08-13T21:03:41Z">
              <w:r>
                <w:rPr>
                  <w:color w:val="000000"/>
                  <w:sz w:val="22"/>
                  <w:szCs w:val="22"/>
                </w:rPr>
                <w:t>0.01</w:t>
              </w:r>
            </w:ins>
          </w:p>
        </w:tc>
        <w:tc>
          <w:tcPr>
            <w:tcW w:w="320" w:type="dxa"/>
            <w:tcBorders>
              <w:top w:val="single" w:sz="4" w:space="0" w:color="000000"/>
            </w:tcBorders>
            <w:shd w:fill="auto" w:val="clear"/>
            <w:vAlign w:val="bottom"/>
          </w:tcPr>
          <w:p>
            <w:pPr>
              <w:pStyle w:val="Normal"/>
              <w:widowControl/>
              <w:suppressAutoHyphens w:val="false"/>
              <w:rPr>
                <w:color w:val="000000"/>
              </w:rPr>
            </w:pPr>
            <w:ins w:id="1533" w:author="Unknown Author" w:date="2019-08-13T21:03:41Z">
              <w:r>
                <w:rPr>
                  <w:color w:val="000000"/>
                </w:rPr>
              </w:r>
            </w:ins>
          </w:p>
        </w:tc>
        <w:tc>
          <w:tcPr>
            <w:tcW w:w="560" w:type="dxa"/>
            <w:tcBorders>
              <w:top w:val="single" w:sz="4" w:space="0" w:color="000000"/>
            </w:tcBorders>
            <w:shd w:fill="auto" w:val="clear"/>
            <w:vAlign w:val="bottom"/>
          </w:tcPr>
          <w:p>
            <w:pPr>
              <w:pStyle w:val="Normal"/>
              <w:widowControl/>
              <w:suppressAutoHyphens w:val="false"/>
              <w:rPr/>
            </w:pPr>
            <w:ins w:id="1534" w:author="Unknown Author" w:date="2019-08-13T21:03:41Z">
              <w:r>
                <w:rPr>
                  <w:color w:val="000000"/>
                  <w:sz w:val="22"/>
                  <w:szCs w:val="22"/>
                </w:rPr>
                <w:t>0.15</w:t>
              </w:r>
            </w:ins>
          </w:p>
        </w:tc>
        <w:tc>
          <w:tcPr>
            <w:tcW w:w="319" w:type="dxa"/>
            <w:tcBorders>
              <w:top w:val="single" w:sz="4" w:space="0" w:color="000000"/>
            </w:tcBorders>
            <w:shd w:fill="auto" w:val="clear"/>
            <w:vAlign w:val="bottom"/>
          </w:tcPr>
          <w:p>
            <w:pPr>
              <w:pStyle w:val="Normal"/>
              <w:widowControl/>
              <w:suppressAutoHyphens w:val="false"/>
              <w:rPr>
                <w:color w:val="000000"/>
              </w:rPr>
            </w:pPr>
            <w:ins w:id="1535" w:author="Unknown Author" w:date="2019-08-13T21:03:41Z">
              <w:r>
                <w:rPr>
                  <w:color w:val="000000"/>
                </w:rPr>
              </w:r>
            </w:ins>
          </w:p>
        </w:tc>
        <w:tc>
          <w:tcPr>
            <w:tcW w:w="561" w:type="dxa"/>
            <w:tcBorders>
              <w:top w:val="single" w:sz="4" w:space="0" w:color="000000"/>
            </w:tcBorders>
            <w:shd w:fill="auto" w:val="clear"/>
            <w:vAlign w:val="bottom"/>
          </w:tcPr>
          <w:p>
            <w:pPr>
              <w:pStyle w:val="Normal"/>
              <w:widowControl/>
              <w:suppressAutoHyphens w:val="false"/>
              <w:rPr/>
            </w:pPr>
            <w:ins w:id="1536" w:author="Unknown Author" w:date="2019-08-13T21:03:41Z">
              <w:r>
                <w:rPr>
                  <w:color w:val="000000"/>
                  <w:sz w:val="22"/>
                  <w:szCs w:val="22"/>
                </w:rPr>
                <w:t>0.07</w:t>
              </w:r>
            </w:ins>
          </w:p>
        </w:tc>
        <w:tc>
          <w:tcPr>
            <w:tcW w:w="319" w:type="dxa"/>
            <w:tcBorders>
              <w:top w:val="single" w:sz="4" w:space="0" w:color="000000"/>
            </w:tcBorders>
            <w:shd w:fill="auto" w:val="clear"/>
            <w:vAlign w:val="bottom"/>
          </w:tcPr>
          <w:p>
            <w:pPr>
              <w:pStyle w:val="Normal"/>
              <w:widowControl/>
              <w:suppressAutoHyphens w:val="false"/>
              <w:rPr>
                <w:color w:val="000000"/>
              </w:rPr>
            </w:pPr>
            <w:ins w:id="1537" w:author="Unknown Author" w:date="2019-08-13T21:03:41Z">
              <w:r>
                <w:rPr>
                  <w:color w:val="000000"/>
                </w:rPr>
              </w:r>
            </w:ins>
          </w:p>
        </w:tc>
        <w:tc>
          <w:tcPr>
            <w:tcW w:w="560" w:type="dxa"/>
            <w:tcBorders>
              <w:top w:val="single" w:sz="4" w:space="0" w:color="000000"/>
            </w:tcBorders>
            <w:shd w:fill="auto" w:val="clear"/>
            <w:vAlign w:val="bottom"/>
          </w:tcPr>
          <w:p>
            <w:pPr>
              <w:pStyle w:val="Normal"/>
              <w:widowControl/>
              <w:suppressAutoHyphens w:val="false"/>
              <w:rPr/>
            </w:pPr>
            <w:ins w:id="1538" w:author="Unknown Author" w:date="2019-08-13T21:03:41Z">
              <w:r>
                <w:rPr>
                  <w:color w:val="000000"/>
                  <w:sz w:val="22"/>
                  <w:szCs w:val="22"/>
                </w:rPr>
                <w:t>0.76</w:t>
              </w:r>
            </w:ins>
          </w:p>
        </w:tc>
        <w:tc>
          <w:tcPr>
            <w:tcW w:w="320" w:type="dxa"/>
            <w:tcBorders>
              <w:top w:val="single" w:sz="4" w:space="0" w:color="000000"/>
            </w:tcBorders>
            <w:shd w:fill="auto" w:val="clear"/>
            <w:vAlign w:val="bottom"/>
          </w:tcPr>
          <w:p>
            <w:pPr>
              <w:pStyle w:val="Normal"/>
              <w:widowControl/>
              <w:suppressAutoHyphens w:val="false"/>
              <w:rPr>
                <w:color w:val="000000"/>
              </w:rPr>
            </w:pPr>
            <w:ins w:id="1539" w:author="Unknown Author" w:date="2019-08-13T21:03:41Z">
              <w:r>
                <w:rPr>
                  <w:color w:val="000000"/>
                </w:rPr>
              </w:r>
            </w:ins>
          </w:p>
        </w:tc>
        <w:tc>
          <w:tcPr>
            <w:tcW w:w="560" w:type="dxa"/>
            <w:tcBorders>
              <w:top w:val="single" w:sz="4" w:space="0" w:color="000000"/>
            </w:tcBorders>
            <w:shd w:fill="auto" w:val="clear"/>
            <w:vAlign w:val="bottom"/>
          </w:tcPr>
          <w:p>
            <w:pPr>
              <w:pStyle w:val="Normal"/>
              <w:widowControl/>
              <w:suppressAutoHyphens w:val="false"/>
              <w:rPr>
                <w:color w:val="000000"/>
              </w:rPr>
            </w:pPr>
            <w:ins w:id="1540" w:author="Unknown Author" w:date="2019-08-13T21:03:41Z">
              <w:r>
                <w:rPr>
                  <w:color w:val="000000"/>
                </w:rPr>
              </w:r>
            </w:ins>
          </w:p>
        </w:tc>
        <w:tc>
          <w:tcPr>
            <w:tcW w:w="319" w:type="dxa"/>
            <w:tcBorders>
              <w:top w:val="single" w:sz="4" w:space="0" w:color="000000"/>
            </w:tcBorders>
            <w:shd w:fill="auto" w:val="clear"/>
            <w:vAlign w:val="bottom"/>
          </w:tcPr>
          <w:p>
            <w:pPr>
              <w:pStyle w:val="Normal"/>
              <w:widowControl/>
              <w:suppressAutoHyphens w:val="false"/>
              <w:rPr>
                <w:color w:val="000000"/>
              </w:rPr>
            </w:pPr>
            <w:ins w:id="1541" w:author="Unknown Author" w:date="2019-08-13T21:03:41Z">
              <w:r>
                <w:rPr>
                  <w:color w:val="000000"/>
                </w:rPr>
              </w:r>
            </w:ins>
          </w:p>
        </w:tc>
        <w:tc>
          <w:tcPr>
            <w:tcW w:w="561" w:type="dxa"/>
            <w:tcBorders>
              <w:top w:val="single" w:sz="4" w:space="0" w:color="000000"/>
            </w:tcBorders>
            <w:shd w:fill="auto" w:val="clear"/>
            <w:vAlign w:val="bottom"/>
          </w:tcPr>
          <w:p>
            <w:pPr>
              <w:pStyle w:val="Normal"/>
              <w:widowControl/>
              <w:suppressAutoHyphens w:val="false"/>
              <w:rPr>
                <w:color w:val="000000"/>
              </w:rPr>
            </w:pPr>
            <w:ins w:id="1542" w:author="Unknown Author" w:date="2019-08-13T21:03:41Z">
              <w:r>
                <w:rPr>
                  <w:color w:val="000000"/>
                </w:rPr>
              </w:r>
            </w:ins>
          </w:p>
        </w:tc>
        <w:tc>
          <w:tcPr>
            <w:tcW w:w="340" w:type="dxa"/>
            <w:tcBorders>
              <w:top w:val="single" w:sz="4" w:space="0" w:color="000000"/>
            </w:tcBorders>
            <w:shd w:fill="auto" w:val="clear"/>
            <w:vAlign w:val="bottom"/>
          </w:tcPr>
          <w:p>
            <w:pPr>
              <w:pStyle w:val="Normal"/>
              <w:widowControl/>
              <w:suppressAutoHyphens w:val="false"/>
              <w:rPr>
                <w:color w:val="000000"/>
              </w:rPr>
            </w:pPr>
            <w:ins w:id="1543" w:author="Unknown Author" w:date="2019-08-13T21:03:41Z">
              <w:r>
                <w:rPr>
                  <w:color w:val="000000"/>
                </w:rPr>
              </w:r>
            </w:ins>
          </w:p>
        </w:tc>
        <w:tc>
          <w:tcPr>
            <w:tcW w:w="481" w:type="dxa"/>
            <w:tcBorders>
              <w:top w:val="single" w:sz="4" w:space="0" w:color="000000"/>
            </w:tcBorders>
            <w:shd w:fill="auto" w:val="clear"/>
            <w:vAlign w:val="bottom"/>
          </w:tcPr>
          <w:p>
            <w:pPr>
              <w:pStyle w:val="Normal"/>
              <w:widowControl/>
              <w:suppressAutoHyphens w:val="false"/>
              <w:rPr>
                <w:i/>
                <w:i/>
                <w:iCs/>
                <w:color w:val="000000"/>
              </w:rPr>
            </w:pPr>
            <w:ins w:id="1544"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color w:val="000000"/>
              </w:rPr>
            </w:pPr>
            <w:ins w:id="1545" w:author="Unknown Author" w:date="2019-08-13T21:03:41Z">
              <w:r>
                <w:rPr>
                  <w:color w:val="000000"/>
                </w:rPr>
              </w:r>
            </w:ins>
          </w:p>
        </w:tc>
        <w:tc>
          <w:tcPr>
            <w:tcW w:w="313" w:type="dxa"/>
            <w:tcBorders/>
            <w:shd w:fill="auto" w:val="clear"/>
            <w:vAlign w:val="bottom"/>
          </w:tcPr>
          <w:p>
            <w:pPr>
              <w:pStyle w:val="Normal"/>
              <w:widowControl/>
              <w:suppressAutoHyphens w:val="false"/>
              <w:rPr/>
            </w:pPr>
            <w:ins w:id="1546" w:author="Unknown Author" w:date="2019-08-13T21:03:41Z">
              <w:r>
                <w:rPr>
                  <w:i/>
                  <w:color w:val="000000"/>
                  <w:sz w:val="22"/>
                  <w:szCs w:val="22"/>
                </w:rPr>
                <w:t>β</w:t>
              </w:r>
            </w:ins>
          </w:p>
        </w:tc>
        <w:tc>
          <w:tcPr>
            <w:tcW w:w="560" w:type="dxa"/>
            <w:tcBorders/>
            <w:shd w:fill="auto" w:val="clear"/>
            <w:vAlign w:val="bottom"/>
          </w:tcPr>
          <w:p>
            <w:pPr>
              <w:pStyle w:val="Normal"/>
              <w:widowControl/>
              <w:suppressAutoHyphens w:val="false"/>
              <w:rPr/>
            </w:pPr>
            <w:ins w:id="1547" w:author="Unknown Author" w:date="2019-08-13T21:03:41Z">
              <w:r>
                <w:rPr>
                  <w:color w:val="000000"/>
                  <w:sz w:val="22"/>
                  <w:szCs w:val="22"/>
                </w:rPr>
                <w:t>-0.87</w:t>
              </w:r>
            </w:ins>
          </w:p>
        </w:tc>
        <w:tc>
          <w:tcPr>
            <w:tcW w:w="320" w:type="dxa"/>
            <w:tcBorders/>
            <w:shd w:fill="auto" w:val="clear"/>
            <w:vAlign w:val="bottom"/>
          </w:tcPr>
          <w:p>
            <w:pPr>
              <w:pStyle w:val="Normal"/>
              <w:widowControl/>
              <w:suppressAutoHyphens w:val="false"/>
              <w:rPr/>
            </w:pPr>
            <w:ins w:id="1548" w:author="Unknown Author" w:date="2019-08-13T21:03:41Z">
              <w:r>
                <w:rPr>
                  <w:color w:val="000000"/>
                  <w:sz w:val="22"/>
                  <w:szCs w:val="22"/>
                </w:rPr>
                <w:t>**</w:t>
              </w:r>
            </w:ins>
          </w:p>
        </w:tc>
        <w:tc>
          <w:tcPr>
            <w:tcW w:w="560" w:type="dxa"/>
            <w:tcBorders/>
            <w:shd w:fill="auto" w:val="clear"/>
            <w:vAlign w:val="bottom"/>
          </w:tcPr>
          <w:p>
            <w:pPr>
              <w:pStyle w:val="Normal"/>
              <w:widowControl/>
              <w:suppressAutoHyphens w:val="false"/>
              <w:rPr/>
            </w:pPr>
            <w:ins w:id="1549" w:author="Unknown Author" w:date="2019-08-13T21:03:41Z">
              <w:r>
                <w:rPr>
                  <w:color w:val="000000"/>
                  <w:sz w:val="22"/>
                  <w:szCs w:val="22"/>
                </w:rPr>
                <w:t>0.04</w:t>
              </w:r>
            </w:ins>
          </w:p>
        </w:tc>
        <w:tc>
          <w:tcPr>
            <w:tcW w:w="319" w:type="dxa"/>
            <w:tcBorders/>
            <w:shd w:fill="auto" w:val="clear"/>
            <w:vAlign w:val="bottom"/>
          </w:tcPr>
          <w:p>
            <w:pPr>
              <w:pStyle w:val="Normal"/>
              <w:widowControl/>
              <w:suppressAutoHyphens w:val="false"/>
              <w:rPr>
                <w:color w:val="000000"/>
              </w:rPr>
            </w:pPr>
            <w:ins w:id="1550" w:author="Unknown Author" w:date="2019-08-13T21:03:41Z">
              <w:r>
                <w:rPr>
                  <w:color w:val="000000"/>
                </w:rPr>
              </w:r>
            </w:ins>
          </w:p>
        </w:tc>
        <w:tc>
          <w:tcPr>
            <w:tcW w:w="561" w:type="dxa"/>
            <w:tcBorders/>
            <w:shd w:fill="auto" w:val="clear"/>
            <w:vAlign w:val="bottom"/>
          </w:tcPr>
          <w:p>
            <w:pPr>
              <w:pStyle w:val="Normal"/>
              <w:widowControl/>
              <w:suppressAutoHyphens w:val="false"/>
              <w:rPr/>
            </w:pPr>
            <w:ins w:id="1551" w:author="Unknown Author" w:date="2019-08-13T21:03:41Z">
              <w:r>
                <w:rPr>
                  <w:color w:val="000000"/>
                  <w:sz w:val="22"/>
                  <w:szCs w:val="22"/>
                </w:rPr>
                <w:t>0.07</w:t>
              </w:r>
            </w:ins>
          </w:p>
        </w:tc>
        <w:tc>
          <w:tcPr>
            <w:tcW w:w="319" w:type="dxa"/>
            <w:tcBorders/>
            <w:shd w:fill="auto" w:val="clear"/>
            <w:vAlign w:val="bottom"/>
          </w:tcPr>
          <w:p>
            <w:pPr>
              <w:pStyle w:val="Normal"/>
              <w:widowControl/>
              <w:suppressAutoHyphens w:val="false"/>
              <w:rPr>
                <w:color w:val="000000"/>
              </w:rPr>
            </w:pPr>
            <w:ins w:id="1552" w:author="Unknown Author" w:date="2019-08-13T21:03:41Z">
              <w:r>
                <w:rPr>
                  <w:color w:val="000000"/>
                </w:rPr>
              </w:r>
            </w:ins>
          </w:p>
        </w:tc>
        <w:tc>
          <w:tcPr>
            <w:tcW w:w="560" w:type="dxa"/>
            <w:tcBorders/>
            <w:shd w:fill="auto" w:val="clear"/>
            <w:vAlign w:val="bottom"/>
          </w:tcPr>
          <w:p>
            <w:pPr>
              <w:pStyle w:val="Normal"/>
              <w:widowControl/>
              <w:suppressAutoHyphens w:val="false"/>
              <w:rPr/>
            </w:pPr>
            <w:ins w:id="1553" w:author="Unknown Author" w:date="2019-08-13T21:03:41Z">
              <w:r>
                <w:rPr>
                  <w:color w:val="000000"/>
                  <w:sz w:val="22"/>
                  <w:szCs w:val="22"/>
                </w:rPr>
                <w:t>-0.22</w:t>
              </w:r>
            </w:ins>
          </w:p>
        </w:tc>
        <w:tc>
          <w:tcPr>
            <w:tcW w:w="320" w:type="dxa"/>
            <w:tcBorders/>
            <w:shd w:fill="auto" w:val="clear"/>
            <w:vAlign w:val="bottom"/>
          </w:tcPr>
          <w:p>
            <w:pPr>
              <w:pStyle w:val="Normal"/>
              <w:widowControl/>
              <w:suppressAutoHyphens w:val="false"/>
              <w:rPr/>
            </w:pPr>
            <w:ins w:id="1554" w:author="Unknown Author" w:date="2019-08-13T21:03:41Z">
              <w:r>
                <w:rPr>
                  <w:color w:val="000000"/>
                  <w:sz w:val="22"/>
                  <w:szCs w:val="22"/>
                </w:rPr>
                <w:t>*</w:t>
              </w:r>
            </w:ins>
          </w:p>
        </w:tc>
        <w:tc>
          <w:tcPr>
            <w:tcW w:w="560" w:type="dxa"/>
            <w:tcBorders/>
            <w:shd w:fill="auto" w:val="clear"/>
            <w:vAlign w:val="bottom"/>
          </w:tcPr>
          <w:p>
            <w:pPr>
              <w:pStyle w:val="Normal"/>
              <w:widowControl/>
              <w:suppressAutoHyphens w:val="false"/>
              <w:rPr>
                <w:color w:val="000000"/>
              </w:rPr>
            </w:pPr>
            <w:ins w:id="1555"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556"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557"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558" w:author="Unknown Author" w:date="2019-08-13T21:03:41Z">
              <w:r>
                <w:rPr>
                  <w:color w:val="000000"/>
                </w:rPr>
              </w:r>
            </w:ins>
          </w:p>
        </w:tc>
        <w:tc>
          <w:tcPr>
            <w:tcW w:w="481" w:type="dxa"/>
            <w:tcBorders/>
            <w:shd w:fill="auto" w:val="clear"/>
            <w:vAlign w:val="bottom"/>
          </w:tcPr>
          <w:p>
            <w:pPr>
              <w:pStyle w:val="Normal"/>
              <w:widowControl/>
              <w:suppressAutoHyphens w:val="false"/>
              <w:rPr/>
            </w:pPr>
            <w:ins w:id="1559" w:author="Unknown Author" w:date="2019-08-13T21:03:41Z">
              <w:r>
                <w:rPr>
                  <w:i/>
                  <w:iCs/>
                  <w:color w:val="000000"/>
                  <w:sz w:val="22"/>
                  <w:szCs w:val="22"/>
                </w:rPr>
                <w:t>0.81</w:t>
              </w:r>
            </w:ins>
          </w:p>
        </w:tc>
      </w:tr>
      <w:tr>
        <w:trPr>
          <w:trHeight w:val="240" w:hRule="atLeast"/>
        </w:trPr>
        <w:tc>
          <w:tcPr>
            <w:tcW w:w="2957" w:type="dxa"/>
            <w:tcBorders/>
            <w:shd w:fill="auto" w:val="clear"/>
            <w:vAlign w:val="bottom"/>
          </w:tcPr>
          <w:p>
            <w:pPr>
              <w:pStyle w:val="Normal"/>
              <w:widowControl/>
              <w:suppressAutoHyphens w:val="false"/>
              <w:rPr>
                <w:color w:val="000000"/>
              </w:rPr>
            </w:pPr>
            <w:ins w:id="1560" w:author="Unknown Author" w:date="2019-08-13T21:03:41Z">
              <w:r>
                <w:rPr>
                  <w:color w:val="000000"/>
                </w:rPr>
              </w:r>
            </w:ins>
          </w:p>
        </w:tc>
        <w:tc>
          <w:tcPr>
            <w:tcW w:w="313" w:type="dxa"/>
            <w:tcBorders/>
            <w:shd w:fill="auto" w:val="clear"/>
            <w:vAlign w:val="bottom"/>
          </w:tcPr>
          <w:p>
            <w:pPr>
              <w:pStyle w:val="Normal"/>
              <w:widowControl/>
              <w:suppressAutoHyphens w:val="false"/>
              <w:rPr>
                <w:color w:val="000000"/>
              </w:rPr>
            </w:pPr>
            <w:ins w:id="1561"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562"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563"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564"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565"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566"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567"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568"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569"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570"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571"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572"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573"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574"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pPr>
            <w:ins w:id="1575" w:author="Unknown Author" w:date="2019-08-13T21:03:41Z">
              <w:r>
                <w:rPr>
                  <w:color w:val="000000"/>
                  <w:sz w:val="22"/>
                  <w:szCs w:val="22"/>
                </w:rPr>
                <w:t>Description of a quantity</w:t>
              </w:r>
            </w:ins>
          </w:p>
        </w:tc>
        <w:tc>
          <w:tcPr>
            <w:tcW w:w="313" w:type="dxa"/>
            <w:tcBorders/>
            <w:shd w:fill="auto" w:val="clear"/>
            <w:vAlign w:val="bottom"/>
          </w:tcPr>
          <w:p>
            <w:pPr>
              <w:pStyle w:val="Normal"/>
              <w:widowControl/>
              <w:suppressAutoHyphens w:val="false"/>
              <w:rPr/>
            </w:pPr>
            <w:ins w:id="1576" w:author="Unknown Author" w:date="2019-08-13T21:03:41Z">
              <w:r>
                <w:rPr>
                  <w:i/>
                  <w:color w:val="000000"/>
                  <w:sz w:val="22"/>
                  <w:szCs w:val="22"/>
                </w:rPr>
                <w:t>w</w:t>
              </w:r>
            </w:ins>
            <w:ins w:id="1577" w:author="Unknown Author" w:date="2019-08-13T21:03:41Z">
              <w:r>
                <w:rPr>
                  <w:i/>
                  <w:color w:val="000000"/>
                  <w:sz w:val="22"/>
                  <w:szCs w:val="22"/>
                  <w:vertAlign w:val="subscript"/>
                </w:rPr>
                <w:t>k</w:t>
              </w:r>
            </w:ins>
          </w:p>
        </w:tc>
        <w:tc>
          <w:tcPr>
            <w:tcW w:w="560" w:type="dxa"/>
            <w:tcBorders/>
            <w:shd w:fill="auto" w:val="clear"/>
            <w:vAlign w:val="bottom"/>
          </w:tcPr>
          <w:p>
            <w:pPr>
              <w:pStyle w:val="Normal"/>
              <w:widowControl/>
              <w:suppressAutoHyphens w:val="false"/>
              <w:rPr/>
            </w:pPr>
            <w:ins w:id="1578" w:author="Unknown Author" w:date="2019-08-13T21:03:41Z">
              <w:r>
                <w:rPr>
                  <w:color w:val="000000"/>
                  <w:sz w:val="22"/>
                  <w:szCs w:val="22"/>
                </w:rPr>
                <w:t>0.73</w:t>
              </w:r>
            </w:ins>
          </w:p>
        </w:tc>
        <w:tc>
          <w:tcPr>
            <w:tcW w:w="320" w:type="dxa"/>
            <w:tcBorders/>
            <w:shd w:fill="auto" w:val="clear"/>
            <w:vAlign w:val="bottom"/>
          </w:tcPr>
          <w:p>
            <w:pPr>
              <w:pStyle w:val="Normal"/>
              <w:widowControl/>
              <w:suppressAutoHyphens w:val="false"/>
              <w:rPr>
                <w:color w:val="000000"/>
              </w:rPr>
            </w:pPr>
            <w:ins w:id="1579" w:author="Unknown Author" w:date="2019-08-13T21:03:41Z">
              <w:r>
                <w:rPr>
                  <w:color w:val="000000"/>
                </w:rPr>
              </w:r>
            </w:ins>
          </w:p>
        </w:tc>
        <w:tc>
          <w:tcPr>
            <w:tcW w:w="560" w:type="dxa"/>
            <w:tcBorders/>
            <w:shd w:fill="auto" w:val="clear"/>
            <w:vAlign w:val="bottom"/>
          </w:tcPr>
          <w:p>
            <w:pPr>
              <w:pStyle w:val="Normal"/>
              <w:widowControl/>
              <w:suppressAutoHyphens w:val="false"/>
              <w:rPr/>
            </w:pPr>
            <w:ins w:id="1580" w:author="Unknown Author" w:date="2019-08-13T21:03:41Z">
              <w:r>
                <w:rPr>
                  <w:color w:val="000000"/>
                  <w:sz w:val="22"/>
                  <w:szCs w:val="22"/>
                </w:rPr>
                <w:t>0.09</w:t>
              </w:r>
            </w:ins>
          </w:p>
        </w:tc>
        <w:tc>
          <w:tcPr>
            <w:tcW w:w="319" w:type="dxa"/>
            <w:tcBorders/>
            <w:shd w:fill="auto" w:val="clear"/>
            <w:vAlign w:val="bottom"/>
          </w:tcPr>
          <w:p>
            <w:pPr>
              <w:pStyle w:val="Normal"/>
              <w:widowControl/>
              <w:suppressAutoHyphens w:val="false"/>
              <w:rPr>
                <w:color w:val="000000"/>
              </w:rPr>
            </w:pPr>
            <w:ins w:id="1581" w:author="Unknown Author" w:date="2019-08-13T21:03:41Z">
              <w:r>
                <w:rPr>
                  <w:color w:val="000000"/>
                </w:rPr>
              </w:r>
            </w:ins>
          </w:p>
        </w:tc>
        <w:tc>
          <w:tcPr>
            <w:tcW w:w="561" w:type="dxa"/>
            <w:tcBorders/>
            <w:shd w:fill="auto" w:val="clear"/>
            <w:vAlign w:val="bottom"/>
          </w:tcPr>
          <w:p>
            <w:pPr>
              <w:pStyle w:val="Normal"/>
              <w:widowControl/>
              <w:suppressAutoHyphens w:val="false"/>
              <w:rPr/>
            </w:pPr>
            <w:ins w:id="1582" w:author="Unknown Author" w:date="2019-08-13T21:03:41Z">
              <w:r>
                <w:rPr>
                  <w:color w:val="000000"/>
                  <w:sz w:val="22"/>
                  <w:szCs w:val="22"/>
                </w:rPr>
                <w:t>0.05</w:t>
              </w:r>
            </w:ins>
          </w:p>
        </w:tc>
        <w:tc>
          <w:tcPr>
            <w:tcW w:w="319" w:type="dxa"/>
            <w:tcBorders/>
            <w:shd w:fill="auto" w:val="clear"/>
            <w:vAlign w:val="bottom"/>
          </w:tcPr>
          <w:p>
            <w:pPr>
              <w:pStyle w:val="Normal"/>
              <w:widowControl/>
              <w:suppressAutoHyphens w:val="false"/>
              <w:rPr>
                <w:color w:val="000000"/>
              </w:rPr>
            </w:pPr>
            <w:ins w:id="1583" w:author="Unknown Author" w:date="2019-08-13T21:03:41Z">
              <w:r>
                <w:rPr>
                  <w:color w:val="000000"/>
                </w:rPr>
              </w:r>
            </w:ins>
          </w:p>
        </w:tc>
        <w:tc>
          <w:tcPr>
            <w:tcW w:w="560" w:type="dxa"/>
            <w:tcBorders/>
            <w:shd w:fill="auto" w:val="clear"/>
            <w:vAlign w:val="bottom"/>
          </w:tcPr>
          <w:p>
            <w:pPr>
              <w:pStyle w:val="Normal"/>
              <w:widowControl/>
              <w:suppressAutoHyphens w:val="false"/>
              <w:rPr/>
            </w:pPr>
            <w:ins w:id="1584" w:author="Unknown Author" w:date="2019-08-13T21:03:41Z">
              <w:r>
                <w:rPr>
                  <w:color w:val="000000"/>
                  <w:sz w:val="22"/>
                  <w:szCs w:val="22"/>
                </w:rPr>
                <w:t>0.13</w:t>
              </w:r>
            </w:ins>
          </w:p>
        </w:tc>
        <w:tc>
          <w:tcPr>
            <w:tcW w:w="320" w:type="dxa"/>
            <w:tcBorders/>
            <w:shd w:fill="auto" w:val="clear"/>
            <w:vAlign w:val="bottom"/>
          </w:tcPr>
          <w:p>
            <w:pPr>
              <w:pStyle w:val="Normal"/>
              <w:widowControl/>
              <w:suppressAutoHyphens w:val="false"/>
              <w:rPr>
                <w:color w:val="000000"/>
              </w:rPr>
            </w:pPr>
            <w:ins w:id="1585"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586"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587"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588"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589"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590"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color w:val="000000"/>
              </w:rPr>
            </w:pPr>
            <w:ins w:id="1591" w:author="Unknown Author" w:date="2019-08-13T21:03:41Z">
              <w:r>
                <w:rPr>
                  <w:color w:val="000000"/>
                </w:rPr>
              </w:r>
            </w:ins>
          </w:p>
        </w:tc>
        <w:tc>
          <w:tcPr>
            <w:tcW w:w="313" w:type="dxa"/>
            <w:tcBorders/>
            <w:shd w:fill="auto" w:val="clear"/>
            <w:vAlign w:val="bottom"/>
          </w:tcPr>
          <w:p>
            <w:pPr>
              <w:pStyle w:val="Normal"/>
              <w:widowControl/>
              <w:suppressAutoHyphens w:val="false"/>
              <w:rPr/>
            </w:pPr>
            <w:ins w:id="1592" w:author="Unknown Author" w:date="2019-08-13T21:03:41Z">
              <w:r>
                <w:rPr>
                  <w:i/>
                  <w:color w:val="000000"/>
                  <w:sz w:val="22"/>
                  <w:szCs w:val="22"/>
                </w:rPr>
                <w:t>β</w:t>
              </w:r>
            </w:ins>
          </w:p>
        </w:tc>
        <w:tc>
          <w:tcPr>
            <w:tcW w:w="560" w:type="dxa"/>
            <w:tcBorders/>
            <w:shd w:fill="auto" w:val="clear"/>
            <w:vAlign w:val="bottom"/>
          </w:tcPr>
          <w:p>
            <w:pPr>
              <w:pStyle w:val="Normal"/>
              <w:widowControl/>
              <w:suppressAutoHyphens w:val="false"/>
              <w:rPr/>
            </w:pPr>
            <w:ins w:id="1593" w:author="Unknown Author" w:date="2019-08-13T21:03:41Z">
              <w:r>
                <w:rPr>
                  <w:color w:val="000000"/>
                  <w:sz w:val="22"/>
                  <w:szCs w:val="22"/>
                </w:rPr>
                <w:t>0.69</w:t>
              </w:r>
            </w:ins>
          </w:p>
        </w:tc>
        <w:tc>
          <w:tcPr>
            <w:tcW w:w="320" w:type="dxa"/>
            <w:tcBorders/>
            <w:shd w:fill="auto" w:val="clear"/>
            <w:vAlign w:val="bottom"/>
          </w:tcPr>
          <w:p>
            <w:pPr>
              <w:pStyle w:val="Normal"/>
              <w:widowControl/>
              <w:suppressAutoHyphens w:val="false"/>
              <w:rPr/>
            </w:pPr>
            <w:ins w:id="1594" w:author="Unknown Author" w:date="2019-08-13T21:03:41Z">
              <w:r>
                <w:rPr>
                  <w:color w:val="000000"/>
                  <w:sz w:val="22"/>
                  <w:szCs w:val="22"/>
                </w:rPr>
                <w:t>**</w:t>
              </w:r>
            </w:ins>
          </w:p>
        </w:tc>
        <w:tc>
          <w:tcPr>
            <w:tcW w:w="560" w:type="dxa"/>
            <w:tcBorders/>
            <w:shd w:fill="auto" w:val="clear"/>
            <w:vAlign w:val="bottom"/>
          </w:tcPr>
          <w:p>
            <w:pPr>
              <w:pStyle w:val="Normal"/>
              <w:widowControl/>
              <w:suppressAutoHyphens w:val="false"/>
              <w:rPr/>
            </w:pPr>
            <w:ins w:id="1595" w:author="Unknown Author" w:date="2019-08-13T21:03:41Z">
              <w:r>
                <w:rPr>
                  <w:color w:val="000000"/>
                  <w:sz w:val="22"/>
                  <w:szCs w:val="22"/>
                </w:rPr>
                <w:t>0.04</w:t>
              </w:r>
            </w:ins>
          </w:p>
        </w:tc>
        <w:tc>
          <w:tcPr>
            <w:tcW w:w="319" w:type="dxa"/>
            <w:tcBorders/>
            <w:shd w:fill="auto" w:val="clear"/>
            <w:vAlign w:val="bottom"/>
          </w:tcPr>
          <w:p>
            <w:pPr>
              <w:pStyle w:val="Normal"/>
              <w:widowControl/>
              <w:suppressAutoHyphens w:val="false"/>
              <w:rPr>
                <w:color w:val="000000"/>
              </w:rPr>
            </w:pPr>
            <w:ins w:id="1596" w:author="Unknown Author" w:date="2019-08-13T21:03:41Z">
              <w:r>
                <w:rPr>
                  <w:color w:val="000000"/>
                </w:rPr>
              </w:r>
            </w:ins>
          </w:p>
        </w:tc>
        <w:tc>
          <w:tcPr>
            <w:tcW w:w="561" w:type="dxa"/>
            <w:tcBorders/>
            <w:shd w:fill="auto" w:val="clear"/>
            <w:vAlign w:val="bottom"/>
          </w:tcPr>
          <w:p>
            <w:pPr>
              <w:pStyle w:val="Normal"/>
              <w:widowControl/>
              <w:suppressAutoHyphens w:val="false"/>
              <w:rPr/>
            </w:pPr>
            <w:ins w:id="1597" w:author="Unknown Author" w:date="2019-08-13T21:03:41Z">
              <w:r>
                <w:rPr>
                  <w:color w:val="000000"/>
                  <w:sz w:val="22"/>
                  <w:szCs w:val="22"/>
                </w:rPr>
                <w:t>-0.34</w:t>
              </w:r>
            </w:ins>
          </w:p>
        </w:tc>
        <w:tc>
          <w:tcPr>
            <w:tcW w:w="319" w:type="dxa"/>
            <w:tcBorders/>
            <w:shd w:fill="auto" w:val="clear"/>
            <w:vAlign w:val="bottom"/>
          </w:tcPr>
          <w:p>
            <w:pPr>
              <w:pStyle w:val="Normal"/>
              <w:widowControl/>
              <w:suppressAutoHyphens w:val="false"/>
              <w:rPr/>
            </w:pPr>
            <w:ins w:id="1598" w:author="Unknown Author" w:date="2019-08-13T21:03:41Z">
              <w:r>
                <w:rPr>
                  <w:color w:val="000000"/>
                  <w:sz w:val="22"/>
                  <w:szCs w:val="22"/>
                </w:rPr>
                <w:t>**</w:t>
              </w:r>
            </w:ins>
          </w:p>
        </w:tc>
        <w:tc>
          <w:tcPr>
            <w:tcW w:w="560" w:type="dxa"/>
            <w:tcBorders/>
            <w:shd w:fill="auto" w:val="clear"/>
            <w:vAlign w:val="bottom"/>
          </w:tcPr>
          <w:p>
            <w:pPr>
              <w:pStyle w:val="Normal"/>
              <w:widowControl/>
              <w:suppressAutoHyphens w:val="false"/>
              <w:rPr/>
            </w:pPr>
            <w:ins w:id="1599" w:author="Unknown Author" w:date="2019-08-13T21:03:41Z">
              <w:r>
                <w:rPr>
                  <w:color w:val="000000"/>
                  <w:sz w:val="22"/>
                  <w:szCs w:val="22"/>
                </w:rPr>
                <w:t>0.22</w:t>
              </w:r>
            </w:ins>
          </w:p>
        </w:tc>
        <w:tc>
          <w:tcPr>
            <w:tcW w:w="320" w:type="dxa"/>
            <w:tcBorders/>
            <w:shd w:fill="auto" w:val="clear"/>
            <w:vAlign w:val="bottom"/>
          </w:tcPr>
          <w:p>
            <w:pPr>
              <w:pStyle w:val="Normal"/>
              <w:widowControl/>
              <w:suppressAutoHyphens w:val="false"/>
              <w:rPr>
                <w:color w:val="000000"/>
              </w:rPr>
            </w:pPr>
            <w:ins w:id="1600"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601"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602"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603"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604" w:author="Unknown Author" w:date="2019-08-13T21:03:41Z">
              <w:r>
                <w:rPr>
                  <w:color w:val="000000"/>
                </w:rPr>
              </w:r>
            </w:ins>
          </w:p>
        </w:tc>
        <w:tc>
          <w:tcPr>
            <w:tcW w:w="481" w:type="dxa"/>
            <w:tcBorders/>
            <w:shd w:fill="auto" w:val="clear"/>
            <w:vAlign w:val="bottom"/>
          </w:tcPr>
          <w:p>
            <w:pPr>
              <w:pStyle w:val="Normal"/>
              <w:widowControl/>
              <w:suppressAutoHyphens w:val="false"/>
              <w:rPr/>
            </w:pPr>
            <w:ins w:id="1605" w:author="Unknown Author" w:date="2019-08-13T21:03:41Z">
              <w:r>
                <w:rPr>
                  <w:i/>
                  <w:iCs/>
                  <w:color w:val="000000"/>
                  <w:sz w:val="22"/>
                  <w:szCs w:val="22"/>
                </w:rPr>
                <w:t>0.65</w:t>
              </w:r>
            </w:ins>
          </w:p>
        </w:tc>
      </w:tr>
      <w:tr>
        <w:trPr>
          <w:trHeight w:val="240" w:hRule="atLeast"/>
        </w:trPr>
        <w:tc>
          <w:tcPr>
            <w:tcW w:w="2957" w:type="dxa"/>
            <w:tcBorders/>
            <w:shd w:fill="auto" w:val="clear"/>
            <w:vAlign w:val="bottom"/>
          </w:tcPr>
          <w:p>
            <w:pPr>
              <w:pStyle w:val="Normal"/>
              <w:widowControl/>
              <w:suppressAutoHyphens w:val="false"/>
              <w:rPr>
                <w:color w:val="000000"/>
              </w:rPr>
            </w:pPr>
            <w:ins w:id="1606" w:author="Unknown Author" w:date="2019-08-13T21:03:41Z">
              <w:r>
                <w:rPr>
                  <w:color w:val="000000"/>
                </w:rPr>
              </w:r>
            </w:ins>
          </w:p>
        </w:tc>
        <w:tc>
          <w:tcPr>
            <w:tcW w:w="313" w:type="dxa"/>
            <w:tcBorders/>
            <w:shd w:fill="auto" w:val="clear"/>
            <w:vAlign w:val="bottom"/>
          </w:tcPr>
          <w:p>
            <w:pPr>
              <w:pStyle w:val="Normal"/>
              <w:widowControl/>
              <w:suppressAutoHyphens w:val="false"/>
              <w:rPr>
                <w:i/>
                <w:i/>
                <w:color w:val="000000"/>
              </w:rPr>
            </w:pPr>
            <w:ins w:id="1607" w:author="Unknown Author" w:date="2019-08-13T21:03:41Z">
              <w:r>
                <w:rPr>
                  <w:i/>
                  <w:color w:val="000000"/>
                </w:rPr>
              </w:r>
            </w:ins>
          </w:p>
        </w:tc>
        <w:tc>
          <w:tcPr>
            <w:tcW w:w="560" w:type="dxa"/>
            <w:tcBorders/>
            <w:shd w:fill="auto" w:val="clear"/>
            <w:vAlign w:val="bottom"/>
          </w:tcPr>
          <w:p>
            <w:pPr>
              <w:pStyle w:val="Normal"/>
              <w:widowControl/>
              <w:suppressAutoHyphens w:val="false"/>
              <w:rPr>
                <w:color w:val="000000"/>
              </w:rPr>
            </w:pPr>
            <w:ins w:id="1608"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609"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610"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611"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612"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613"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614"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615"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616"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617"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618"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619"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620"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pPr>
            <w:ins w:id="1621" w:author="Unknown Author" w:date="2019-08-13T21:03:41Z">
              <w:r>
                <w:rPr>
                  <w:color w:val="000000"/>
                  <w:sz w:val="22"/>
                  <w:szCs w:val="22"/>
                </w:rPr>
                <w:t>Descr. of weather circumstances</w:t>
              </w:r>
            </w:ins>
          </w:p>
        </w:tc>
        <w:tc>
          <w:tcPr>
            <w:tcW w:w="313" w:type="dxa"/>
            <w:tcBorders/>
            <w:shd w:fill="auto" w:val="clear"/>
            <w:vAlign w:val="bottom"/>
          </w:tcPr>
          <w:p>
            <w:pPr>
              <w:pStyle w:val="Normal"/>
              <w:widowControl/>
              <w:suppressAutoHyphens w:val="false"/>
              <w:rPr/>
            </w:pPr>
            <w:ins w:id="1622" w:author="Unknown Author" w:date="2019-08-13T21:03:41Z">
              <w:r>
                <w:rPr>
                  <w:i/>
                  <w:color w:val="000000"/>
                  <w:sz w:val="22"/>
                  <w:szCs w:val="22"/>
                </w:rPr>
                <w:t>w</w:t>
              </w:r>
            </w:ins>
            <w:ins w:id="1623" w:author="Unknown Author" w:date="2019-08-13T21:03:41Z">
              <w:r>
                <w:rPr>
                  <w:i/>
                  <w:color w:val="000000"/>
                  <w:sz w:val="22"/>
                  <w:szCs w:val="22"/>
                  <w:vertAlign w:val="subscript"/>
                </w:rPr>
                <w:t>k</w:t>
              </w:r>
            </w:ins>
          </w:p>
        </w:tc>
        <w:tc>
          <w:tcPr>
            <w:tcW w:w="560" w:type="dxa"/>
            <w:tcBorders/>
            <w:shd w:fill="auto" w:val="clear"/>
            <w:vAlign w:val="bottom"/>
          </w:tcPr>
          <w:p>
            <w:pPr>
              <w:pStyle w:val="Normal"/>
              <w:widowControl/>
              <w:suppressAutoHyphens w:val="false"/>
              <w:rPr/>
            </w:pPr>
            <w:ins w:id="1624" w:author="Unknown Author" w:date="2019-08-13T21:03:41Z">
              <w:r>
                <w:rPr>
                  <w:color w:val="000000"/>
                  <w:sz w:val="22"/>
                  <w:szCs w:val="22"/>
                </w:rPr>
                <w:t>0.14</w:t>
              </w:r>
            </w:ins>
          </w:p>
        </w:tc>
        <w:tc>
          <w:tcPr>
            <w:tcW w:w="320" w:type="dxa"/>
            <w:tcBorders/>
            <w:shd w:fill="auto" w:val="clear"/>
            <w:vAlign w:val="bottom"/>
          </w:tcPr>
          <w:p>
            <w:pPr>
              <w:pStyle w:val="Normal"/>
              <w:widowControl/>
              <w:suppressAutoHyphens w:val="false"/>
              <w:rPr>
                <w:color w:val="000000"/>
              </w:rPr>
            </w:pPr>
            <w:ins w:id="1625" w:author="Unknown Author" w:date="2019-08-13T21:03:41Z">
              <w:r>
                <w:rPr>
                  <w:color w:val="000000"/>
                </w:rPr>
              </w:r>
            </w:ins>
          </w:p>
        </w:tc>
        <w:tc>
          <w:tcPr>
            <w:tcW w:w="560" w:type="dxa"/>
            <w:tcBorders/>
            <w:shd w:fill="auto" w:val="clear"/>
            <w:vAlign w:val="bottom"/>
          </w:tcPr>
          <w:p>
            <w:pPr>
              <w:pStyle w:val="Normal"/>
              <w:widowControl/>
              <w:suppressAutoHyphens w:val="false"/>
              <w:rPr/>
            </w:pPr>
            <w:ins w:id="1626" w:author="Unknown Author" w:date="2019-08-13T21:03:41Z">
              <w:r>
                <w:rPr>
                  <w:color w:val="000000"/>
                  <w:sz w:val="22"/>
                  <w:szCs w:val="22"/>
                </w:rPr>
                <w:t>0.14</w:t>
              </w:r>
            </w:ins>
          </w:p>
        </w:tc>
        <w:tc>
          <w:tcPr>
            <w:tcW w:w="319" w:type="dxa"/>
            <w:tcBorders/>
            <w:shd w:fill="auto" w:val="clear"/>
            <w:vAlign w:val="bottom"/>
          </w:tcPr>
          <w:p>
            <w:pPr>
              <w:pStyle w:val="Normal"/>
              <w:widowControl/>
              <w:suppressAutoHyphens w:val="false"/>
              <w:rPr>
                <w:color w:val="000000"/>
              </w:rPr>
            </w:pPr>
            <w:ins w:id="1627" w:author="Unknown Author" w:date="2019-08-13T21:03:41Z">
              <w:r>
                <w:rPr>
                  <w:color w:val="000000"/>
                </w:rPr>
              </w:r>
            </w:ins>
          </w:p>
        </w:tc>
        <w:tc>
          <w:tcPr>
            <w:tcW w:w="561" w:type="dxa"/>
            <w:tcBorders/>
            <w:shd w:fill="auto" w:val="clear"/>
            <w:vAlign w:val="bottom"/>
          </w:tcPr>
          <w:p>
            <w:pPr>
              <w:pStyle w:val="Normal"/>
              <w:widowControl/>
              <w:suppressAutoHyphens w:val="false"/>
              <w:rPr/>
            </w:pPr>
            <w:ins w:id="1628" w:author="Unknown Author" w:date="2019-08-13T21:03:41Z">
              <w:r>
                <w:rPr>
                  <w:color w:val="000000"/>
                  <w:sz w:val="22"/>
                  <w:szCs w:val="22"/>
                </w:rPr>
                <w:t>0.45</w:t>
              </w:r>
            </w:ins>
          </w:p>
        </w:tc>
        <w:tc>
          <w:tcPr>
            <w:tcW w:w="319" w:type="dxa"/>
            <w:tcBorders/>
            <w:shd w:fill="auto" w:val="clear"/>
            <w:vAlign w:val="bottom"/>
          </w:tcPr>
          <w:p>
            <w:pPr>
              <w:pStyle w:val="Normal"/>
              <w:widowControl/>
              <w:suppressAutoHyphens w:val="false"/>
              <w:rPr>
                <w:color w:val="000000"/>
              </w:rPr>
            </w:pPr>
            <w:ins w:id="1629" w:author="Unknown Author" w:date="2019-08-13T21:03:41Z">
              <w:r>
                <w:rPr>
                  <w:color w:val="000000"/>
                </w:rPr>
              </w:r>
            </w:ins>
          </w:p>
        </w:tc>
        <w:tc>
          <w:tcPr>
            <w:tcW w:w="560" w:type="dxa"/>
            <w:tcBorders/>
            <w:shd w:fill="auto" w:val="clear"/>
            <w:vAlign w:val="bottom"/>
          </w:tcPr>
          <w:p>
            <w:pPr>
              <w:pStyle w:val="Normal"/>
              <w:widowControl/>
              <w:suppressAutoHyphens w:val="false"/>
              <w:rPr/>
            </w:pPr>
            <w:ins w:id="1630" w:author="Unknown Author" w:date="2019-08-13T21:03:41Z">
              <w:r>
                <w:rPr>
                  <w:color w:val="000000"/>
                  <w:sz w:val="22"/>
                  <w:szCs w:val="22"/>
                </w:rPr>
                <w:t>0.27</w:t>
              </w:r>
            </w:ins>
          </w:p>
        </w:tc>
        <w:tc>
          <w:tcPr>
            <w:tcW w:w="320" w:type="dxa"/>
            <w:tcBorders/>
            <w:shd w:fill="auto" w:val="clear"/>
            <w:vAlign w:val="bottom"/>
          </w:tcPr>
          <w:p>
            <w:pPr>
              <w:pStyle w:val="Normal"/>
              <w:widowControl/>
              <w:suppressAutoHyphens w:val="false"/>
              <w:rPr>
                <w:color w:val="000000"/>
              </w:rPr>
            </w:pPr>
            <w:ins w:id="1631"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632"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633"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634"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635"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636"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color w:val="000000"/>
              </w:rPr>
            </w:pPr>
            <w:ins w:id="1637" w:author="Unknown Author" w:date="2019-08-13T21:03:41Z">
              <w:r>
                <w:rPr>
                  <w:color w:val="000000"/>
                </w:rPr>
              </w:r>
            </w:ins>
          </w:p>
        </w:tc>
        <w:tc>
          <w:tcPr>
            <w:tcW w:w="313" w:type="dxa"/>
            <w:tcBorders/>
            <w:shd w:fill="auto" w:val="clear"/>
            <w:vAlign w:val="bottom"/>
          </w:tcPr>
          <w:p>
            <w:pPr>
              <w:pStyle w:val="Normal"/>
              <w:widowControl/>
              <w:suppressAutoHyphens w:val="false"/>
              <w:rPr/>
            </w:pPr>
            <w:ins w:id="1638" w:author="Unknown Author" w:date="2019-08-13T21:03:41Z">
              <w:r>
                <w:rPr>
                  <w:i/>
                  <w:color w:val="000000"/>
                  <w:sz w:val="22"/>
                  <w:szCs w:val="22"/>
                </w:rPr>
                <w:t>β</w:t>
              </w:r>
            </w:ins>
          </w:p>
        </w:tc>
        <w:tc>
          <w:tcPr>
            <w:tcW w:w="560" w:type="dxa"/>
            <w:tcBorders/>
            <w:shd w:fill="auto" w:val="clear"/>
            <w:vAlign w:val="bottom"/>
          </w:tcPr>
          <w:p>
            <w:pPr>
              <w:pStyle w:val="Normal"/>
              <w:widowControl/>
              <w:suppressAutoHyphens w:val="false"/>
              <w:rPr/>
            </w:pPr>
            <w:ins w:id="1639" w:author="Unknown Author" w:date="2019-08-13T21:03:41Z">
              <w:r>
                <w:rPr>
                  <w:color w:val="000000"/>
                  <w:sz w:val="22"/>
                  <w:szCs w:val="22"/>
                </w:rPr>
                <w:t>0.74</w:t>
              </w:r>
            </w:ins>
          </w:p>
        </w:tc>
        <w:tc>
          <w:tcPr>
            <w:tcW w:w="320" w:type="dxa"/>
            <w:tcBorders/>
            <w:shd w:fill="auto" w:val="clear"/>
            <w:vAlign w:val="bottom"/>
          </w:tcPr>
          <w:p>
            <w:pPr>
              <w:pStyle w:val="Normal"/>
              <w:widowControl/>
              <w:suppressAutoHyphens w:val="false"/>
              <w:rPr/>
            </w:pPr>
            <w:ins w:id="1640" w:author="Unknown Author" w:date="2019-08-13T21:03:41Z">
              <w:r>
                <w:rPr>
                  <w:color w:val="000000"/>
                  <w:sz w:val="22"/>
                  <w:szCs w:val="22"/>
                </w:rPr>
                <w:t>**</w:t>
              </w:r>
            </w:ins>
          </w:p>
        </w:tc>
        <w:tc>
          <w:tcPr>
            <w:tcW w:w="560" w:type="dxa"/>
            <w:tcBorders/>
            <w:shd w:fill="auto" w:val="clear"/>
            <w:vAlign w:val="bottom"/>
          </w:tcPr>
          <w:p>
            <w:pPr>
              <w:pStyle w:val="Normal"/>
              <w:widowControl/>
              <w:suppressAutoHyphens w:val="false"/>
              <w:rPr/>
            </w:pPr>
            <w:ins w:id="1641" w:author="Unknown Author" w:date="2019-08-13T21:03:41Z">
              <w:r>
                <w:rPr>
                  <w:color w:val="000000"/>
                  <w:sz w:val="22"/>
                  <w:szCs w:val="22"/>
                </w:rPr>
                <w:t>0.40</w:t>
              </w:r>
            </w:ins>
          </w:p>
        </w:tc>
        <w:tc>
          <w:tcPr>
            <w:tcW w:w="319" w:type="dxa"/>
            <w:tcBorders/>
            <w:shd w:fill="auto" w:val="clear"/>
            <w:vAlign w:val="bottom"/>
          </w:tcPr>
          <w:p>
            <w:pPr>
              <w:pStyle w:val="Normal"/>
              <w:widowControl/>
              <w:suppressAutoHyphens w:val="false"/>
              <w:rPr/>
            </w:pPr>
            <w:ins w:id="1642" w:author="Unknown Author" w:date="2019-08-13T21:03:41Z">
              <w:r>
                <w:rPr>
                  <w:color w:val="000000"/>
                  <w:sz w:val="22"/>
                  <w:szCs w:val="22"/>
                </w:rPr>
                <w:t>**</w:t>
              </w:r>
            </w:ins>
          </w:p>
        </w:tc>
        <w:tc>
          <w:tcPr>
            <w:tcW w:w="561" w:type="dxa"/>
            <w:tcBorders/>
            <w:shd w:fill="auto" w:val="clear"/>
            <w:vAlign w:val="bottom"/>
          </w:tcPr>
          <w:p>
            <w:pPr>
              <w:pStyle w:val="Normal"/>
              <w:widowControl/>
              <w:suppressAutoHyphens w:val="false"/>
              <w:rPr/>
            </w:pPr>
            <w:ins w:id="1643" w:author="Unknown Author" w:date="2019-08-13T21:03:41Z">
              <w:r>
                <w:rPr>
                  <w:color w:val="000000"/>
                  <w:sz w:val="22"/>
                  <w:szCs w:val="22"/>
                </w:rPr>
                <w:t>-0.04</w:t>
              </w:r>
            </w:ins>
          </w:p>
        </w:tc>
        <w:tc>
          <w:tcPr>
            <w:tcW w:w="319" w:type="dxa"/>
            <w:tcBorders/>
            <w:shd w:fill="auto" w:val="clear"/>
            <w:vAlign w:val="bottom"/>
          </w:tcPr>
          <w:p>
            <w:pPr>
              <w:pStyle w:val="Normal"/>
              <w:widowControl/>
              <w:suppressAutoHyphens w:val="false"/>
              <w:rPr>
                <w:color w:val="000000"/>
              </w:rPr>
            </w:pPr>
            <w:ins w:id="1644" w:author="Unknown Author" w:date="2019-08-13T21:03:41Z">
              <w:r>
                <w:rPr>
                  <w:color w:val="000000"/>
                </w:rPr>
              </w:r>
            </w:ins>
          </w:p>
        </w:tc>
        <w:tc>
          <w:tcPr>
            <w:tcW w:w="560" w:type="dxa"/>
            <w:tcBorders/>
            <w:shd w:fill="auto" w:val="clear"/>
            <w:vAlign w:val="bottom"/>
          </w:tcPr>
          <w:p>
            <w:pPr>
              <w:pStyle w:val="Normal"/>
              <w:widowControl/>
              <w:suppressAutoHyphens w:val="false"/>
              <w:rPr/>
            </w:pPr>
            <w:ins w:id="1645" w:author="Unknown Author" w:date="2019-08-13T21:03:41Z">
              <w:r>
                <w:rPr>
                  <w:color w:val="000000"/>
                  <w:sz w:val="22"/>
                  <w:szCs w:val="22"/>
                </w:rPr>
                <w:t>0.26</w:t>
              </w:r>
            </w:ins>
          </w:p>
        </w:tc>
        <w:tc>
          <w:tcPr>
            <w:tcW w:w="320" w:type="dxa"/>
            <w:tcBorders/>
            <w:shd w:fill="auto" w:val="clear"/>
            <w:vAlign w:val="bottom"/>
          </w:tcPr>
          <w:p>
            <w:pPr>
              <w:pStyle w:val="Normal"/>
              <w:widowControl/>
              <w:suppressAutoHyphens w:val="false"/>
              <w:rPr/>
            </w:pPr>
            <w:ins w:id="1646" w:author="Unknown Author" w:date="2019-08-13T21:03:41Z">
              <w:r>
                <w:rPr>
                  <w:color w:val="000000"/>
                  <w:sz w:val="22"/>
                  <w:szCs w:val="22"/>
                </w:rPr>
                <w:t>**</w:t>
              </w:r>
            </w:ins>
          </w:p>
        </w:tc>
        <w:tc>
          <w:tcPr>
            <w:tcW w:w="560" w:type="dxa"/>
            <w:tcBorders/>
            <w:shd w:fill="auto" w:val="clear"/>
            <w:vAlign w:val="bottom"/>
          </w:tcPr>
          <w:p>
            <w:pPr>
              <w:pStyle w:val="Normal"/>
              <w:widowControl/>
              <w:suppressAutoHyphens w:val="false"/>
              <w:rPr>
                <w:color w:val="000000"/>
              </w:rPr>
            </w:pPr>
            <w:ins w:id="1647"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648"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649"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650" w:author="Unknown Author" w:date="2019-08-13T21:03:41Z">
              <w:r>
                <w:rPr>
                  <w:color w:val="000000"/>
                </w:rPr>
              </w:r>
            </w:ins>
          </w:p>
        </w:tc>
        <w:tc>
          <w:tcPr>
            <w:tcW w:w="481" w:type="dxa"/>
            <w:tcBorders/>
            <w:shd w:fill="auto" w:val="clear"/>
            <w:vAlign w:val="bottom"/>
          </w:tcPr>
          <w:p>
            <w:pPr>
              <w:pStyle w:val="Normal"/>
              <w:widowControl/>
              <w:suppressAutoHyphens w:val="false"/>
              <w:rPr/>
            </w:pPr>
            <w:ins w:id="1651" w:author="Unknown Author" w:date="2019-08-13T21:03:41Z">
              <w:r>
                <w:rPr>
                  <w:i/>
                  <w:iCs/>
                  <w:color w:val="000000"/>
                  <w:sz w:val="22"/>
                  <w:szCs w:val="22"/>
                </w:rPr>
                <w:t>0.79</w:t>
              </w:r>
            </w:ins>
          </w:p>
        </w:tc>
      </w:tr>
      <w:tr>
        <w:trPr>
          <w:trHeight w:val="240" w:hRule="atLeast"/>
        </w:trPr>
        <w:tc>
          <w:tcPr>
            <w:tcW w:w="2957" w:type="dxa"/>
            <w:tcBorders/>
            <w:shd w:fill="auto" w:val="clear"/>
            <w:vAlign w:val="bottom"/>
          </w:tcPr>
          <w:p>
            <w:pPr>
              <w:pStyle w:val="Normal"/>
              <w:widowControl/>
              <w:suppressAutoHyphens w:val="false"/>
              <w:rPr>
                <w:color w:val="000000"/>
              </w:rPr>
            </w:pPr>
            <w:ins w:id="1652" w:author="Unknown Author" w:date="2019-08-13T21:03:41Z">
              <w:r>
                <w:rPr>
                  <w:color w:val="000000"/>
                </w:rPr>
              </w:r>
            </w:ins>
          </w:p>
        </w:tc>
        <w:tc>
          <w:tcPr>
            <w:tcW w:w="313" w:type="dxa"/>
            <w:tcBorders/>
            <w:shd w:fill="auto" w:val="clear"/>
            <w:vAlign w:val="bottom"/>
          </w:tcPr>
          <w:p>
            <w:pPr>
              <w:pStyle w:val="Normal"/>
              <w:widowControl/>
              <w:suppressAutoHyphens w:val="false"/>
              <w:rPr>
                <w:i/>
                <w:i/>
                <w:color w:val="000000"/>
              </w:rPr>
            </w:pPr>
            <w:ins w:id="1653" w:author="Unknown Author" w:date="2019-08-13T21:03:41Z">
              <w:r>
                <w:rPr>
                  <w:i/>
                  <w:color w:val="000000"/>
                </w:rPr>
              </w:r>
            </w:ins>
          </w:p>
        </w:tc>
        <w:tc>
          <w:tcPr>
            <w:tcW w:w="560" w:type="dxa"/>
            <w:tcBorders/>
            <w:shd w:fill="auto" w:val="clear"/>
            <w:vAlign w:val="bottom"/>
          </w:tcPr>
          <w:p>
            <w:pPr>
              <w:pStyle w:val="Normal"/>
              <w:widowControl/>
              <w:suppressAutoHyphens w:val="false"/>
              <w:rPr>
                <w:color w:val="000000"/>
              </w:rPr>
            </w:pPr>
            <w:ins w:id="1654"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655"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656"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657"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658"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659"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660"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661"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662"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663"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664"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665"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666"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pPr>
            <w:ins w:id="1667" w:author="Unknown Author" w:date="2019-08-13T21:03:41Z">
              <w:r>
                <w:rPr>
                  <w:color w:val="000000"/>
                  <w:sz w:val="22"/>
                  <w:szCs w:val="22"/>
                </w:rPr>
                <w:t>Description of a landscape</w:t>
              </w:r>
            </w:ins>
          </w:p>
        </w:tc>
        <w:tc>
          <w:tcPr>
            <w:tcW w:w="313" w:type="dxa"/>
            <w:tcBorders/>
            <w:shd w:fill="auto" w:val="clear"/>
            <w:vAlign w:val="bottom"/>
          </w:tcPr>
          <w:p>
            <w:pPr>
              <w:pStyle w:val="Normal"/>
              <w:widowControl/>
              <w:suppressAutoHyphens w:val="false"/>
              <w:rPr/>
            </w:pPr>
            <w:ins w:id="1668" w:author="Unknown Author" w:date="2019-08-13T21:03:41Z">
              <w:r>
                <w:rPr>
                  <w:i/>
                  <w:color w:val="000000"/>
                  <w:sz w:val="22"/>
                  <w:szCs w:val="22"/>
                </w:rPr>
                <w:t>w</w:t>
              </w:r>
            </w:ins>
            <w:ins w:id="1669" w:author="Unknown Author" w:date="2019-08-13T21:03:41Z">
              <w:r>
                <w:rPr>
                  <w:i/>
                  <w:color w:val="000000"/>
                  <w:sz w:val="22"/>
                  <w:szCs w:val="22"/>
                  <w:vertAlign w:val="subscript"/>
                </w:rPr>
                <w:t>k</w:t>
              </w:r>
            </w:ins>
          </w:p>
        </w:tc>
        <w:tc>
          <w:tcPr>
            <w:tcW w:w="560" w:type="dxa"/>
            <w:tcBorders/>
            <w:shd w:fill="auto" w:val="clear"/>
            <w:vAlign w:val="bottom"/>
          </w:tcPr>
          <w:p>
            <w:pPr>
              <w:pStyle w:val="Normal"/>
              <w:widowControl/>
              <w:suppressAutoHyphens w:val="false"/>
              <w:rPr/>
            </w:pPr>
            <w:ins w:id="1670" w:author="Unknown Author" w:date="2019-08-13T21:03:41Z">
              <w:r>
                <w:rPr>
                  <w:color w:val="000000"/>
                  <w:sz w:val="22"/>
                  <w:szCs w:val="22"/>
                </w:rPr>
                <w:t>0.38</w:t>
              </w:r>
            </w:ins>
          </w:p>
        </w:tc>
        <w:tc>
          <w:tcPr>
            <w:tcW w:w="320" w:type="dxa"/>
            <w:tcBorders/>
            <w:shd w:fill="auto" w:val="clear"/>
            <w:vAlign w:val="bottom"/>
          </w:tcPr>
          <w:p>
            <w:pPr>
              <w:pStyle w:val="Normal"/>
              <w:widowControl/>
              <w:suppressAutoHyphens w:val="false"/>
              <w:rPr>
                <w:color w:val="000000"/>
              </w:rPr>
            </w:pPr>
            <w:ins w:id="1671" w:author="Unknown Author" w:date="2019-08-13T21:03:41Z">
              <w:r>
                <w:rPr>
                  <w:color w:val="000000"/>
                </w:rPr>
              </w:r>
            </w:ins>
          </w:p>
        </w:tc>
        <w:tc>
          <w:tcPr>
            <w:tcW w:w="560" w:type="dxa"/>
            <w:tcBorders/>
            <w:shd w:fill="auto" w:val="clear"/>
            <w:vAlign w:val="bottom"/>
          </w:tcPr>
          <w:p>
            <w:pPr>
              <w:pStyle w:val="Normal"/>
              <w:widowControl/>
              <w:suppressAutoHyphens w:val="false"/>
              <w:rPr/>
            </w:pPr>
            <w:ins w:id="1672" w:author="Unknown Author" w:date="2019-08-13T21:03:41Z">
              <w:r>
                <w:rPr>
                  <w:color w:val="000000"/>
                  <w:sz w:val="22"/>
                  <w:szCs w:val="22"/>
                </w:rPr>
                <w:t>0.62</w:t>
              </w:r>
            </w:ins>
          </w:p>
        </w:tc>
        <w:tc>
          <w:tcPr>
            <w:tcW w:w="319" w:type="dxa"/>
            <w:tcBorders/>
            <w:shd w:fill="auto" w:val="clear"/>
            <w:vAlign w:val="bottom"/>
          </w:tcPr>
          <w:p>
            <w:pPr>
              <w:pStyle w:val="Normal"/>
              <w:widowControl/>
              <w:suppressAutoHyphens w:val="false"/>
              <w:rPr>
                <w:color w:val="000000"/>
              </w:rPr>
            </w:pPr>
            <w:ins w:id="1673" w:author="Unknown Author" w:date="2019-08-13T21:03:41Z">
              <w:r>
                <w:rPr>
                  <w:color w:val="000000"/>
                </w:rPr>
              </w:r>
            </w:ins>
          </w:p>
        </w:tc>
        <w:tc>
          <w:tcPr>
            <w:tcW w:w="561" w:type="dxa"/>
            <w:tcBorders/>
            <w:shd w:fill="auto" w:val="clear"/>
            <w:vAlign w:val="bottom"/>
          </w:tcPr>
          <w:p>
            <w:pPr>
              <w:pStyle w:val="Normal"/>
              <w:widowControl/>
              <w:suppressAutoHyphens w:val="false"/>
              <w:rPr/>
            </w:pPr>
            <w:ins w:id="1674" w:author="Unknown Author" w:date="2019-08-13T21:03:41Z">
              <w:r>
                <w:rPr>
                  <w:color w:val="000000"/>
                  <w:sz w:val="22"/>
                  <w:szCs w:val="22"/>
                </w:rPr>
                <w:t>0.00</w:t>
              </w:r>
            </w:ins>
          </w:p>
        </w:tc>
        <w:tc>
          <w:tcPr>
            <w:tcW w:w="319" w:type="dxa"/>
            <w:tcBorders/>
            <w:shd w:fill="auto" w:val="clear"/>
            <w:vAlign w:val="bottom"/>
          </w:tcPr>
          <w:p>
            <w:pPr>
              <w:pStyle w:val="Normal"/>
              <w:widowControl/>
              <w:suppressAutoHyphens w:val="false"/>
              <w:rPr>
                <w:color w:val="000000"/>
              </w:rPr>
            </w:pPr>
            <w:ins w:id="1675" w:author="Unknown Author" w:date="2019-08-13T21:03:41Z">
              <w:r>
                <w:rPr>
                  <w:color w:val="000000"/>
                </w:rPr>
              </w:r>
            </w:ins>
          </w:p>
        </w:tc>
        <w:tc>
          <w:tcPr>
            <w:tcW w:w="560" w:type="dxa"/>
            <w:tcBorders/>
            <w:shd w:fill="auto" w:val="clear"/>
            <w:vAlign w:val="bottom"/>
          </w:tcPr>
          <w:p>
            <w:pPr>
              <w:pStyle w:val="Normal"/>
              <w:widowControl/>
              <w:suppressAutoHyphens w:val="false"/>
              <w:rPr/>
            </w:pPr>
            <w:ins w:id="1676" w:author="Unknown Author" w:date="2019-08-13T21:03:41Z">
              <w:r>
                <w:rPr>
                  <w:color w:val="000000"/>
                  <w:sz w:val="22"/>
                  <w:szCs w:val="22"/>
                </w:rPr>
                <w:t>0.00</w:t>
              </w:r>
            </w:ins>
          </w:p>
        </w:tc>
        <w:tc>
          <w:tcPr>
            <w:tcW w:w="320" w:type="dxa"/>
            <w:tcBorders/>
            <w:shd w:fill="auto" w:val="clear"/>
            <w:vAlign w:val="bottom"/>
          </w:tcPr>
          <w:p>
            <w:pPr>
              <w:pStyle w:val="Normal"/>
              <w:widowControl/>
              <w:suppressAutoHyphens w:val="false"/>
              <w:rPr>
                <w:color w:val="000000"/>
              </w:rPr>
            </w:pPr>
            <w:ins w:id="1677" w:author="Unknown Author" w:date="2019-08-13T21:03:41Z">
              <w:r>
                <w:rPr>
                  <w:color w:val="000000"/>
                </w:rPr>
              </w:r>
            </w:ins>
          </w:p>
        </w:tc>
        <w:tc>
          <w:tcPr>
            <w:tcW w:w="560" w:type="dxa"/>
            <w:tcBorders/>
            <w:shd w:fill="auto" w:val="clear"/>
            <w:vAlign w:val="bottom"/>
          </w:tcPr>
          <w:p>
            <w:pPr>
              <w:pStyle w:val="Normal"/>
              <w:widowControl/>
              <w:suppressAutoHyphens w:val="false"/>
              <w:rPr/>
            </w:pPr>
            <w:ins w:id="1678" w:author="Unknown Author" w:date="2019-08-13T21:03:41Z">
              <w:r>
                <w:rPr>
                  <w:color w:val="000000"/>
                  <w:sz w:val="22"/>
                  <w:szCs w:val="22"/>
                </w:rPr>
                <w:t>0.00</w:t>
              </w:r>
            </w:ins>
          </w:p>
        </w:tc>
        <w:tc>
          <w:tcPr>
            <w:tcW w:w="319" w:type="dxa"/>
            <w:tcBorders/>
            <w:shd w:fill="auto" w:val="clear"/>
            <w:vAlign w:val="bottom"/>
          </w:tcPr>
          <w:p>
            <w:pPr>
              <w:pStyle w:val="Normal"/>
              <w:widowControl/>
              <w:suppressAutoHyphens w:val="false"/>
              <w:rPr>
                <w:color w:val="000000"/>
              </w:rPr>
            </w:pPr>
            <w:ins w:id="1679"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680"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681"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682"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color w:val="000000"/>
              </w:rPr>
            </w:pPr>
            <w:ins w:id="1683" w:author="Unknown Author" w:date="2019-08-13T21:03:41Z">
              <w:r>
                <w:rPr>
                  <w:color w:val="000000"/>
                </w:rPr>
              </w:r>
            </w:ins>
          </w:p>
        </w:tc>
        <w:tc>
          <w:tcPr>
            <w:tcW w:w="313" w:type="dxa"/>
            <w:tcBorders/>
            <w:shd w:fill="auto" w:val="clear"/>
            <w:vAlign w:val="bottom"/>
          </w:tcPr>
          <w:p>
            <w:pPr>
              <w:pStyle w:val="Normal"/>
              <w:widowControl/>
              <w:suppressAutoHyphens w:val="false"/>
              <w:rPr/>
            </w:pPr>
            <w:ins w:id="1684" w:author="Unknown Author" w:date="2019-08-13T21:03:41Z">
              <w:r>
                <w:rPr>
                  <w:i/>
                  <w:color w:val="000000"/>
                  <w:sz w:val="22"/>
                  <w:szCs w:val="22"/>
                </w:rPr>
                <w:t>β</w:t>
              </w:r>
            </w:ins>
          </w:p>
        </w:tc>
        <w:tc>
          <w:tcPr>
            <w:tcW w:w="560" w:type="dxa"/>
            <w:tcBorders/>
            <w:shd w:fill="auto" w:val="clear"/>
            <w:vAlign w:val="bottom"/>
          </w:tcPr>
          <w:p>
            <w:pPr>
              <w:pStyle w:val="Normal"/>
              <w:widowControl/>
              <w:suppressAutoHyphens w:val="false"/>
              <w:rPr/>
            </w:pPr>
            <w:ins w:id="1685" w:author="Unknown Author" w:date="2019-08-13T21:03:41Z">
              <w:r>
                <w:rPr>
                  <w:color w:val="000000"/>
                  <w:sz w:val="22"/>
                  <w:szCs w:val="22"/>
                </w:rPr>
                <w:t>0.67</w:t>
              </w:r>
            </w:ins>
          </w:p>
        </w:tc>
        <w:tc>
          <w:tcPr>
            <w:tcW w:w="320" w:type="dxa"/>
            <w:tcBorders/>
            <w:shd w:fill="auto" w:val="clear"/>
            <w:vAlign w:val="bottom"/>
          </w:tcPr>
          <w:p>
            <w:pPr>
              <w:pStyle w:val="Normal"/>
              <w:widowControl/>
              <w:suppressAutoHyphens w:val="false"/>
              <w:rPr/>
            </w:pPr>
            <w:ins w:id="1686" w:author="Unknown Author" w:date="2019-08-13T21:03:41Z">
              <w:r>
                <w:rPr>
                  <w:color w:val="000000"/>
                  <w:sz w:val="22"/>
                  <w:szCs w:val="22"/>
                </w:rPr>
                <w:t>**</w:t>
              </w:r>
            </w:ins>
          </w:p>
        </w:tc>
        <w:tc>
          <w:tcPr>
            <w:tcW w:w="560" w:type="dxa"/>
            <w:tcBorders/>
            <w:shd w:fill="auto" w:val="clear"/>
            <w:vAlign w:val="bottom"/>
          </w:tcPr>
          <w:p>
            <w:pPr>
              <w:pStyle w:val="Normal"/>
              <w:widowControl/>
              <w:suppressAutoHyphens w:val="false"/>
              <w:rPr/>
            </w:pPr>
            <w:ins w:id="1687" w:author="Unknown Author" w:date="2019-08-13T21:03:41Z">
              <w:r>
                <w:rPr>
                  <w:color w:val="000000"/>
                  <w:sz w:val="22"/>
                  <w:szCs w:val="22"/>
                </w:rPr>
                <w:t>-0.27</w:t>
              </w:r>
            </w:ins>
          </w:p>
        </w:tc>
        <w:tc>
          <w:tcPr>
            <w:tcW w:w="319" w:type="dxa"/>
            <w:tcBorders/>
            <w:shd w:fill="auto" w:val="clear"/>
            <w:vAlign w:val="bottom"/>
          </w:tcPr>
          <w:p>
            <w:pPr>
              <w:pStyle w:val="Normal"/>
              <w:widowControl/>
              <w:suppressAutoHyphens w:val="false"/>
              <w:rPr/>
            </w:pPr>
            <w:ins w:id="1688" w:author="Unknown Author" w:date="2019-08-13T21:03:41Z">
              <w:r>
                <w:rPr>
                  <w:color w:val="000000"/>
                  <w:sz w:val="22"/>
                  <w:szCs w:val="22"/>
                </w:rPr>
                <w:t>*</w:t>
              </w:r>
            </w:ins>
          </w:p>
        </w:tc>
        <w:tc>
          <w:tcPr>
            <w:tcW w:w="561" w:type="dxa"/>
            <w:tcBorders/>
            <w:shd w:fill="auto" w:val="clear"/>
            <w:vAlign w:val="bottom"/>
          </w:tcPr>
          <w:p>
            <w:pPr>
              <w:pStyle w:val="Normal"/>
              <w:widowControl/>
              <w:suppressAutoHyphens w:val="false"/>
              <w:rPr/>
            </w:pPr>
            <w:ins w:id="1689" w:author="Unknown Author" w:date="2019-08-13T21:03:41Z">
              <w:r>
                <w:rPr>
                  <w:color w:val="000000"/>
                  <w:sz w:val="22"/>
                  <w:szCs w:val="22"/>
                </w:rPr>
                <w:t>0.22</w:t>
              </w:r>
            </w:ins>
          </w:p>
        </w:tc>
        <w:tc>
          <w:tcPr>
            <w:tcW w:w="319" w:type="dxa"/>
            <w:tcBorders/>
            <w:shd w:fill="auto" w:val="clear"/>
            <w:vAlign w:val="bottom"/>
          </w:tcPr>
          <w:p>
            <w:pPr>
              <w:pStyle w:val="Normal"/>
              <w:widowControl/>
              <w:suppressAutoHyphens w:val="false"/>
              <w:rPr>
                <w:color w:val="000000"/>
              </w:rPr>
            </w:pPr>
            <w:ins w:id="1690" w:author="Unknown Author" w:date="2019-08-13T21:03:41Z">
              <w:r>
                <w:rPr>
                  <w:color w:val="000000"/>
                </w:rPr>
              </w:r>
            </w:ins>
          </w:p>
        </w:tc>
        <w:tc>
          <w:tcPr>
            <w:tcW w:w="560" w:type="dxa"/>
            <w:tcBorders/>
            <w:shd w:fill="auto" w:val="clear"/>
            <w:vAlign w:val="bottom"/>
          </w:tcPr>
          <w:p>
            <w:pPr>
              <w:pStyle w:val="Normal"/>
              <w:widowControl/>
              <w:suppressAutoHyphens w:val="false"/>
              <w:rPr/>
            </w:pPr>
            <w:ins w:id="1691" w:author="Unknown Author" w:date="2019-08-13T21:03:41Z">
              <w:r>
                <w:rPr>
                  <w:color w:val="000000"/>
                  <w:sz w:val="22"/>
                  <w:szCs w:val="22"/>
                </w:rPr>
                <w:t>-0.17</w:t>
              </w:r>
            </w:ins>
          </w:p>
        </w:tc>
        <w:tc>
          <w:tcPr>
            <w:tcW w:w="320" w:type="dxa"/>
            <w:tcBorders/>
            <w:shd w:fill="auto" w:val="clear"/>
            <w:vAlign w:val="bottom"/>
          </w:tcPr>
          <w:p>
            <w:pPr>
              <w:pStyle w:val="Normal"/>
              <w:widowControl/>
              <w:suppressAutoHyphens w:val="false"/>
              <w:rPr>
                <w:color w:val="000000"/>
              </w:rPr>
            </w:pPr>
            <w:ins w:id="1692" w:author="Unknown Author" w:date="2019-08-13T21:03:41Z">
              <w:r>
                <w:rPr>
                  <w:color w:val="000000"/>
                </w:rPr>
              </w:r>
            </w:ins>
          </w:p>
        </w:tc>
        <w:tc>
          <w:tcPr>
            <w:tcW w:w="560" w:type="dxa"/>
            <w:tcBorders/>
            <w:shd w:fill="auto" w:val="clear"/>
            <w:vAlign w:val="bottom"/>
          </w:tcPr>
          <w:p>
            <w:pPr>
              <w:pStyle w:val="Normal"/>
              <w:widowControl/>
              <w:suppressAutoHyphens w:val="false"/>
              <w:rPr/>
            </w:pPr>
            <w:ins w:id="1693" w:author="Unknown Author" w:date="2019-08-13T21:03:41Z">
              <w:r>
                <w:rPr>
                  <w:color w:val="000000"/>
                  <w:sz w:val="22"/>
                  <w:szCs w:val="22"/>
                </w:rPr>
                <w:t>0.03</w:t>
              </w:r>
            </w:ins>
          </w:p>
        </w:tc>
        <w:tc>
          <w:tcPr>
            <w:tcW w:w="319" w:type="dxa"/>
            <w:tcBorders/>
            <w:shd w:fill="auto" w:val="clear"/>
            <w:vAlign w:val="bottom"/>
          </w:tcPr>
          <w:p>
            <w:pPr>
              <w:pStyle w:val="Normal"/>
              <w:widowControl/>
              <w:suppressAutoHyphens w:val="false"/>
              <w:rPr>
                <w:color w:val="000000"/>
              </w:rPr>
            </w:pPr>
            <w:ins w:id="1694"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695"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696" w:author="Unknown Author" w:date="2019-08-13T21:03:41Z">
              <w:r>
                <w:rPr>
                  <w:color w:val="000000"/>
                </w:rPr>
              </w:r>
            </w:ins>
          </w:p>
        </w:tc>
        <w:tc>
          <w:tcPr>
            <w:tcW w:w="481" w:type="dxa"/>
            <w:tcBorders/>
            <w:shd w:fill="auto" w:val="clear"/>
            <w:vAlign w:val="bottom"/>
          </w:tcPr>
          <w:p>
            <w:pPr>
              <w:pStyle w:val="Normal"/>
              <w:widowControl/>
              <w:suppressAutoHyphens w:val="false"/>
              <w:rPr/>
            </w:pPr>
            <w:ins w:id="1697" w:author="Unknown Author" w:date="2019-08-13T21:03:41Z">
              <w:r>
                <w:rPr>
                  <w:i/>
                  <w:iCs/>
                  <w:color w:val="000000"/>
                  <w:sz w:val="22"/>
                  <w:szCs w:val="22"/>
                </w:rPr>
                <w:t>0.60</w:t>
              </w:r>
            </w:ins>
          </w:p>
        </w:tc>
      </w:tr>
      <w:tr>
        <w:trPr>
          <w:trHeight w:val="240" w:hRule="atLeast"/>
        </w:trPr>
        <w:tc>
          <w:tcPr>
            <w:tcW w:w="2957" w:type="dxa"/>
            <w:tcBorders/>
            <w:shd w:fill="auto" w:val="clear"/>
            <w:vAlign w:val="bottom"/>
          </w:tcPr>
          <w:p>
            <w:pPr>
              <w:pStyle w:val="Normal"/>
              <w:widowControl/>
              <w:suppressAutoHyphens w:val="false"/>
              <w:rPr>
                <w:color w:val="000000"/>
              </w:rPr>
            </w:pPr>
            <w:ins w:id="1698" w:author="Unknown Author" w:date="2019-08-13T21:03:41Z">
              <w:r>
                <w:rPr>
                  <w:color w:val="000000"/>
                </w:rPr>
              </w:r>
            </w:ins>
          </w:p>
        </w:tc>
        <w:tc>
          <w:tcPr>
            <w:tcW w:w="313" w:type="dxa"/>
            <w:tcBorders/>
            <w:shd w:fill="auto" w:val="clear"/>
            <w:vAlign w:val="bottom"/>
          </w:tcPr>
          <w:p>
            <w:pPr>
              <w:pStyle w:val="Normal"/>
              <w:widowControl/>
              <w:suppressAutoHyphens w:val="false"/>
              <w:rPr>
                <w:i/>
                <w:i/>
                <w:color w:val="000000"/>
              </w:rPr>
            </w:pPr>
            <w:ins w:id="1699" w:author="Unknown Author" w:date="2019-08-13T21:03:41Z">
              <w:r>
                <w:rPr>
                  <w:i/>
                  <w:color w:val="000000"/>
                </w:rPr>
              </w:r>
            </w:ins>
          </w:p>
        </w:tc>
        <w:tc>
          <w:tcPr>
            <w:tcW w:w="560" w:type="dxa"/>
            <w:tcBorders/>
            <w:shd w:fill="auto" w:val="clear"/>
            <w:vAlign w:val="bottom"/>
          </w:tcPr>
          <w:p>
            <w:pPr>
              <w:pStyle w:val="Normal"/>
              <w:widowControl/>
              <w:suppressAutoHyphens w:val="false"/>
              <w:rPr>
                <w:color w:val="000000"/>
              </w:rPr>
            </w:pPr>
            <w:ins w:id="1700"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701"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702"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703"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704"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705"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706"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707"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708"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709"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710"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711"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712"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pPr>
            <w:ins w:id="1713" w:author="Unknown Author" w:date="2019-08-13T21:03:41Z">
              <w:r>
                <w:rPr>
                  <w:color w:val="000000"/>
                  <w:sz w:val="22"/>
                  <w:szCs w:val="22"/>
                </w:rPr>
                <w:t>Descr. of a work of art</w:t>
              </w:r>
            </w:ins>
          </w:p>
        </w:tc>
        <w:tc>
          <w:tcPr>
            <w:tcW w:w="313" w:type="dxa"/>
            <w:tcBorders/>
            <w:shd w:fill="auto" w:val="clear"/>
            <w:vAlign w:val="bottom"/>
          </w:tcPr>
          <w:p>
            <w:pPr>
              <w:pStyle w:val="Normal"/>
              <w:widowControl/>
              <w:suppressAutoHyphens w:val="false"/>
              <w:rPr/>
            </w:pPr>
            <w:ins w:id="1714" w:author="Unknown Author" w:date="2019-08-13T21:03:41Z">
              <w:r>
                <w:rPr>
                  <w:i/>
                  <w:color w:val="000000"/>
                  <w:sz w:val="22"/>
                  <w:szCs w:val="22"/>
                </w:rPr>
                <w:t>w</w:t>
              </w:r>
            </w:ins>
            <w:ins w:id="1715" w:author="Unknown Author" w:date="2019-08-13T21:03:41Z">
              <w:r>
                <w:rPr>
                  <w:i/>
                  <w:color w:val="000000"/>
                  <w:sz w:val="22"/>
                  <w:szCs w:val="22"/>
                  <w:vertAlign w:val="subscript"/>
                </w:rPr>
                <w:t>k</w:t>
              </w:r>
            </w:ins>
          </w:p>
        </w:tc>
        <w:tc>
          <w:tcPr>
            <w:tcW w:w="560" w:type="dxa"/>
            <w:tcBorders/>
            <w:shd w:fill="auto" w:val="clear"/>
            <w:vAlign w:val="bottom"/>
          </w:tcPr>
          <w:p>
            <w:pPr>
              <w:pStyle w:val="Normal"/>
              <w:widowControl/>
              <w:suppressAutoHyphens w:val="false"/>
              <w:rPr/>
            </w:pPr>
            <w:ins w:id="1716" w:author="Unknown Author" w:date="2019-08-13T21:03:41Z">
              <w:r>
                <w:rPr>
                  <w:color w:val="000000"/>
                  <w:sz w:val="22"/>
                  <w:szCs w:val="22"/>
                </w:rPr>
                <w:t>0.47</w:t>
              </w:r>
            </w:ins>
          </w:p>
        </w:tc>
        <w:tc>
          <w:tcPr>
            <w:tcW w:w="320" w:type="dxa"/>
            <w:tcBorders/>
            <w:shd w:fill="auto" w:val="clear"/>
            <w:vAlign w:val="bottom"/>
          </w:tcPr>
          <w:p>
            <w:pPr>
              <w:pStyle w:val="Normal"/>
              <w:widowControl/>
              <w:suppressAutoHyphens w:val="false"/>
              <w:rPr>
                <w:color w:val="000000"/>
              </w:rPr>
            </w:pPr>
            <w:ins w:id="1717" w:author="Unknown Author" w:date="2019-08-13T21:03:41Z">
              <w:r>
                <w:rPr>
                  <w:color w:val="000000"/>
                </w:rPr>
              </w:r>
            </w:ins>
          </w:p>
        </w:tc>
        <w:tc>
          <w:tcPr>
            <w:tcW w:w="560" w:type="dxa"/>
            <w:tcBorders/>
            <w:shd w:fill="auto" w:val="clear"/>
            <w:vAlign w:val="bottom"/>
          </w:tcPr>
          <w:p>
            <w:pPr>
              <w:pStyle w:val="Normal"/>
              <w:widowControl/>
              <w:suppressAutoHyphens w:val="false"/>
              <w:rPr/>
            </w:pPr>
            <w:ins w:id="1718" w:author="Unknown Author" w:date="2019-08-13T21:03:41Z">
              <w:r>
                <w:rPr>
                  <w:color w:val="000000"/>
                  <w:sz w:val="22"/>
                  <w:szCs w:val="22"/>
                </w:rPr>
                <w:t>0.06</w:t>
              </w:r>
            </w:ins>
          </w:p>
        </w:tc>
        <w:tc>
          <w:tcPr>
            <w:tcW w:w="319" w:type="dxa"/>
            <w:tcBorders/>
            <w:shd w:fill="auto" w:val="clear"/>
            <w:vAlign w:val="bottom"/>
          </w:tcPr>
          <w:p>
            <w:pPr>
              <w:pStyle w:val="Normal"/>
              <w:widowControl/>
              <w:suppressAutoHyphens w:val="false"/>
              <w:rPr>
                <w:color w:val="000000"/>
              </w:rPr>
            </w:pPr>
            <w:ins w:id="1719" w:author="Unknown Author" w:date="2019-08-13T21:03:41Z">
              <w:r>
                <w:rPr>
                  <w:color w:val="000000"/>
                </w:rPr>
              </w:r>
            </w:ins>
          </w:p>
        </w:tc>
        <w:tc>
          <w:tcPr>
            <w:tcW w:w="561" w:type="dxa"/>
            <w:tcBorders/>
            <w:shd w:fill="auto" w:val="clear"/>
            <w:vAlign w:val="bottom"/>
          </w:tcPr>
          <w:p>
            <w:pPr>
              <w:pStyle w:val="Normal"/>
              <w:widowControl/>
              <w:suppressAutoHyphens w:val="false"/>
              <w:rPr/>
            </w:pPr>
            <w:ins w:id="1720" w:author="Unknown Author" w:date="2019-08-13T21:03:41Z">
              <w:r>
                <w:rPr>
                  <w:color w:val="000000"/>
                  <w:sz w:val="22"/>
                  <w:szCs w:val="22"/>
                </w:rPr>
                <w:t>0.16</w:t>
              </w:r>
            </w:ins>
          </w:p>
        </w:tc>
        <w:tc>
          <w:tcPr>
            <w:tcW w:w="319" w:type="dxa"/>
            <w:tcBorders/>
            <w:shd w:fill="auto" w:val="clear"/>
            <w:vAlign w:val="bottom"/>
          </w:tcPr>
          <w:p>
            <w:pPr>
              <w:pStyle w:val="Normal"/>
              <w:widowControl/>
              <w:suppressAutoHyphens w:val="false"/>
              <w:rPr>
                <w:color w:val="000000"/>
              </w:rPr>
            </w:pPr>
            <w:ins w:id="1721" w:author="Unknown Author" w:date="2019-08-13T21:03:41Z">
              <w:r>
                <w:rPr>
                  <w:color w:val="000000"/>
                </w:rPr>
              </w:r>
            </w:ins>
          </w:p>
        </w:tc>
        <w:tc>
          <w:tcPr>
            <w:tcW w:w="560" w:type="dxa"/>
            <w:tcBorders/>
            <w:shd w:fill="auto" w:val="clear"/>
            <w:vAlign w:val="bottom"/>
          </w:tcPr>
          <w:p>
            <w:pPr>
              <w:pStyle w:val="Normal"/>
              <w:widowControl/>
              <w:suppressAutoHyphens w:val="false"/>
              <w:rPr/>
            </w:pPr>
            <w:ins w:id="1722" w:author="Unknown Author" w:date="2019-08-13T21:03:41Z">
              <w:r>
                <w:rPr>
                  <w:color w:val="000000"/>
                  <w:sz w:val="22"/>
                  <w:szCs w:val="22"/>
                </w:rPr>
                <w:t>0.04</w:t>
              </w:r>
            </w:ins>
          </w:p>
        </w:tc>
        <w:tc>
          <w:tcPr>
            <w:tcW w:w="320" w:type="dxa"/>
            <w:tcBorders/>
            <w:shd w:fill="auto" w:val="clear"/>
            <w:vAlign w:val="bottom"/>
          </w:tcPr>
          <w:p>
            <w:pPr>
              <w:pStyle w:val="Normal"/>
              <w:widowControl/>
              <w:suppressAutoHyphens w:val="false"/>
              <w:rPr>
                <w:color w:val="000000"/>
              </w:rPr>
            </w:pPr>
            <w:ins w:id="1723" w:author="Unknown Author" w:date="2019-08-13T21:03:41Z">
              <w:r>
                <w:rPr>
                  <w:color w:val="000000"/>
                </w:rPr>
              </w:r>
            </w:ins>
          </w:p>
        </w:tc>
        <w:tc>
          <w:tcPr>
            <w:tcW w:w="560" w:type="dxa"/>
            <w:tcBorders/>
            <w:shd w:fill="auto" w:val="clear"/>
            <w:vAlign w:val="bottom"/>
          </w:tcPr>
          <w:p>
            <w:pPr>
              <w:pStyle w:val="Normal"/>
              <w:widowControl/>
              <w:suppressAutoHyphens w:val="false"/>
              <w:rPr/>
            </w:pPr>
            <w:ins w:id="1724" w:author="Unknown Author" w:date="2019-08-13T21:03:41Z">
              <w:r>
                <w:rPr>
                  <w:color w:val="000000"/>
                  <w:sz w:val="22"/>
                  <w:szCs w:val="22"/>
                </w:rPr>
                <w:t>0.26</w:t>
              </w:r>
            </w:ins>
          </w:p>
        </w:tc>
        <w:tc>
          <w:tcPr>
            <w:tcW w:w="319" w:type="dxa"/>
            <w:tcBorders/>
            <w:shd w:fill="auto" w:val="clear"/>
            <w:vAlign w:val="bottom"/>
          </w:tcPr>
          <w:p>
            <w:pPr>
              <w:pStyle w:val="Normal"/>
              <w:widowControl/>
              <w:suppressAutoHyphens w:val="false"/>
              <w:rPr>
                <w:color w:val="000000"/>
              </w:rPr>
            </w:pPr>
            <w:ins w:id="1725" w:author="Unknown Author" w:date="2019-08-13T21:03:41Z">
              <w:r>
                <w:rPr>
                  <w:color w:val="000000"/>
                </w:rPr>
              </w:r>
            </w:ins>
          </w:p>
        </w:tc>
        <w:tc>
          <w:tcPr>
            <w:tcW w:w="561" w:type="dxa"/>
            <w:tcBorders/>
            <w:shd w:fill="auto" w:val="clear"/>
            <w:vAlign w:val="bottom"/>
          </w:tcPr>
          <w:p>
            <w:pPr>
              <w:pStyle w:val="Normal"/>
              <w:widowControl/>
              <w:suppressAutoHyphens w:val="false"/>
              <w:rPr/>
            </w:pPr>
            <w:ins w:id="1726" w:author="Unknown Author" w:date="2019-08-13T21:03:41Z">
              <w:r>
                <w:rPr>
                  <w:color w:val="000000"/>
                  <w:sz w:val="22"/>
                  <w:szCs w:val="22"/>
                </w:rPr>
                <w:t>0.00</w:t>
              </w:r>
            </w:ins>
          </w:p>
        </w:tc>
        <w:tc>
          <w:tcPr>
            <w:tcW w:w="340" w:type="dxa"/>
            <w:tcBorders/>
            <w:shd w:fill="auto" w:val="clear"/>
            <w:vAlign w:val="bottom"/>
          </w:tcPr>
          <w:p>
            <w:pPr>
              <w:pStyle w:val="Normal"/>
              <w:widowControl/>
              <w:suppressAutoHyphens w:val="false"/>
              <w:rPr>
                <w:color w:val="000000"/>
              </w:rPr>
            </w:pPr>
            <w:ins w:id="1727"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728"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color w:val="000000"/>
              </w:rPr>
            </w:pPr>
            <w:ins w:id="1729" w:author="Unknown Author" w:date="2019-08-13T21:03:41Z">
              <w:r>
                <w:rPr>
                  <w:color w:val="000000"/>
                </w:rPr>
              </w:r>
            </w:ins>
          </w:p>
        </w:tc>
        <w:tc>
          <w:tcPr>
            <w:tcW w:w="313" w:type="dxa"/>
            <w:tcBorders/>
            <w:shd w:fill="auto" w:val="clear"/>
            <w:vAlign w:val="bottom"/>
          </w:tcPr>
          <w:p>
            <w:pPr>
              <w:pStyle w:val="Normal"/>
              <w:widowControl/>
              <w:suppressAutoHyphens w:val="false"/>
              <w:rPr/>
            </w:pPr>
            <w:ins w:id="1730" w:author="Unknown Author" w:date="2019-08-13T21:03:41Z">
              <w:r>
                <w:rPr>
                  <w:i/>
                  <w:color w:val="000000"/>
                  <w:sz w:val="22"/>
                  <w:szCs w:val="22"/>
                </w:rPr>
                <w:t>β</w:t>
              </w:r>
            </w:ins>
          </w:p>
        </w:tc>
        <w:tc>
          <w:tcPr>
            <w:tcW w:w="560" w:type="dxa"/>
            <w:tcBorders/>
            <w:shd w:fill="auto" w:val="clear"/>
            <w:vAlign w:val="bottom"/>
          </w:tcPr>
          <w:p>
            <w:pPr>
              <w:pStyle w:val="Normal"/>
              <w:widowControl/>
              <w:suppressAutoHyphens w:val="false"/>
              <w:rPr/>
            </w:pPr>
            <w:ins w:id="1731" w:author="Unknown Author" w:date="2019-08-13T21:03:41Z">
              <w:r>
                <w:rPr>
                  <w:color w:val="000000"/>
                  <w:sz w:val="22"/>
                  <w:szCs w:val="22"/>
                </w:rPr>
                <w:t>0.35</w:t>
              </w:r>
            </w:ins>
          </w:p>
        </w:tc>
        <w:tc>
          <w:tcPr>
            <w:tcW w:w="320" w:type="dxa"/>
            <w:tcBorders/>
            <w:shd w:fill="auto" w:val="clear"/>
            <w:vAlign w:val="bottom"/>
          </w:tcPr>
          <w:p>
            <w:pPr>
              <w:pStyle w:val="Normal"/>
              <w:widowControl/>
              <w:suppressAutoHyphens w:val="false"/>
              <w:rPr/>
            </w:pPr>
            <w:ins w:id="1732" w:author="Unknown Author" w:date="2019-08-13T21:03:41Z">
              <w:r>
                <w:rPr>
                  <w:color w:val="000000"/>
                  <w:sz w:val="22"/>
                  <w:szCs w:val="22"/>
                </w:rPr>
                <w:t>**</w:t>
              </w:r>
            </w:ins>
          </w:p>
        </w:tc>
        <w:tc>
          <w:tcPr>
            <w:tcW w:w="560" w:type="dxa"/>
            <w:tcBorders/>
            <w:shd w:fill="auto" w:val="clear"/>
            <w:vAlign w:val="bottom"/>
          </w:tcPr>
          <w:p>
            <w:pPr>
              <w:pStyle w:val="Normal"/>
              <w:widowControl/>
              <w:suppressAutoHyphens w:val="false"/>
              <w:rPr/>
            </w:pPr>
            <w:ins w:id="1733" w:author="Unknown Author" w:date="2019-08-13T21:03:41Z">
              <w:r>
                <w:rPr>
                  <w:color w:val="000000"/>
                  <w:sz w:val="22"/>
                  <w:szCs w:val="22"/>
                </w:rPr>
                <w:t>0.61</w:t>
              </w:r>
            </w:ins>
          </w:p>
        </w:tc>
        <w:tc>
          <w:tcPr>
            <w:tcW w:w="319" w:type="dxa"/>
            <w:tcBorders/>
            <w:shd w:fill="auto" w:val="clear"/>
            <w:vAlign w:val="bottom"/>
          </w:tcPr>
          <w:p>
            <w:pPr>
              <w:pStyle w:val="Normal"/>
              <w:widowControl/>
              <w:suppressAutoHyphens w:val="false"/>
              <w:rPr/>
            </w:pPr>
            <w:ins w:id="1734" w:author="Unknown Author" w:date="2019-08-13T21:03:41Z">
              <w:r>
                <w:rPr>
                  <w:color w:val="000000"/>
                  <w:sz w:val="22"/>
                  <w:szCs w:val="22"/>
                </w:rPr>
                <w:t>**</w:t>
              </w:r>
            </w:ins>
          </w:p>
        </w:tc>
        <w:tc>
          <w:tcPr>
            <w:tcW w:w="561" w:type="dxa"/>
            <w:tcBorders/>
            <w:shd w:fill="auto" w:val="clear"/>
            <w:vAlign w:val="bottom"/>
          </w:tcPr>
          <w:p>
            <w:pPr>
              <w:pStyle w:val="Normal"/>
              <w:widowControl/>
              <w:suppressAutoHyphens w:val="false"/>
              <w:rPr/>
            </w:pPr>
            <w:ins w:id="1735" w:author="Unknown Author" w:date="2019-08-13T21:03:41Z">
              <w:r>
                <w:rPr>
                  <w:color w:val="000000"/>
                  <w:sz w:val="22"/>
                  <w:szCs w:val="22"/>
                </w:rPr>
                <w:t>0.16</w:t>
              </w:r>
            </w:ins>
          </w:p>
        </w:tc>
        <w:tc>
          <w:tcPr>
            <w:tcW w:w="319" w:type="dxa"/>
            <w:tcBorders/>
            <w:shd w:fill="auto" w:val="clear"/>
            <w:vAlign w:val="bottom"/>
          </w:tcPr>
          <w:p>
            <w:pPr>
              <w:pStyle w:val="Normal"/>
              <w:widowControl/>
              <w:suppressAutoHyphens w:val="false"/>
              <w:rPr>
                <w:color w:val="000000"/>
              </w:rPr>
            </w:pPr>
            <w:ins w:id="1736" w:author="Unknown Author" w:date="2019-08-13T21:03:41Z">
              <w:r>
                <w:rPr>
                  <w:color w:val="000000"/>
                </w:rPr>
              </w:r>
            </w:ins>
          </w:p>
        </w:tc>
        <w:tc>
          <w:tcPr>
            <w:tcW w:w="560" w:type="dxa"/>
            <w:tcBorders/>
            <w:shd w:fill="auto" w:val="clear"/>
            <w:vAlign w:val="bottom"/>
          </w:tcPr>
          <w:p>
            <w:pPr>
              <w:pStyle w:val="Normal"/>
              <w:widowControl/>
              <w:suppressAutoHyphens w:val="false"/>
              <w:rPr/>
            </w:pPr>
            <w:ins w:id="1737" w:author="Unknown Author" w:date="2019-08-13T21:03:41Z">
              <w:r>
                <w:rPr>
                  <w:color w:val="000000"/>
                  <w:sz w:val="22"/>
                  <w:szCs w:val="22"/>
                </w:rPr>
                <w:t>0.30</w:t>
              </w:r>
            </w:ins>
          </w:p>
        </w:tc>
        <w:tc>
          <w:tcPr>
            <w:tcW w:w="320" w:type="dxa"/>
            <w:tcBorders/>
            <w:shd w:fill="auto" w:val="clear"/>
            <w:vAlign w:val="bottom"/>
          </w:tcPr>
          <w:p>
            <w:pPr>
              <w:pStyle w:val="Normal"/>
              <w:widowControl/>
              <w:suppressAutoHyphens w:val="false"/>
              <w:rPr>
                <w:color w:val="000000"/>
              </w:rPr>
            </w:pPr>
            <w:ins w:id="1738" w:author="Unknown Author" w:date="2019-08-13T21:03:41Z">
              <w:r>
                <w:rPr>
                  <w:color w:val="000000"/>
                </w:rPr>
              </w:r>
            </w:ins>
          </w:p>
        </w:tc>
        <w:tc>
          <w:tcPr>
            <w:tcW w:w="560" w:type="dxa"/>
            <w:tcBorders/>
            <w:shd w:fill="auto" w:val="clear"/>
            <w:vAlign w:val="bottom"/>
          </w:tcPr>
          <w:p>
            <w:pPr>
              <w:pStyle w:val="Normal"/>
              <w:widowControl/>
              <w:suppressAutoHyphens w:val="false"/>
              <w:rPr/>
            </w:pPr>
            <w:ins w:id="1739" w:author="Unknown Author" w:date="2019-08-13T21:03:41Z">
              <w:r>
                <w:rPr>
                  <w:color w:val="000000"/>
                  <w:sz w:val="22"/>
                  <w:szCs w:val="22"/>
                </w:rPr>
                <w:t>0.33</w:t>
              </w:r>
            </w:ins>
          </w:p>
        </w:tc>
        <w:tc>
          <w:tcPr>
            <w:tcW w:w="319" w:type="dxa"/>
            <w:tcBorders/>
            <w:shd w:fill="auto" w:val="clear"/>
            <w:vAlign w:val="bottom"/>
          </w:tcPr>
          <w:p>
            <w:pPr>
              <w:pStyle w:val="Normal"/>
              <w:widowControl/>
              <w:suppressAutoHyphens w:val="false"/>
              <w:rPr/>
            </w:pPr>
            <w:ins w:id="1740" w:author="Unknown Author" w:date="2019-08-13T21:03:41Z">
              <w:r>
                <w:rPr>
                  <w:color w:val="000000"/>
                  <w:sz w:val="22"/>
                  <w:szCs w:val="22"/>
                </w:rPr>
                <w:t>**</w:t>
              </w:r>
            </w:ins>
          </w:p>
        </w:tc>
        <w:tc>
          <w:tcPr>
            <w:tcW w:w="561" w:type="dxa"/>
            <w:tcBorders/>
            <w:shd w:fill="auto" w:val="clear"/>
            <w:vAlign w:val="bottom"/>
          </w:tcPr>
          <w:p>
            <w:pPr>
              <w:pStyle w:val="Normal"/>
              <w:widowControl/>
              <w:suppressAutoHyphens w:val="false"/>
              <w:rPr/>
            </w:pPr>
            <w:ins w:id="1741" w:author="Unknown Author" w:date="2019-08-13T21:03:41Z">
              <w:r>
                <w:rPr>
                  <w:color w:val="000000"/>
                  <w:sz w:val="22"/>
                  <w:szCs w:val="22"/>
                </w:rPr>
                <w:t>0.03</w:t>
              </w:r>
            </w:ins>
          </w:p>
        </w:tc>
        <w:tc>
          <w:tcPr>
            <w:tcW w:w="340" w:type="dxa"/>
            <w:tcBorders/>
            <w:shd w:fill="auto" w:val="clear"/>
            <w:vAlign w:val="bottom"/>
          </w:tcPr>
          <w:p>
            <w:pPr>
              <w:pStyle w:val="Normal"/>
              <w:widowControl/>
              <w:suppressAutoHyphens w:val="false"/>
              <w:rPr>
                <w:color w:val="000000"/>
              </w:rPr>
            </w:pPr>
            <w:ins w:id="1742" w:author="Unknown Author" w:date="2019-08-13T21:03:41Z">
              <w:r>
                <w:rPr>
                  <w:color w:val="000000"/>
                </w:rPr>
              </w:r>
            </w:ins>
          </w:p>
        </w:tc>
        <w:tc>
          <w:tcPr>
            <w:tcW w:w="481" w:type="dxa"/>
            <w:tcBorders/>
            <w:shd w:fill="auto" w:val="clear"/>
            <w:vAlign w:val="bottom"/>
          </w:tcPr>
          <w:p>
            <w:pPr>
              <w:pStyle w:val="Normal"/>
              <w:widowControl/>
              <w:suppressAutoHyphens w:val="false"/>
              <w:rPr/>
            </w:pPr>
            <w:ins w:id="1743" w:author="Unknown Author" w:date="2019-08-13T21:03:41Z">
              <w:r>
                <w:rPr>
                  <w:i/>
                  <w:iCs/>
                  <w:color w:val="000000"/>
                  <w:sz w:val="22"/>
                  <w:szCs w:val="22"/>
                </w:rPr>
                <w:t>0.72</w:t>
              </w:r>
            </w:ins>
          </w:p>
        </w:tc>
      </w:tr>
      <w:tr>
        <w:trPr>
          <w:trHeight w:val="240" w:hRule="atLeast"/>
        </w:trPr>
        <w:tc>
          <w:tcPr>
            <w:tcW w:w="2957" w:type="dxa"/>
            <w:tcBorders/>
            <w:shd w:fill="auto" w:val="clear"/>
            <w:vAlign w:val="bottom"/>
          </w:tcPr>
          <w:p>
            <w:pPr>
              <w:pStyle w:val="Normal"/>
              <w:widowControl/>
              <w:suppressAutoHyphens w:val="false"/>
              <w:rPr>
                <w:color w:val="000000"/>
              </w:rPr>
            </w:pPr>
            <w:ins w:id="1744" w:author="Unknown Author" w:date="2019-08-13T21:03:41Z">
              <w:r>
                <w:rPr>
                  <w:color w:val="000000"/>
                </w:rPr>
              </w:r>
            </w:ins>
          </w:p>
        </w:tc>
        <w:tc>
          <w:tcPr>
            <w:tcW w:w="313" w:type="dxa"/>
            <w:tcBorders/>
            <w:shd w:fill="auto" w:val="clear"/>
            <w:vAlign w:val="bottom"/>
          </w:tcPr>
          <w:p>
            <w:pPr>
              <w:pStyle w:val="Normal"/>
              <w:widowControl/>
              <w:suppressAutoHyphens w:val="false"/>
              <w:rPr>
                <w:i/>
                <w:i/>
                <w:color w:val="000000"/>
              </w:rPr>
            </w:pPr>
            <w:ins w:id="1745" w:author="Unknown Author" w:date="2019-08-13T21:03:41Z">
              <w:r>
                <w:rPr>
                  <w:i/>
                  <w:color w:val="000000"/>
                </w:rPr>
              </w:r>
            </w:ins>
          </w:p>
        </w:tc>
        <w:tc>
          <w:tcPr>
            <w:tcW w:w="560" w:type="dxa"/>
            <w:tcBorders/>
            <w:shd w:fill="auto" w:val="clear"/>
            <w:vAlign w:val="bottom"/>
          </w:tcPr>
          <w:p>
            <w:pPr>
              <w:pStyle w:val="Normal"/>
              <w:widowControl/>
              <w:suppressAutoHyphens w:val="false"/>
              <w:rPr>
                <w:color w:val="000000"/>
              </w:rPr>
            </w:pPr>
            <w:ins w:id="1746"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747"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748"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749"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750"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751"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752"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753"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754"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755"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756"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757"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758"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pPr>
            <w:ins w:id="1759" w:author="Unknown Author" w:date="2019-08-13T21:03:41Z">
              <w:r>
                <w:rPr>
                  <w:color w:val="000000"/>
                  <w:sz w:val="22"/>
                  <w:szCs w:val="22"/>
                </w:rPr>
                <w:t>Descr. taste of food</w:t>
              </w:r>
            </w:ins>
          </w:p>
        </w:tc>
        <w:tc>
          <w:tcPr>
            <w:tcW w:w="313" w:type="dxa"/>
            <w:tcBorders/>
            <w:shd w:fill="auto" w:val="clear"/>
            <w:vAlign w:val="bottom"/>
          </w:tcPr>
          <w:p>
            <w:pPr>
              <w:pStyle w:val="Normal"/>
              <w:widowControl/>
              <w:suppressAutoHyphens w:val="false"/>
              <w:rPr/>
            </w:pPr>
            <w:ins w:id="1760" w:author="Unknown Author" w:date="2019-08-13T21:03:41Z">
              <w:r>
                <w:rPr>
                  <w:i/>
                  <w:color w:val="000000"/>
                  <w:sz w:val="22"/>
                  <w:szCs w:val="22"/>
                </w:rPr>
                <w:t>w</w:t>
              </w:r>
            </w:ins>
            <w:ins w:id="1761" w:author="Unknown Author" w:date="2019-08-13T21:03:41Z">
              <w:r>
                <w:rPr>
                  <w:i/>
                  <w:color w:val="000000"/>
                  <w:sz w:val="22"/>
                  <w:szCs w:val="22"/>
                  <w:vertAlign w:val="subscript"/>
                </w:rPr>
                <w:t>k</w:t>
              </w:r>
            </w:ins>
          </w:p>
        </w:tc>
        <w:tc>
          <w:tcPr>
            <w:tcW w:w="560" w:type="dxa"/>
            <w:tcBorders/>
            <w:shd w:fill="auto" w:val="clear"/>
            <w:vAlign w:val="bottom"/>
          </w:tcPr>
          <w:p>
            <w:pPr>
              <w:pStyle w:val="Normal"/>
              <w:widowControl/>
              <w:suppressAutoHyphens w:val="false"/>
              <w:rPr/>
            </w:pPr>
            <w:ins w:id="1762" w:author="Unknown Author" w:date="2019-08-13T21:03:41Z">
              <w:r>
                <w:rPr>
                  <w:color w:val="000000"/>
                  <w:sz w:val="22"/>
                  <w:szCs w:val="22"/>
                </w:rPr>
                <w:t>0.12</w:t>
              </w:r>
            </w:ins>
          </w:p>
        </w:tc>
        <w:tc>
          <w:tcPr>
            <w:tcW w:w="320" w:type="dxa"/>
            <w:tcBorders/>
            <w:shd w:fill="auto" w:val="clear"/>
            <w:vAlign w:val="bottom"/>
          </w:tcPr>
          <w:p>
            <w:pPr>
              <w:pStyle w:val="Normal"/>
              <w:widowControl/>
              <w:suppressAutoHyphens w:val="false"/>
              <w:rPr>
                <w:color w:val="000000"/>
              </w:rPr>
            </w:pPr>
            <w:ins w:id="1763" w:author="Unknown Author" w:date="2019-08-13T21:03:41Z">
              <w:r>
                <w:rPr>
                  <w:color w:val="000000"/>
                </w:rPr>
              </w:r>
            </w:ins>
          </w:p>
        </w:tc>
        <w:tc>
          <w:tcPr>
            <w:tcW w:w="560" w:type="dxa"/>
            <w:tcBorders/>
            <w:shd w:fill="auto" w:val="clear"/>
            <w:vAlign w:val="bottom"/>
          </w:tcPr>
          <w:p>
            <w:pPr>
              <w:pStyle w:val="Normal"/>
              <w:widowControl/>
              <w:suppressAutoHyphens w:val="false"/>
              <w:rPr/>
            </w:pPr>
            <w:ins w:id="1764" w:author="Unknown Author" w:date="2019-08-13T21:03:41Z">
              <w:r>
                <w:rPr>
                  <w:color w:val="000000"/>
                  <w:sz w:val="22"/>
                  <w:szCs w:val="22"/>
                </w:rPr>
                <w:t>0.27</w:t>
              </w:r>
            </w:ins>
          </w:p>
        </w:tc>
        <w:tc>
          <w:tcPr>
            <w:tcW w:w="319" w:type="dxa"/>
            <w:tcBorders/>
            <w:shd w:fill="auto" w:val="clear"/>
            <w:vAlign w:val="bottom"/>
          </w:tcPr>
          <w:p>
            <w:pPr>
              <w:pStyle w:val="Normal"/>
              <w:widowControl/>
              <w:suppressAutoHyphens w:val="false"/>
              <w:rPr>
                <w:color w:val="000000"/>
              </w:rPr>
            </w:pPr>
            <w:ins w:id="1765" w:author="Unknown Author" w:date="2019-08-13T21:03:41Z">
              <w:r>
                <w:rPr>
                  <w:color w:val="000000"/>
                </w:rPr>
              </w:r>
            </w:ins>
          </w:p>
        </w:tc>
        <w:tc>
          <w:tcPr>
            <w:tcW w:w="561" w:type="dxa"/>
            <w:tcBorders/>
            <w:shd w:fill="auto" w:val="clear"/>
            <w:vAlign w:val="bottom"/>
          </w:tcPr>
          <w:p>
            <w:pPr>
              <w:pStyle w:val="Normal"/>
              <w:widowControl/>
              <w:suppressAutoHyphens w:val="false"/>
              <w:rPr/>
            </w:pPr>
            <w:ins w:id="1766" w:author="Unknown Author" w:date="2019-08-13T21:03:41Z">
              <w:r>
                <w:rPr>
                  <w:color w:val="000000"/>
                  <w:sz w:val="22"/>
                  <w:szCs w:val="22"/>
                </w:rPr>
                <w:t>0.17</w:t>
              </w:r>
            </w:ins>
          </w:p>
        </w:tc>
        <w:tc>
          <w:tcPr>
            <w:tcW w:w="319" w:type="dxa"/>
            <w:tcBorders/>
            <w:shd w:fill="auto" w:val="clear"/>
            <w:vAlign w:val="bottom"/>
          </w:tcPr>
          <w:p>
            <w:pPr>
              <w:pStyle w:val="Normal"/>
              <w:widowControl/>
              <w:suppressAutoHyphens w:val="false"/>
              <w:rPr>
                <w:color w:val="000000"/>
              </w:rPr>
            </w:pPr>
            <w:ins w:id="1767" w:author="Unknown Author" w:date="2019-08-13T21:03:41Z">
              <w:r>
                <w:rPr>
                  <w:color w:val="000000"/>
                </w:rPr>
              </w:r>
            </w:ins>
          </w:p>
        </w:tc>
        <w:tc>
          <w:tcPr>
            <w:tcW w:w="560" w:type="dxa"/>
            <w:tcBorders/>
            <w:shd w:fill="auto" w:val="clear"/>
            <w:vAlign w:val="bottom"/>
          </w:tcPr>
          <w:p>
            <w:pPr>
              <w:pStyle w:val="Normal"/>
              <w:widowControl/>
              <w:suppressAutoHyphens w:val="false"/>
              <w:rPr/>
            </w:pPr>
            <w:ins w:id="1768" w:author="Unknown Author" w:date="2019-08-13T21:03:41Z">
              <w:r>
                <w:rPr>
                  <w:color w:val="000000"/>
                  <w:sz w:val="22"/>
                  <w:szCs w:val="22"/>
                </w:rPr>
                <w:t>0.21</w:t>
              </w:r>
            </w:ins>
          </w:p>
        </w:tc>
        <w:tc>
          <w:tcPr>
            <w:tcW w:w="320" w:type="dxa"/>
            <w:tcBorders/>
            <w:shd w:fill="auto" w:val="clear"/>
            <w:vAlign w:val="bottom"/>
          </w:tcPr>
          <w:p>
            <w:pPr>
              <w:pStyle w:val="Normal"/>
              <w:widowControl/>
              <w:suppressAutoHyphens w:val="false"/>
              <w:rPr>
                <w:color w:val="000000"/>
              </w:rPr>
            </w:pPr>
            <w:ins w:id="1769" w:author="Unknown Author" w:date="2019-08-13T21:03:41Z">
              <w:r>
                <w:rPr>
                  <w:color w:val="000000"/>
                </w:rPr>
              </w:r>
            </w:ins>
          </w:p>
        </w:tc>
        <w:tc>
          <w:tcPr>
            <w:tcW w:w="560" w:type="dxa"/>
            <w:tcBorders/>
            <w:shd w:fill="auto" w:val="clear"/>
            <w:vAlign w:val="bottom"/>
          </w:tcPr>
          <w:p>
            <w:pPr>
              <w:pStyle w:val="Normal"/>
              <w:widowControl/>
              <w:suppressAutoHyphens w:val="false"/>
              <w:rPr/>
            </w:pPr>
            <w:ins w:id="1770" w:author="Unknown Author" w:date="2019-08-13T21:03:41Z">
              <w:r>
                <w:rPr>
                  <w:color w:val="000000"/>
                  <w:sz w:val="22"/>
                  <w:szCs w:val="22"/>
                </w:rPr>
                <w:t>0.14</w:t>
              </w:r>
            </w:ins>
          </w:p>
        </w:tc>
        <w:tc>
          <w:tcPr>
            <w:tcW w:w="319" w:type="dxa"/>
            <w:tcBorders/>
            <w:shd w:fill="auto" w:val="clear"/>
            <w:vAlign w:val="bottom"/>
          </w:tcPr>
          <w:p>
            <w:pPr>
              <w:pStyle w:val="Normal"/>
              <w:widowControl/>
              <w:suppressAutoHyphens w:val="false"/>
              <w:rPr>
                <w:color w:val="000000"/>
              </w:rPr>
            </w:pPr>
            <w:ins w:id="1771" w:author="Unknown Author" w:date="2019-08-13T21:03:41Z">
              <w:r>
                <w:rPr>
                  <w:color w:val="000000"/>
                </w:rPr>
              </w:r>
            </w:ins>
          </w:p>
        </w:tc>
        <w:tc>
          <w:tcPr>
            <w:tcW w:w="561" w:type="dxa"/>
            <w:tcBorders/>
            <w:shd w:fill="auto" w:val="clear"/>
            <w:vAlign w:val="bottom"/>
          </w:tcPr>
          <w:p>
            <w:pPr>
              <w:pStyle w:val="Normal"/>
              <w:widowControl/>
              <w:suppressAutoHyphens w:val="false"/>
              <w:rPr/>
            </w:pPr>
            <w:ins w:id="1772" w:author="Unknown Author" w:date="2019-08-13T21:03:41Z">
              <w:r>
                <w:rPr>
                  <w:color w:val="000000"/>
                  <w:sz w:val="22"/>
                  <w:szCs w:val="22"/>
                </w:rPr>
                <w:t>0.09</w:t>
              </w:r>
            </w:ins>
          </w:p>
        </w:tc>
        <w:tc>
          <w:tcPr>
            <w:tcW w:w="340" w:type="dxa"/>
            <w:tcBorders/>
            <w:shd w:fill="auto" w:val="clear"/>
            <w:vAlign w:val="bottom"/>
          </w:tcPr>
          <w:p>
            <w:pPr>
              <w:pStyle w:val="Normal"/>
              <w:widowControl/>
              <w:suppressAutoHyphens w:val="false"/>
              <w:rPr>
                <w:color w:val="000000"/>
              </w:rPr>
            </w:pPr>
            <w:ins w:id="1773"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774"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color w:val="000000"/>
              </w:rPr>
            </w:pPr>
            <w:ins w:id="1775" w:author="Unknown Author" w:date="2019-08-13T21:03:41Z">
              <w:r>
                <w:rPr>
                  <w:color w:val="000000"/>
                </w:rPr>
              </w:r>
            </w:ins>
          </w:p>
        </w:tc>
        <w:tc>
          <w:tcPr>
            <w:tcW w:w="313" w:type="dxa"/>
            <w:tcBorders/>
            <w:shd w:fill="auto" w:val="clear"/>
            <w:vAlign w:val="bottom"/>
          </w:tcPr>
          <w:p>
            <w:pPr>
              <w:pStyle w:val="Normal"/>
              <w:widowControl/>
              <w:suppressAutoHyphens w:val="false"/>
              <w:rPr/>
            </w:pPr>
            <w:ins w:id="1776" w:author="Unknown Author" w:date="2019-08-13T21:03:41Z">
              <w:r>
                <w:rPr>
                  <w:i/>
                  <w:color w:val="000000"/>
                  <w:sz w:val="22"/>
                  <w:szCs w:val="22"/>
                </w:rPr>
                <w:t>β</w:t>
              </w:r>
            </w:ins>
          </w:p>
        </w:tc>
        <w:tc>
          <w:tcPr>
            <w:tcW w:w="560" w:type="dxa"/>
            <w:tcBorders/>
            <w:shd w:fill="auto" w:val="clear"/>
            <w:vAlign w:val="bottom"/>
          </w:tcPr>
          <w:p>
            <w:pPr>
              <w:pStyle w:val="Normal"/>
              <w:widowControl/>
              <w:suppressAutoHyphens w:val="false"/>
              <w:rPr/>
            </w:pPr>
            <w:ins w:id="1777" w:author="Unknown Author" w:date="2019-08-13T21:03:41Z">
              <w:r>
                <w:rPr>
                  <w:color w:val="000000"/>
                  <w:sz w:val="22"/>
                  <w:szCs w:val="22"/>
                </w:rPr>
                <w:t>0.04</w:t>
              </w:r>
            </w:ins>
          </w:p>
        </w:tc>
        <w:tc>
          <w:tcPr>
            <w:tcW w:w="320" w:type="dxa"/>
            <w:tcBorders/>
            <w:shd w:fill="auto" w:val="clear"/>
            <w:vAlign w:val="bottom"/>
          </w:tcPr>
          <w:p>
            <w:pPr>
              <w:pStyle w:val="Normal"/>
              <w:widowControl/>
              <w:suppressAutoHyphens w:val="false"/>
              <w:rPr>
                <w:color w:val="000000"/>
              </w:rPr>
            </w:pPr>
            <w:ins w:id="1778" w:author="Unknown Author" w:date="2019-08-13T21:03:41Z">
              <w:r>
                <w:rPr>
                  <w:color w:val="000000"/>
                </w:rPr>
              </w:r>
            </w:ins>
          </w:p>
        </w:tc>
        <w:tc>
          <w:tcPr>
            <w:tcW w:w="560" w:type="dxa"/>
            <w:tcBorders/>
            <w:shd w:fill="auto" w:val="clear"/>
            <w:vAlign w:val="bottom"/>
          </w:tcPr>
          <w:p>
            <w:pPr>
              <w:pStyle w:val="Normal"/>
              <w:widowControl/>
              <w:suppressAutoHyphens w:val="false"/>
              <w:rPr/>
            </w:pPr>
            <w:ins w:id="1779" w:author="Unknown Author" w:date="2019-08-13T21:03:41Z">
              <w:r>
                <w:rPr>
                  <w:color w:val="000000"/>
                  <w:sz w:val="22"/>
                  <w:szCs w:val="22"/>
                </w:rPr>
                <w:t>-0.59</w:t>
              </w:r>
            </w:ins>
          </w:p>
        </w:tc>
        <w:tc>
          <w:tcPr>
            <w:tcW w:w="319" w:type="dxa"/>
            <w:tcBorders/>
            <w:shd w:fill="auto" w:val="clear"/>
            <w:vAlign w:val="bottom"/>
          </w:tcPr>
          <w:p>
            <w:pPr>
              <w:pStyle w:val="Normal"/>
              <w:widowControl/>
              <w:suppressAutoHyphens w:val="false"/>
              <w:rPr/>
            </w:pPr>
            <w:ins w:id="1780" w:author="Unknown Author" w:date="2019-08-13T21:03:41Z">
              <w:r>
                <w:rPr>
                  <w:color w:val="000000"/>
                  <w:sz w:val="22"/>
                  <w:szCs w:val="22"/>
                </w:rPr>
                <w:t>**</w:t>
              </w:r>
            </w:ins>
          </w:p>
        </w:tc>
        <w:tc>
          <w:tcPr>
            <w:tcW w:w="561" w:type="dxa"/>
            <w:tcBorders/>
            <w:shd w:fill="auto" w:val="clear"/>
            <w:vAlign w:val="bottom"/>
          </w:tcPr>
          <w:p>
            <w:pPr>
              <w:pStyle w:val="Normal"/>
              <w:widowControl/>
              <w:suppressAutoHyphens w:val="false"/>
              <w:rPr/>
            </w:pPr>
            <w:ins w:id="1781" w:author="Unknown Author" w:date="2019-08-13T21:03:41Z">
              <w:r>
                <w:rPr>
                  <w:color w:val="000000"/>
                  <w:sz w:val="22"/>
                  <w:szCs w:val="22"/>
                </w:rPr>
                <w:t>-0.62</w:t>
              </w:r>
            </w:ins>
          </w:p>
        </w:tc>
        <w:tc>
          <w:tcPr>
            <w:tcW w:w="319" w:type="dxa"/>
            <w:tcBorders/>
            <w:shd w:fill="auto" w:val="clear"/>
            <w:vAlign w:val="bottom"/>
          </w:tcPr>
          <w:p>
            <w:pPr>
              <w:pStyle w:val="Normal"/>
              <w:widowControl/>
              <w:suppressAutoHyphens w:val="false"/>
              <w:rPr/>
            </w:pPr>
            <w:ins w:id="1782" w:author="Unknown Author" w:date="2019-08-13T21:03:41Z">
              <w:r>
                <w:rPr>
                  <w:color w:val="000000"/>
                  <w:sz w:val="22"/>
                  <w:szCs w:val="22"/>
                </w:rPr>
                <w:t>**</w:t>
              </w:r>
            </w:ins>
          </w:p>
        </w:tc>
        <w:tc>
          <w:tcPr>
            <w:tcW w:w="560" w:type="dxa"/>
            <w:tcBorders/>
            <w:shd w:fill="auto" w:val="clear"/>
            <w:vAlign w:val="bottom"/>
          </w:tcPr>
          <w:p>
            <w:pPr>
              <w:pStyle w:val="Normal"/>
              <w:widowControl/>
              <w:suppressAutoHyphens w:val="false"/>
              <w:rPr/>
            </w:pPr>
            <w:ins w:id="1783" w:author="Unknown Author" w:date="2019-08-13T21:03:41Z">
              <w:r>
                <w:rPr>
                  <w:color w:val="000000"/>
                  <w:sz w:val="22"/>
                  <w:szCs w:val="22"/>
                </w:rPr>
                <w:t>0.06</w:t>
              </w:r>
            </w:ins>
          </w:p>
        </w:tc>
        <w:tc>
          <w:tcPr>
            <w:tcW w:w="320" w:type="dxa"/>
            <w:tcBorders/>
            <w:shd w:fill="auto" w:val="clear"/>
            <w:vAlign w:val="bottom"/>
          </w:tcPr>
          <w:p>
            <w:pPr>
              <w:pStyle w:val="Normal"/>
              <w:widowControl/>
              <w:suppressAutoHyphens w:val="false"/>
              <w:rPr>
                <w:color w:val="000000"/>
              </w:rPr>
            </w:pPr>
            <w:ins w:id="1784" w:author="Unknown Author" w:date="2019-08-13T21:03:41Z">
              <w:r>
                <w:rPr>
                  <w:color w:val="000000"/>
                </w:rPr>
              </w:r>
            </w:ins>
          </w:p>
        </w:tc>
        <w:tc>
          <w:tcPr>
            <w:tcW w:w="560" w:type="dxa"/>
            <w:tcBorders/>
            <w:shd w:fill="auto" w:val="clear"/>
            <w:vAlign w:val="bottom"/>
          </w:tcPr>
          <w:p>
            <w:pPr>
              <w:pStyle w:val="Normal"/>
              <w:widowControl/>
              <w:suppressAutoHyphens w:val="false"/>
              <w:rPr/>
            </w:pPr>
            <w:ins w:id="1785" w:author="Unknown Author" w:date="2019-08-13T21:03:41Z">
              <w:r>
                <w:rPr>
                  <w:color w:val="000000"/>
                  <w:sz w:val="22"/>
                  <w:szCs w:val="22"/>
                </w:rPr>
                <w:t>-0.07</w:t>
              </w:r>
            </w:ins>
          </w:p>
        </w:tc>
        <w:tc>
          <w:tcPr>
            <w:tcW w:w="319" w:type="dxa"/>
            <w:tcBorders/>
            <w:shd w:fill="auto" w:val="clear"/>
            <w:vAlign w:val="bottom"/>
          </w:tcPr>
          <w:p>
            <w:pPr>
              <w:pStyle w:val="Normal"/>
              <w:widowControl/>
              <w:suppressAutoHyphens w:val="false"/>
              <w:rPr>
                <w:color w:val="000000"/>
              </w:rPr>
            </w:pPr>
            <w:ins w:id="1786" w:author="Unknown Author" w:date="2019-08-13T21:03:41Z">
              <w:r>
                <w:rPr>
                  <w:color w:val="000000"/>
                </w:rPr>
              </w:r>
            </w:ins>
          </w:p>
        </w:tc>
        <w:tc>
          <w:tcPr>
            <w:tcW w:w="561" w:type="dxa"/>
            <w:tcBorders/>
            <w:shd w:fill="auto" w:val="clear"/>
            <w:vAlign w:val="bottom"/>
          </w:tcPr>
          <w:p>
            <w:pPr>
              <w:pStyle w:val="Normal"/>
              <w:widowControl/>
              <w:suppressAutoHyphens w:val="false"/>
              <w:rPr/>
            </w:pPr>
            <w:ins w:id="1787" w:author="Unknown Author" w:date="2019-08-13T21:03:41Z">
              <w:r>
                <w:rPr>
                  <w:color w:val="000000"/>
                  <w:sz w:val="22"/>
                  <w:szCs w:val="22"/>
                </w:rPr>
                <w:t>0.08</w:t>
              </w:r>
            </w:ins>
          </w:p>
        </w:tc>
        <w:tc>
          <w:tcPr>
            <w:tcW w:w="340" w:type="dxa"/>
            <w:tcBorders/>
            <w:shd w:fill="auto" w:val="clear"/>
            <w:vAlign w:val="bottom"/>
          </w:tcPr>
          <w:p>
            <w:pPr>
              <w:pStyle w:val="Normal"/>
              <w:widowControl/>
              <w:suppressAutoHyphens w:val="false"/>
              <w:rPr>
                <w:color w:val="000000"/>
              </w:rPr>
            </w:pPr>
            <w:ins w:id="1788" w:author="Unknown Author" w:date="2019-08-13T21:03:41Z">
              <w:r>
                <w:rPr>
                  <w:color w:val="000000"/>
                </w:rPr>
              </w:r>
            </w:ins>
          </w:p>
        </w:tc>
        <w:tc>
          <w:tcPr>
            <w:tcW w:w="481" w:type="dxa"/>
            <w:tcBorders/>
            <w:shd w:fill="auto" w:val="clear"/>
            <w:vAlign w:val="bottom"/>
          </w:tcPr>
          <w:p>
            <w:pPr>
              <w:pStyle w:val="Normal"/>
              <w:widowControl/>
              <w:suppressAutoHyphens w:val="false"/>
              <w:rPr/>
            </w:pPr>
            <w:ins w:id="1789" w:author="Unknown Author" w:date="2019-08-13T21:03:41Z">
              <w:r>
                <w:rPr>
                  <w:i/>
                  <w:iCs/>
                  <w:color w:val="000000"/>
                  <w:sz w:val="22"/>
                  <w:szCs w:val="22"/>
                </w:rPr>
                <w:t>0.74</w:t>
              </w:r>
            </w:ins>
          </w:p>
        </w:tc>
      </w:tr>
      <w:tr>
        <w:trPr>
          <w:trHeight w:val="240" w:hRule="atLeast"/>
        </w:trPr>
        <w:tc>
          <w:tcPr>
            <w:tcW w:w="2957" w:type="dxa"/>
            <w:tcBorders/>
            <w:shd w:fill="auto" w:val="clear"/>
            <w:vAlign w:val="bottom"/>
          </w:tcPr>
          <w:p>
            <w:pPr>
              <w:pStyle w:val="Normal"/>
              <w:widowControl/>
              <w:suppressAutoHyphens w:val="false"/>
              <w:rPr>
                <w:color w:val="000000"/>
              </w:rPr>
            </w:pPr>
            <w:ins w:id="1790" w:author="Unknown Author" w:date="2019-08-13T21:03:41Z">
              <w:r>
                <w:rPr>
                  <w:color w:val="000000"/>
                </w:rPr>
              </w:r>
            </w:ins>
          </w:p>
        </w:tc>
        <w:tc>
          <w:tcPr>
            <w:tcW w:w="313" w:type="dxa"/>
            <w:tcBorders/>
            <w:shd w:fill="auto" w:val="clear"/>
            <w:vAlign w:val="bottom"/>
          </w:tcPr>
          <w:p>
            <w:pPr>
              <w:pStyle w:val="Normal"/>
              <w:widowControl/>
              <w:suppressAutoHyphens w:val="false"/>
              <w:rPr>
                <w:i/>
                <w:i/>
                <w:color w:val="000000"/>
              </w:rPr>
            </w:pPr>
            <w:ins w:id="1791" w:author="Unknown Author" w:date="2019-08-13T21:03:41Z">
              <w:r>
                <w:rPr>
                  <w:i/>
                  <w:color w:val="000000"/>
                </w:rPr>
              </w:r>
            </w:ins>
          </w:p>
        </w:tc>
        <w:tc>
          <w:tcPr>
            <w:tcW w:w="560" w:type="dxa"/>
            <w:tcBorders/>
            <w:shd w:fill="auto" w:val="clear"/>
            <w:vAlign w:val="bottom"/>
          </w:tcPr>
          <w:p>
            <w:pPr>
              <w:pStyle w:val="Normal"/>
              <w:widowControl/>
              <w:suppressAutoHyphens w:val="false"/>
              <w:rPr>
                <w:color w:val="000000"/>
              </w:rPr>
            </w:pPr>
            <w:ins w:id="1792"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793"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794"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795"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796"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797"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798"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799"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800"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801"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802"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803"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804"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pPr>
            <w:ins w:id="1805" w:author="Unknown Author" w:date="2019-08-13T21:03:41Z">
              <w:r>
                <w:rPr>
                  <w:color w:val="000000"/>
                  <w:sz w:val="22"/>
                  <w:szCs w:val="22"/>
                </w:rPr>
                <w:t>Color of objects</w:t>
              </w:r>
            </w:ins>
          </w:p>
        </w:tc>
        <w:tc>
          <w:tcPr>
            <w:tcW w:w="313" w:type="dxa"/>
            <w:tcBorders/>
            <w:shd w:fill="auto" w:val="clear"/>
            <w:vAlign w:val="bottom"/>
          </w:tcPr>
          <w:p>
            <w:pPr>
              <w:pStyle w:val="Normal"/>
              <w:widowControl/>
              <w:suppressAutoHyphens w:val="false"/>
              <w:rPr/>
            </w:pPr>
            <w:ins w:id="1806" w:author="Unknown Author" w:date="2019-08-13T21:03:41Z">
              <w:r>
                <w:rPr>
                  <w:i/>
                  <w:color w:val="000000"/>
                  <w:sz w:val="22"/>
                  <w:szCs w:val="22"/>
                </w:rPr>
                <w:t>w</w:t>
              </w:r>
            </w:ins>
            <w:ins w:id="1807" w:author="Unknown Author" w:date="2019-08-13T21:03:41Z">
              <w:r>
                <w:rPr>
                  <w:i/>
                  <w:color w:val="000000"/>
                  <w:sz w:val="22"/>
                  <w:szCs w:val="22"/>
                  <w:vertAlign w:val="subscript"/>
                </w:rPr>
                <w:t>k</w:t>
              </w:r>
            </w:ins>
          </w:p>
        </w:tc>
        <w:tc>
          <w:tcPr>
            <w:tcW w:w="560" w:type="dxa"/>
            <w:tcBorders/>
            <w:shd w:fill="auto" w:val="clear"/>
            <w:vAlign w:val="bottom"/>
          </w:tcPr>
          <w:p>
            <w:pPr>
              <w:pStyle w:val="Normal"/>
              <w:widowControl/>
              <w:suppressAutoHyphens w:val="false"/>
              <w:rPr/>
            </w:pPr>
            <w:ins w:id="1808" w:author="Unknown Author" w:date="2019-08-13T21:03:41Z">
              <w:r>
                <w:rPr>
                  <w:color w:val="000000"/>
                  <w:sz w:val="22"/>
                  <w:szCs w:val="22"/>
                </w:rPr>
                <w:t>0.35</w:t>
              </w:r>
            </w:ins>
          </w:p>
        </w:tc>
        <w:tc>
          <w:tcPr>
            <w:tcW w:w="320" w:type="dxa"/>
            <w:tcBorders/>
            <w:shd w:fill="auto" w:val="clear"/>
            <w:vAlign w:val="bottom"/>
          </w:tcPr>
          <w:p>
            <w:pPr>
              <w:pStyle w:val="Normal"/>
              <w:widowControl/>
              <w:suppressAutoHyphens w:val="false"/>
              <w:rPr>
                <w:color w:val="000000"/>
              </w:rPr>
            </w:pPr>
            <w:ins w:id="1809" w:author="Unknown Author" w:date="2019-08-13T21:03:41Z">
              <w:r>
                <w:rPr>
                  <w:color w:val="000000"/>
                </w:rPr>
              </w:r>
            </w:ins>
          </w:p>
        </w:tc>
        <w:tc>
          <w:tcPr>
            <w:tcW w:w="560" w:type="dxa"/>
            <w:tcBorders/>
            <w:shd w:fill="auto" w:val="clear"/>
            <w:vAlign w:val="bottom"/>
          </w:tcPr>
          <w:p>
            <w:pPr>
              <w:pStyle w:val="Normal"/>
              <w:widowControl/>
              <w:suppressAutoHyphens w:val="false"/>
              <w:rPr/>
            </w:pPr>
            <w:ins w:id="1810" w:author="Unknown Author" w:date="2019-08-13T21:03:41Z">
              <w:r>
                <w:rPr>
                  <w:color w:val="000000"/>
                  <w:sz w:val="22"/>
                  <w:szCs w:val="22"/>
                </w:rPr>
                <w:t>0.04</w:t>
              </w:r>
            </w:ins>
          </w:p>
        </w:tc>
        <w:tc>
          <w:tcPr>
            <w:tcW w:w="319" w:type="dxa"/>
            <w:tcBorders/>
            <w:shd w:fill="auto" w:val="clear"/>
            <w:vAlign w:val="bottom"/>
          </w:tcPr>
          <w:p>
            <w:pPr>
              <w:pStyle w:val="Normal"/>
              <w:widowControl/>
              <w:suppressAutoHyphens w:val="false"/>
              <w:rPr>
                <w:color w:val="000000"/>
              </w:rPr>
            </w:pPr>
            <w:ins w:id="1811" w:author="Unknown Author" w:date="2019-08-13T21:03:41Z">
              <w:r>
                <w:rPr>
                  <w:color w:val="000000"/>
                </w:rPr>
              </w:r>
            </w:ins>
          </w:p>
        </w:tc>
        <w:tc>
          <w:tcPr>
            <w:tcW w:w="561" w:type="dxa"/>
            <w:tcBorders/>
            <w:shd w:fill="auto" w:val="clear"/>
            <w:vAlign w:val="bottom"/>
          </w:tcPr>
          <w:p>
            <w:pPr>
              <w:pStyle w:val="Normal"/>
              <w:widowControl/>
              <w:suppressAutoHyphens w:val="false"/>
              <w:rPr/>
            </w:pPr>
            <w:ins w:id="1812" w:author="Unknown Author" w:date="2019-08-13T21:03:41Z">
              <w:r>
                <w:rPr>
                  <w:color w:val="000000"/>
                  <w:sz w:val="22"/>
                  <w:szCs w:val="22"/>
                </w:rPr>
                <w:t>0.29</w:t>
              </w:r>
            </w:ins>
          </w:p>
        </w:tc>
        <w:tc>
          <w:tcPr>
            <w:tcW w:w="319" w:type="dxa"/>
            <w:tcBorders/>
            <w:shd w:fill="auto" w:val="clear"/>
            <w:vAlign w:val="bottom"/>
          </w:tcPr>
          <w:p>
            <w:pPr>
              <w:pStyle w:val="Normal"/>
              <w:widowControl/>
              <w:suppressAutoHyphens w:val="false"/>
              <w:rPr>
                <w:color w:val="000000"/>
              </w:rPr>
            </w:pPr>
            <w:ins w:id="1813" w:author="Unknown Author" w:date="2019-08-13T21:03:41Z">
              <w:r>
                <w:rPr>
                  <w:color w:val="000000"/>
                </w:rPr>
              </w:r>
            </w:ins>
          </w:p>
        </w:tc>
        <w:tc>
          <w:tcPr>
            <w:tcW w:w="560" w:type="dxa"/>
            <w:tcBorders/>
            <w:shd w:fill="auto" w:val="clear"/>
            <w:vAlign w:val="bottom"/>
          </w:tcPr>
          <w:p>
            <w:pPr>
              <w:pStyle w:val="Normal"/>
              <w:widowControl/>
              <w:suppressAutoHyphens w:val="false"/>
              <w:rPr/>
            </w:pPr>
            <w:ins w:id="1814" w:author="Unknown Author" w:date="2019-08-13T21:03:41Z">
              <w:r>
                <w:rPr>
                  <w:color w:val="000000"/>
                  <w:sz w:val="22"/>
                  <w:szCs w:val="22"/>
                </w:rPr>
                <w:t>0.15</w:t>
              </w:r>
            </w:ins>
          </w:p>
        </w:tc>
        <w:tc>
          <w:tcPr>
            <w:tcW w:w="320" w:type="dxa"/>
            <w:tcBorders/>
            <w:shd w:fill="auto" w:val="clear"/>
            <w:vAlign w:val="bottom"/>
          </w:tcPr>
          <w:p>
            <w:pPr>
              <w:pStyle w:val="Normal"/>
              <w:widowControl/>
              <w:suppressAutoHyphens w:val="false"/>
              <w:rPr>
                <w:color w:val="000000"/>
              </w:rPr>
            </w:pPr>
            <w:ins w:id="1815" w:author="Unknown Author" w:date="2019-08-13T21:03:41Z">
              <w:r>
                <w:rPr>
                  <w:color w:val="000000"/>
                </w:rPr>
              </w:r>
            </w:ins>
          </w:p>
        </w:tc>
        <w:tc>
          <w:tcPr>
            <w:tcW w:w="560" w:type="dxa"/>
            <w:tcBorders/>
            <w:shd w:fill="auto" w:val="clear"/>
            <w:vAlign w:val="bottom"/>
          </w:tcPr>
          <w:p>
            <w:pPr>
              <w:pStyle w:val="Normal"/>
              <w:widowControl/>
              <w:suppressAutoHyphens w:val="false"/>
              <w:rPr/>
            </w:pPr>
            <w:ins w:id="1816" w:author="Unknown Author" w:date="2019-08-13T21:03:41Z">
              <w:r>
                <w:rPr>
                  <w:color w:val="000000"/>
                  <w:sz w:val="22"/>
                  <w:szCs w:val="22"/>
                </w:rPr>
                <w:t>0.18</w:t>
              </w:r>
            </w:ins>
          </w:p>
        </w:tc>
        <w:tc>
          <w:tcPr>
            <w:tcW w:w="319" w:type="dxa"/>
            <w:tcBorders/>
            <w:shd w:fill="auto" w:val="clear"/>
            <w:vAlign w:val="bottom"/>
          </w:tcPr>
          <w:p>
            <w:pPr>
              <w:pStyle w:val="Normal"/>
              <w:widowControl/>
              <w:suppressAutoHyphens w:val="false"/>
              <w:rPr>
                <w:color w:val="000000"/>
              </w:rPr>
            </w:pPr>
            <w:ins w:id="1817"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818"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819"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820"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color w:val="000000"/>
              </w:rPr>
            </w:pPr>
            <w:ins w:id="1821" w:author="Unknown Author" w:date="2019-08-13T21:03:41Z">
              <w:r>
                <w:rPr>
                  <w:color w:val="000000"/>
                </w:rPr>
              </w:r>
            </w:ins>
          </w:p>
        </w:tc>
        <w:tc>
          <w:tcPr>
            <w:tcW w:w="313" w:type="dxa"/>
            <w:tcBorders/>
            <w:shd w:fill="auto" w:val="clear"/>
            <w:vAlign w:val="bottom"/>
          </w:tcPr>
          <w:p>
            <w:pPr>
              <w:pStyle w:val="Normal"/>
              <w:widowControl/>
              <w:suppressAutoHyphens w:val="false"/>
              <w:rPr/>
            </w:pPr>
            <w:ins w:id="1822" w:author="Unknown Author" w:date="2019-08-13T21:03:41Z">
              <w:r>
                <w:rPr>
                  <w:i/>
                  <w:color w:val="000000"/>
                  <w:sz w:val="22"/>
                  <w:szCs w:val="22"/>
                </w:rPr>
                <w:t>β</w:t>
              </w:r>
            </w:ins>
          </w:p>
        </w:tc>
        <w:tc>
          <w:tcPr>
            <w:tcW w:w="560" w:type="dxa"/>
            <w:tcBorders/>
            <w:shd w:fill="auto" w:val="clear"/>
            <w:vAlign w:val="bottom"/>
          </w:tcPr>
          <w:p>
            <w:pPr>
              <w:pStyle w:val="Normal"/>
              <w:widowControl/>
              <w:suppressAutoHyphens w:val="false"/>
              <w:rPr/>
            </w:pPr>
            <w:ins w:id="1823" w:author="Unknown Author" w:date="2019-08-13T21:03:41Z">
              <w:r>
                <w:rPr>
                  <w:color w:val="000000"/>
                  <w:sz w:val="22"/>
                  <w:szCs w:val="22"/>
                </w:rPr>
                <w:t>0.58</w:t>
              </w:r>
            </w:ins>
          </w:p>
        </w:tc>
        <w:tc>
          <w:tcPr>
            <w:tcW w:w="320" w:type="dxa"/>
            <w:tcBorders/>
            <w:shd w:fill="auto" w:val="clear"/>
            <w:vAlign w:val="bottom"/>
          </w:tcPr>
          <w:p>
            <w:pPr>
              <w:pStyle w:val="Normal"/>
              <w:widowControl/>
              <w:suppressAutoHyphens w:val="false"/>
              <w:rPr/>
            </w:pPr>
            <w:ins w:id="1824" w:author="Unknown Author" w:date="2019-08-13T21:03:41Z">
              <w:r>
                <w:rPr>
                  <w:color w:val="000000"/>
                  <w:sz w:val="22"/>
                  <w:szCs w:val="22"/>
                </w:rPr>
                <w:t>**</w:t>
              </w:r>
            </w:ins>
          </w:p>
        </w:tc>
        <w:tc>
          <w:tcPr>
            <w:tcW w:w="560" w:type="dxa"/>
            <w:tcBorders/>
            <w:shd w:fill="auto" w:val="clear"/>
            <w:vAlign w:val="bottom"/>
          </w:tcPr>
          <w:p>
            <w:pPr>
              <w:pStyle w:val="Normal"/>
              <w:widowControl/>
              <w:suppressAutoHyphens w:val="false"/>
              <w:rPr/>
            </w:pPr>
            <w:ins w:id="1825" w:author="Unknown Author" w:date="2019-08-13T21:03:41Z">
              <w:r>
                <w:rPr>
                  <w:color w:val="000000"/>
                  <w:sz w:val="22"/>
                  <w:szCs w:val="22"/>
                </w:rPr>
                <w:t>0.23</w:t>
              </w:r>
            </w:ins>
          </w:p>
        </w:tc>
        <w:tc>
          <w:tcPr>
            <w:tcW w:w="319" w:type="dxa"/>
            <w:tcBorders/>
            <w:shd w:fill="auto" w:val="clear"/>
            <w:vAlign w:val="bottom"/>
          </w:tcPr>
          <w:p>
            <w:pPr>
              <w:pStyle w:val="Normal"/>
              <w:widowControl/>
              <w:suppressAutoHyphens w:val="false"/>
              <w:rPr/>
            </w:pPr>
            <w:ins w:id="1826" w:author="Unknown Author" w:date="2019-08-13T21:03:41Z">
              <w:r>
                <w:rPr>
                  <w:color w:val="000000"/>
                  <w:sz w:val="22"/>
                  <w:szCs w:val="22"/>
                </w:rPr>
                <w:t>*</w:t>
              </w:r>
            </w:ins>
          </w:p>
        </w:tc>
        <w:tc>
          <w:tcPr>
            <w:tcW w:w="561" w:type="dxa"/>
            <w:tcBorders/>
            <w:shd w:fill="auto" w:val="clear"/>
            <w:vAlign w:val="bottom"/>
          </w:tcPr>
          <w:p>
            <w:pPr>
              <w:pStyle w:val="Normal"/>
              <w:widowControl/>
              <w:suppressAutoHyphens w:val="false"/>
              <w:rPr/>
            </w:pPr>
            <w:ins w:id="1827" w:author="Unknown Author" w:date="2019-08-13T21:03:41Z">
              <w:r>
                <w:rPr>
                  <w:color w:val="000000"/>
                  <w:sz w:val="22"/>
                  <w:szCs w:val="22"/>
                </w:rPr>
                <w:t>0.27</w:t>
              </w:r>
            </w:ins>
          </w:p>
        </w:tc>
        <w:tc>
          <w:tcPr>
            <w:tcW w:w="319" w:type="dxa"/>
            <w:tcBorders/>
            <w:shd w:fill="auto" w:val="clear"/>
            <w:vAlign w:val="bottom"/>
          </w:tcPr>
          <w:p>
            <w:pPr>
              <w:pStyle w:val="Normal"/>
              <w:widowControl/>
              <w:suppressAutoHyphens w:val="false"/>
              <w:rPr/>
            </w:pPr>
            <w:ins w:id="1828" w:author="Unknown Author" w:date="2019-08-13T21:03:41Z">
              <w:r>
                <w:rPr>
                  <w:color w:val="000000"/>
                  <w:sz w:val="22"/>
                  <w:szCs w:val="22"/>
                </w:rPr>
                <w:t>**</w:t>
              </w:r>
            </w:ins>
          </w:p>
        </w:tc>
        <w:tc>
          <w:tcPr>
            <w:tcW w:w="560" w:type="dxa"/>
            <w:tcBorders/>
            <w:shd w:fill="auto" w:val="clear"/>
            <w:vAlign w:val="bottom"/>
          </w:tcPr>
          <w:p>
            <w:pPr>
              <w:pStyle w:val="Normal"/>
              <w:widowControl/>
              <w:suppressAutoHyphens w:val="false"/>
              <w:rPr/>
            </w:pPr>
            <w:ins w:id="1829" w:author="Unknown Author" w:date="2019-08-13T21:03:41Z">
              <w:r>
                <w:rPr>
                  <w:color w:val="000000"/>
                  <w:sz w:val="22"/>
                  <w:szCs w:val="22"/>
                </w:rPr>
                <w:t>0.09</w:t>
              </w:r>
            </w:ins>
          </w:p>
        </w:tc>
        <w:tc>
          <w:tcPr>
            <w:tcW w:w="320" w:type="dxa"/>
            <w:tcBorders/>
            <w:shd w:fill="auto" w:val="clear"/>
            <w:vAlign w:val="bottom"/>
          </w:tcPr>
          <w:p>
            <w:pPr>
              <w:pStyle w:val="Normal"/>
              <w:widowControl/>
              <w:suppressAutoHyphens w:val="false"/>
              <w:rPr>
                <w:color w:val="000000"/>
              </w:rPr>
            </w:pPr>
            <w:ins w:id="1830" w:author="Unknown Author" w:date="2019-08-13T21:03:41Z">
              <w:r>
                <w:rPr>
                  <w:color w:val="000000"/>
                </w:rPr>
              </w:r>
            </w:ins>
          </w:p>
        </w:tc>
        <w:tc>
          <w:tcPr>
            <w:tcW w:w="560" w:type="dxa"/>
            <w:tcBorders/>
            <w:shd w:fill="auto" w:val="clear"/>
            <w:vAlign w:val="bottom"/>
          </w:tcPr>
          <w:p>
            <w:pPr>
              <w:pStyle w:val="Normal"/>
              <w:widowControl/>
              <w:suppressAutoHyphens w:val="false"/>
              <w:rPr/>
            </w:pPr>
            <w:ins w:id="1831" w:author="Unknown Author" w:date="2019-08-13T21:03:41Z">
              <w:r>
                <w:rPr>
                  <w:color w:val="000000"/>
                  <w:sz w:val="22"/>
                  <w:szCs w:val="22"/>
                </w:rPr>
                <w:t>-0.50</w:t>
              </w:r>
            </w:ins>
          </w:p>
        </w:tc>
        <w:tc>
          <w:tcPr>
            <w:tcW w:w="319" w:type="dxa"/>
            <w:tcBorders/>
            <w:shd w:fill="auto" w:val="clear"/>
            <w:vAlign w:val="bottom"/>
          </w:tcPr>
          <w:p>
            <w:pPr>
              <w:pStyle w:val="Normal"/>
              <w:widowControl/>
              <w:suppressAutoHyphens w:val="false"/>
              <w:rPr/>
            </w:pPr>
            <w:ins w:id="1832" w:author="Unknown Author" w:date="2019-08-13T21:03:41Z">
              <w:r>
                <w:rPr>
                  <w:color w:val="000000"/>
                  <w:sz w:val="22"/>
                  <w:szCs w:val="22"/>
                </w:rPr>
                <w:t>**</w:t>
              </w:r>
            </w:ins>
          </w:p>
        </w:tc>
        <w:tc>
          <w:tcPr>
            <w:tcW w:w="561" w:type="dxa"/>
            <w:tcBorders/>
            <w:shd w:fill="auto" w:val="clear"/>
            <w:vAlign w:val="bottom"/>
          </w:tcPr>
          <w:p>
            <w:pPr>
              <w:pStyle w:val="Normal"/>
              <w:widowControl/>
              <w:suppressAutoHyphens w:val="false"/>
              <w:rPr>
                <w:color w:val="000000"/>
              </w:rPr>
            </w:pPr>
            <w:ins w:id="1833"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834" w:author="Unknown Author" w:date="2019-08-13T21:03:41Z">
              <w:r>
                <w:rPr>
                  <w:color w:val="000000"/>
                </w:rPr>
              </w:r>
            </w:ins>
          </w:p>
        </w:tc>
        <w:tc>
          <w:tcPr>
            <w:tcW w:w="481" w:type="dxa"/>
            <w:tcBorders/>
            <w:shd w:fill="auto" w:val="clear"/>
            <w:vAlign w:val="bottom"/>
          </w:tcPr>
          <w:p>
            <w:pPr>
              <w:pStyle w:val="Normal"/>
              <w:widowControl/>
              <w:suppressAutoHyphens w:val="false"/>
              <w:rPr/>
            </w:pPr>
            <w:ins w:id="1835" w:author="Unknown Author" w:date="2019-08-13T21:03:41Z">
              <w:r>
                <w:rPr>
                  <w:i/>
                  <w:iCs/>
                  <w:color w:val="000000"/>
                  <w:sz w:val="22"/>
                  <w:szCs w:val="22"/>
                </w:rPr>
                <w:t>0.73</w:t>
              </w:r>
            </w:ins>
          </w:p>
        </w:tc>
      </w:tr>
      <w:tr>
        <w:trPr>
          <w:trHeight w:val="240" w:hRule="atLeast"/>
        </w:trPr>
        <w:tc>
          <w:tcPr>
            <w:tcW w:w="2957" w:type="dxa"/>
            <w:tcBorders/>
            <w:shd w:fill="auto" w:val="clear"/>
            <w:vAlign w:val="bottom"/>
          </w:tcPr>
          <w:p>
            <w:pPr>
              <w:pStyle w:val="Normal"/>
              <w:widowControl/>
              <w:suppressAutoHyphens w:val="false"/>
              <w:rPr>
                <w:color w:val="000000"/>
              </w:rPr>
            </w:pPr>
            <w:ins w:id="1836" w:author="Unknown Author" w:date="2019-08-13T21:03:41Z">
              <w:r>
                <w:rPr>
                  <w:color w:val="000000"/>
                </w:rPr>
              </w:r>
            </w:ins>
          </w:p>
        </w:tc>
        <w:tc>
          <w:tcPr>
            <w:tcW w:w="313" w:type="dxa"/>
            <w:tcBorders/>
            <w:shd w:fill="auto" w:val="clear"/>
            <w:vAlign w:val="bottom"/>
          </w:tcPr>
          <w:p>
            <w:pPr>
              <w:pStyle w:val="Normal"/>
              <w:widowControl/>
              <w:suppressAutoHyphens w:val="false"/>
              <w:rPr>
                <w:i/>
                <w:i/>
                <w:color w:val="000000"/>
              </w:rPr>
            </w:pPr>
            <w:ins w:id="1837" w:author="Unknown Author" w:date="2019-08-13T21:03:41Z">
              <w:r>
                <w:rPr>
                  <w:i/>
                  <w:color w:val="000000"/>
                </w:rPr>
              </w:r>
            </w:ins>
          </w:p>
        </w:tc>
        <w:tc>
          <w:tcPr>
            <w:tcW w:w="560" w:type="dxa"/>
            <w:tcBorders/>
            <w:shd w:fill="auto" w:val="clear"/>
            <w:vAlign w:val="bottom"/>
          </w:tcPr>
          <w:p>
            <w:pPr>
              <w:pStyle w:val="Normal"/>
              <w:widowControl/>
              <w:suppressAutoHyphens w:val="false"/>
              <w:rPr>
                <w:color w:val="000000"/>
              </w:rPr>
            </w:pPr>
            <w:ins w:id="1838"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839"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840"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841"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842"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843"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844"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845"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846"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847"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848"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849"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850"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pPr>
            <w:ins w:id="1851" w:author="Unknown Author" w:date="2019-08-13T21:03:41Z">
              <w:r>
                <w:rPr>
                  <w:color w:val="000000"/>
                  <w:sz w:val="22"/>
                  <w:szCs w:val="22"/>
                </w:rPr>
                <w:t>Feeling of an object</w:t>
              </w:r>
            </w:ins>
          </w:p>
        </w:tc>
        <w:tc>
          <w:tcPr>
            <w:tcW w:w="313" w:type="dxa"/>
            <w:tcBorders/>
            <w:shd w:fill="auto" w:val="clear"/>
            <w:vAlign w:val="bottom"/>
          </w:tcPr>
          <w:p>
            <w:pPr>
              <w:pStyle w:val="Normal"/>
              <w:widowControl/>
              <w:suppressAutoHyphens w:val="false"/>
              <w:rPr/>
            </w:pPr>
            <w:ins w:id="1852" w:author="Unknown Author" w:date="2019-08-13T21:03:41Z">
              <w:r>
                <w:rPr>
                  <w:i/>
                  <w:color w:val="000000"/>
                  <w:sz w:val="22"/>
                  <w:szCs w:val="22"/>
                </w:rPr>
                <w:t>w</w:t>
              </w:r>
            </w:ins>
            <w:ins w:id="1853" w:author="Unknown Author" w:date="2019-08-13T21:03:41Z">
              <w:r>
                <w:rPr>
                  <w:i/>
                  <w:color w:val="000000"/>
                  <w:sz w:val="22"/>
                  <w:szCs w:val="22"/>
                  <w:vertAlign w:val="subscript"/>
                </w:rPr>
                <w:t>k</w:t>
              </w:r>
            </w:ins>
          </w:p>
        </w:tc>
        <w:tc>
          <w:tcPr>
            <w:tcW w:w="560" w:type="dxa"/>
            <w:tcBorders/>
            <w:shd w:fill="auto" w:val="clear"/>
            <w:vAlign w:val="bottom"/>
          </w:tcPr>
          <w:p>
            <w:pPr>
              <w:pStyle w:val="Normal"/>
              <w:widowControl/>
              <w:suppressAutoHyphens w:val="false"/>
              <w:rPr/>
            </w:pPr>
            <w:ins w:id="1854" w:author="Unknown Author" w:date="2019-08-13T21:03:41Z">
              <w:r>
                <w:rPr>
                  <w:color w:val="000000"/>
                  <w:sz w:val="22"/>
                  <w:szCs w:val="22"/>
                </w:rPr>
                <w:t>0.09</w:t>
              </w:r>
            </w:ins>
          </w:p>
        </w:tc>
        <w:tc>
          <w:tcPr>
            <w:tcW w:w="320" w:type="dxa"/>
            <w:tcBorders/>
            <w:shd w:fill="auto" w:val="clear"/>
            <w:vAlign w:val="bottom"/>
          </w:tcPr>
          <w:p>
            <w:pPr>
              <w:pStyle w:val="Normal"/>
              <w:widowControl/>
              <w:suppressAutoHyphens w:val="false"/>
              <w:rPr>
                <w:color w:val="000000"/>
              </w:rPr>
            </w:pPr>
            <w:ins w:id="1855" w:author="Unknown Author" w:date="2019-08-13T21:03:41Z">
              <w:r>
                <w:rPr>
                  <w:color w:val="000000"/>
                </w:rPr>
              </w:r>
            </w:ins>
          </w:p>
        </w:tc>
        <w:tc>
          <w:tcPr>
            <w:tcW w:w="560" w:type="dxa"/>
            <w:tcBorders/>
            <w:shd w:fill="auto" w:val="clear"/>
            <w:vAlign w:val="bottom"/>
          </w:tcPr>
          <w:p>
            <w:pPr>
              <w:pStyle w:val="Normal"/>
              <w:widowControl/>
              <w:suppressAutoHyphens w:val="false"/>
              <w:rPr/>
            </w:pPr>
            <w:ins w:id="1856" w:author="Unknown Author" w:date="2019-08-13T21:03:41Z">
              <w:r>
                <w:rPr>
                  <w:color w:val="000000"/>
                  <w:sz w:val="22"/>
                  <w:szCs w:val="22"/>
                </w:rPr>
                <w:t>0.39</w:t>
              </w:r>
            </w:ins>
          </w:p>
        </w:tc>
        <w:tc>
          <w:tcPr>
            <w:tcW w:w="319" w:type="dxa"/>
            <w:tcBorders/>
            <w:shd w:fill="auto" w:val="clear"/>
            <w:vAlign w:val="bottom"/>
          </w:tcPr>
          <w:p>
            <w:pPr>
              <w:pStyle w:val="Normal"/>
              <w:widowControl/>
              <w:suppressAutoHyphens w:val="false"/>
              <w:rPr>
                <w:color w:val="000000"/>
              </w:rPr>
            </w:pPr>
            <w:ins w:id="1857" w:author="Unknown Author" w:date="2019-08-13T21:03:41Z">
              <w:r>
                <w:rPr>
                  <w:color w:val="000000"/>
                </w:rPr>
              </w:r>
            </w:ins>
          </w:p>
        </w:tc>
        <w:tc>
          <w:tcPr>
            <w:tcW w:w="561" w:type="dxa"/>
            <w:tcBorders/>
            <w:shd w:fill="auto" w:val="clear"/>
            <w:vAlign w:val="bottom"/>
          </w:tcPr>
          <w:p>
            <w:pPr>
              <w:pStyle w:val="Normal"/>
              <w:widowControl/>
              <w:suppressAutoHyphens w:val="false"/>
              <w:rPr/>
            </w:pPr>
            <w:ins w:id="1858" w:author="Unknown Author" w:date="2019-08-13T21:03:41Z">
              <w:r>
                <w:rPr>
                  <w:color w:val="000000"/>
                  <w:sz w:val="22"/>
                  <w:szCs w:val="22"/>
                </w:rPr>
                <w:t>0.13</w:t>
              </w:r>
            </w:ins>
          </w:p>
        </w:tc>
        <w:tc>
          <w:tcPr>
            <w:tcW w:w="319" w:type="dxa"/>
            <w:tcBorders/>
            <w:shd w:fill="auto" w:val="clear"/>
            <w:vAlign w:val="bottom"/>
          </w:tcPr>
          <w:p>
            <w:pPr>
              <w:pStyle w:val="Normal"/>
              <w:widowControl/>
              <w:suppressAutoHyphens w:val="false"/>
              <w:rPr>
                <w:color w:val="000000"/>
              </w:rPr>
            </w:pPr>
            <w:ins w:id="1859" w:author="Unknown Author" w:date="2019-08-13T21:03:41Z">
              <w:r>
                <w:rPr>
                  <w:color w:val="000000"/>
                </w:rPr>
              </w:r>
            </w:ins>
          </w:p>
        </w:tc>
        <w:tc>
          <w:tcPr>
            <w:tcW w:w="560" w:type="dxa"/>
            <w:tcBorders/>
            <w:shd w:fill="auto" w:val="clear"/>
            <w:vAlign w:val="bottom"/>
          </w:tcPr>
          <w:p>
            <w:pPr>
              <w:pStyle w:val="Normal"/>
              <w:widowControl/>
              <w:suppressAutoHyphens w:val="false"/>
              <w:rPr/>
            </w:pPr>
            <w:ins w:id="1860" w:author="Unknown Author" w:date="2019-08-13T21:03:41Z">
              <w:r>
                <w:rPr>
                  <w:color w:val="000000"/>
                  <w:sz w:val="22"/>
                  <w:szCs w:val="22"/>
                </w:rPr>
                <w:t>0.06</w:t>
              </w:r>
            </w:ins>
          </w:p>
        </w:tc>
        <w:tc>
          <w:tcPr>
            <w:tcW w:w="320" w:type="dxa"/>
            <w:tcBorders/>
            <w:shd w:fill="auto" w:val="clear"/>
            <w:vAlign w:val="bottom"/>
          </w:tcPr>
          <w:p>
            <w:pPr>
              <w:pStyle w:val="Normal"/>
              <w:widowControl/>
              <w:suppressAutoHyphens w:val="false"/>
              <w:rPr>
                <w:color w:val="000000"/>
              </w:rPr>
            </w:pPr>
            <w:ins w:id="1861" w:author="Unknown Author" w:date="2019-08-13T21:03:41Z">
              <w:r>
                <w:rPr>
                  <w:color w:val="000000"/>
                </w:rPr>
              </w:r>
            </w:ins>
          </w:p>
        </w:tc>
        <w:tc>
          <w:tcPr>
            <w:tcW w:w="560" w:type="dxa"/>
            <w:tcBorders/>
            <w:shd w:fill="auto" w:val="clear"/>
            <w:vAlign w:val="bottom"/>
          </w:tcPr>
          <w:p>
            <w:pPr>
              <w:pStyle w:val="Normal"/>
              <w:widowControl/>
              <w:suppressAutoHyphens w:val="false"/>
              <w:rPr/>
            </w:pPr>
            <w:ins w:id="1862" w:author="Unknown Author" w:date="2019-08-13T21:03:41Z">
              <w:r>
                <w:rPr>
                  <w:color w:val="000000"/>
                  <w:sz w:val="22"/>
                  <w:szCs w:val="22"/>
                </w:rPr>
                <w:t>0.15</w:t>
              </w:r>
            </w:ins>
          </w:p>
        </w:tc>
        <w:tc>
          <w:tcPr>
            <w:tcW w:w="319" w:type="dxa"/>
            <w:tcBorders/>
            <w:shd w:fill="auto" w:val="clear"/>
            <w:vAlign w:val="bottom"/>
          </w:tcPr>
          <w:p>
            <w:pPr>
              <w:pStyle w:val="Normal"/>
              <w:widowControl/>
              <w:suppressAutoHyphens w:val="false"/>
              <w:rPr>
                <w:color w:val="000000"/>
              </w:rPr>
            </w:pPr>
            <w:ins w:id="1863" w:author="Unknown Author" w:date="2019-08-13T21:03:41Z">
              <w:r>
                <w:rPr>
                  <w:color w:val="000000"/>
                </w:rPr>
              </w:r>
            </w:ins>
          </w:p>
        </w:tc>
        <w:tc>
          <w:tcPr>
            <w:tcW w:w="561" w:type="dxa"/>
            <w:tcBorders/>
            <w:shd w:fill="auto" w:val="clear"/>
            <w:vAlign w:val="bottom"/>
          </w:tcPr>
          <w:p>
            <w:pPr>
              <w:pStyle w:val="Normal"/>
              <w:widowControl/>
              <w:suppressAutoHyphens w:val="false"/>
              <w:rPr/>
            </w:pPr>
            <w:ins w:id="1864" w:author="Unknown Author" w:date="2019-08-13T21:03:41Z">
              <w:r>
                <w:rPr>
                  <w:color w:val="000000"/>
                  <w:sz w:val="22"/>
                  <w:szCs w:val="22"/>
                </w:rPr>
                <w:t>0.19</w:t>
              </w:r>
            </w:ins>
          </w:p>
        </w:tc>
        <w:tc>
          <w:tcPr>
            <w:tcW w:w="340" w:type="dxa"/>
            <w:tcBorders/>
            <w:shd w:fill="auto" w:val="clear"/>
            <w:vAlign w:val="bottom"/>
          </w:tcPr>
          <w:p>
            <w:pPr>
              <w:pStyle w:val="Normal"/>
              <w:widowControl/>
              <w:suppressAutoHyphens w:val="false"/>
              <w:rPr>
                <w:color w:val="000000"/>
              </w:rPr>
            </w:pPr>
            <w:ins w:id="1865"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866"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color w:val="000000"/>
              </w:rPr>
            </w:pPr>
            <w:ins w:id="1867" w:author="Unknown Author" w:date="2019-08-13T21:03:41Z">
              <w:r>
                <w:rPr>
                  <w:color w:val="000000"/>
                </w:rPr>
              </w:r>
            </w:ins>
          </w:p>
        </w:tc>
        <w:tc>
          <w:tcPr>
            <w:tcW w:w="313" w:type="dxa"/>
            <w:tcBorders/>
            <w:shd w:fill="auto" w:val="clear"/>
            <w:vAlign w:val="bottom"/>
          </w:tcPr>
          <w:p>
            <w:pPr>
              <w:pStyle w:val="Normal"/>
              <w:widowControl/>
              <w:suppressAutoHyphens w:val="false"/>
              <w:rPr/>
            </w:pPr>
            <w:ins w:id="1868" w:author="Unknown Author" w:date="2019-08-13T21:03:41Z">
              <w:r>
                <w:rPr>
                  <w:i/>
                  <w:color w:val="000000"/>
                  <w:sz w:val="22"/>
                  <w:szCs w:val="22"/>
                </w:rPr>
                <w:t>β</w:t>
              </w:r>
            </w:ins>
          </w:p>
        </w:tc>
        <w:tc>
          <w:tcPr>
            <w:tcW w:w="560" w:type="dxa"/>
            <w:tcBorders/>
            <w:shd w:fill="auto" w:val="clear"/>
            <w:vAlign w:val="bottom"/>
          </w:tcPr>
          <w:p>
            <w:pPr>
              <w:pStyle w:val="Normal"/>
              <w:widowControl/>
              <w:suppressAutoHyphens w:val="false"/>
              <w:rPr/>
            </w:pPr>
            <w:ins w:id="1869" w:author="Unknown Author" w:date="2019-08-13T21:03:41Z">
              <w:r>
                <w:rPr>
                  <w:color w:val="000000"/>
                  <w:sz w:val="22"/>
                  <w:szCs w:val="22"/>
                </w:rPr>
                <w:t>-0.22</w:t>
              </w:r>
            </w:ins>
          </w:p>
        </w:tc>
        <w:tc>
          <w:tcPr>
            <w:tcW w:w="320" w:type="dxa"/>
            <w:tcBorders/>
            <w:shd w:fill="auto" w:val="clear"/>
            <w:vAlign w:val="bottom"/>
          </w:tcPr>
          <w:p>
            <w:pPr>
              <w:pStyle w:val="Normal"/>
              <w:widowControl/>
              <w:suppressAutoHyphens w:val="false"/>
              <w:rPr>
                <w:color w:val="000000"/>
              </w:rPr>
            </w:pPr>
            <w:ins w:id="1870" w:author="Unknown Author" w:date="2019-08-13T21:03:41Z">
              <w:r>
                <w:rPr>
                  <w:color w:val="000000"/>
                </w:rPr>
              </w:r>
            </w:ins>
          </w:p>
        </w:tc>
        <w:tc>
          <w:tcPr>
            <w:tcW w:w="560" w:type="dxa"/>
            <w:tcBorders/>
            <w:shd w:fill="auto" w:val="clear"/>
            <w:vAlign w:val="bottom"/>
          </w:tcPr>
          <w:p>
            <w:pPr>
              <w:pStyle w:val="Normal"/>
              <w:widowControl/>
              <w:suppressAutoHyphens w:val="false"/>
              <w:rPr/>
            </w:pPr>
            <w:ins w:id="1871" w:author="Unknown Author" w:date="2019-08-13T21:03:41Z">
              <w:r>
                <w:rPr>
                  <w:color w:val="000000"/>
                  <w:sz w:val="22"/>
                  <w:szCs w:val="22"/>
                </w:rPr>
                <w:t>-0.35</w:t>
              </w:r>
            </w:ins>
          </w:p>
        </w:tc>
        <w:tc>
          <w:tcPr>
            <w:tcW w:w="319" w:type="dxa"/>
            <w:tcBorders/>
            <w:shd w:fill="auto" w:val="clear"/>
            <w:vAlign w:val="bottom"/>
          </w:tcPr>
          <w:p>
            <w:pPr>
              <w:pStyle w:val="Normal"/>
              <w:widowControl/>
              <w:suppressAutoHyphens w:val="false"/>
              <w:rPr/>
            </w:pPr>
            <w:ins w:id="1872" w:author="Unknown Author" w:date="2019-08-13T21:03:41Z">
              <w:r>
                <w:rPr>
                  <w:color w:val="000000"/>
                  <w:sz w:val="22"/>
                  <w:szCs w:val="22"/>
                </w:rPr>
                <w:t>*</w:t>
              </w:r>
            </w:ins>
          </w:p>
        </w:tc>
        <w:tc>
          <w:tcPr>
            <w:tcW w:w="561" w:type="dxa"/>
            <w:tcBorders/>
            <w:shd w:fill="auto" w:val="clear"/>
            <w:vAlign w:val="bottom"/>
          </w:tcPr>
          <w:p>
            <w:pPr>
              <w:pStyle w:val="Normal"/>
              <w:widowControl/>
              <w:suppressAutoHyphens w:val="false"/>
              <w:rPr/>
            </w:pPr>
            <w:ins w:id="1873" w:author="Unknown Author" w:date="2019-08-13T21:03:41Z">
              <w:r>
                <w:rPr>
                  <w:color w:val="000000"/>
                  <w:sz w:val="22"/>
                  <w:szCs w:val="22"/>
                </w:rPr>
                <w:t>-0.24</w:t>
              </w:r>
            </w:ins>
          </w:p>
        </w:tc>
        <w:tc>
          <w:tcPr>
            <w:tcW w:w="319" w:type="dxa"/>
            <w:tcBorders/>
            <w:shd w:fill="auto" w:val="clear"/>
            <w:vAlign w:val="bottom"/>
          </w:tcPr>
          <w:p>
            <w:pPr>
              <w:pStyle w:val="Normal"/>
              <w:widowControl/>
              <w:suppressAutoHyphens w:val="false"/>
              <w:rPr>
                <w:color w:val="000000"/>
              </w:rPr>
            </w:pPr>
            <w:ins w:id="1874" w:author="Unknown Author" w:date="2019-08-13T21:03:41Z">
              <w:r>
                <w:rPr>
                  <w:color w:val="000000"/>
                </w:rPr>
              </w:r>
            </w:ins>
          </w:p>
        </w:tc>
        <w:tc>
          <w:tcPr>
            <w:tcW w:w="560" w:type="dxa"/>
            <w:tcBorders/>
            <w:shd w:fill="auto" w:val="clear"/>
            <w:vAlign w:val="bottom"/>
          </w:tcPr>
          <w:p>
            <w:pPr>
              <w:pStyle w:val="Normal"/>
              <w:widowControl/>
              <w:suppressAutoHyphens w:val="false"/>
              <w:rPr/>
            </w:pPr>
            <w:ins w:id="1875" w:author="Unknown Author" w:date="2019-08-13T21:03:41Z">
              <w:r>
                <w:rPr>
                  <w:color w:val="000000"/>
                  <w:sz w:val="22"/>
                  <w:szCs w:val="22"/>
                </w:rPr>
                <w:t>-0.33</w:t>
              </w:r>
            </w:ins>
          </w:p>
        </w:tc>
        <w:tc>
          <w:tcPr>
            <w:tcW w:w="320" w:type="dxa"/>
            <w:tcBorders/>
            <w:shd w:fill="auto" w:val="clear"/>
            <w:vAlign w:val="bottom"/>
          </w:tcPr>
          <w:p>
            <w:pPr>
              <w:pStyle w:val="Normal"/>
              <w:widowControl/>
              <w:suppressAutoHyphens w:val="false"/>
              <w:rPr>
                <w:color w:val="000000"/>
              </w:rPr>
            </w:pPr>
            <w:ins w:id="1876" w:author="Unknown Author" w:date="2019-08-13T21:03:41Z">
              <w:r>
                <w:rPr>
                  <w:color w:val="000000"/>
                </w:rPr>
              </w:r>
            </w:ins>
          </w:p>
        </w:tc>
        <w:tc>
          <w:tcPr>
            <w:tcW w:w="560" w:type="dxa"/>
            <w:tcBorders/>
            <w:shd w:fill="auto" w:val="clear"/>
            <w:vAlign w:val="bottom"/>
          </w:tcPr>
          <w:p>
            <w:pPr>
              <w:pStyle w:val="Normal"/>
              <w:widowControl/>
              <w:suppressAutoHyphens w:val="false"/>
              <w:rPr/>
            </w:pPr>
            <w:ins w:id="1877" w:author="Unknown Author" w:date="2019-08-13T21:03:41Z">
              <w:r>
                <w:rPr>
                  <w:color w:val="000000"/>
                  <w:sz w:val="22"/>
                  <w:szCs w:val="22"/>
                </w:rPr>
                <w:t>0.06</w:t>
              </w:r>
            </w:ins>
          </w:p>
        </w:tc>
        <w:tc>
          <w:tcPr>
            <w:tcW w:w="319" w:type="dxa"/>
            <w:tcBorders/>
            <w:shd w:fill="auto" w:val="clear"/>
            <w:vAlign w:val="bottom"/>
          </w:tcPr>
          <w:p>
            <w:pPr>
              <w:pStyle w:val="Normal"/>
              <w:widowControl/>
              <w:suppressAutoHyphens w:val="false"/>
              <w:rPr>
                <w:color w:val="000000"/>
              </w:rPr>
            </w:pPr>
            <w:ins w:id="1878" w:author="Unknown Author" w:date="2019-08-13T21:03:41Z">
              <w:r>
                <w:rPr>
                  <w:color w:val="000000"/>
                </w:rPr>
              </w:r>
            </w:ins>
          </w:p>
        </w:tc>
        <w:tc>
          <w:tcPr>
            <w:tcW w:w="561" w:type="dxa"/>
            <w:tcBorders/>
            <w:shd w:fill="auto" w:val="clear"/>
            <w:vAlign w:val="bottom"/>
          </w:tcPr>
          <w:p>
            <w:pPr>
              <w:pStyle w:val="Normal"/>
              <w:widowControl/>
              <w:suppressAutoHyphens w:val="false"/>
              <w:rPr/>
            </w:pPr>
            <w:ins w:id="1879" w:author="Unknown Author" w:date="2019-08-13T21:03:41Z">
              <w:r>
                <w:rPr>
                  <w:color w:val="000000"/>
                  <w:sz w:val="22"/>
                  <w:szCs w:val="22"/>
                </w:rPr>
                <w:t>-0.07</w:t>
              </w:r>
            </w:ins>
          </w:p>
        </w:tc>
        <w:tc>
          <w:tcPr>
            <w:tcW w:w="340" w:type="dxa"/>
            <w:tcBorders/>
            <w:shd w:fill="auto" w:val="clear"/>
            <w:vAlign w:val="bottom"/>
          </w:tcPr>
          <w:p>
            <w:pPr>
              <w:pStyle w:val="Normal"/>
              <w:widowControl/>
              <w:suppressAutoHyphens w:val="false"/>
              <w:rPr>
                <w:color w:val="000000"/>
              </w:rPr>
            </w:pPr>
            <w:ins w:id="1880" w:author="Unknown Author" w:date="2019-08-13T21:03:41Z">
              <w:r>
                <w:rPr>
                  <w:color w:val="000000"/>
                </w:rPr>
              </w:r>
            </w:ins>
          </w:p>
        </w:tc>
        <w:tc>
          <w:tcPr>
            <w:tcW w:w="481" w:type="dxa"/>
            <w:tcBorders/>
            <w:shd w:fill="auto" w:val="clear"/>
            <w:vAlign w:val="bottom"/>
          </w:tcPr>
          <w:p>
            <w:pPr>
              <w:pStyle w:val="Normal"/>
              <w:widowControl/>
              <w:suppressAutoHyphens w:val="false"/>
              <w:rPr/>
            </w:pPr>
            <w:ins w:id="1881" w:author="Unknown Author" w:date="2019-08-13T21:03:41Z">
              <w:r>
                <w:rPr>
                  <w:i/>
                  <w:iCs/>
                  <w:color w:val="000000"/>
                  <w:sz w:val="22"/>
                  <w:szCs w:val="22"/>
                </w:rPr>
                <w:t>0.35</w:t>
              </w:r>
            </w:ins>
          </w:p>
        </w:tc>
      </w:tr>
      <w:tr>
        <w:trPr>
          <w:trHeight w:val="240" w:hRule="atLeast"/>
        </w:trPr>
        <w:tc>
          <w:tcPr>
            <w:tcW w:w="2957" w:type="dxa"/>
            <w:tcBorders/>
            <w:shd w:fill="auto" w:val="clear"/>
            <w:vAlign w:val="bottom"/>
          </w:tcPr>
          <w:p>
            <w:pPr>
              <w:pStyle w:val="Normal"/>
              <w:widowControl/>
              <w:suppressAutoHyphens w:val="false"/>
              <w:rPr>
                <w:color w:val="000000"/>
              </w:rPr>
            </w:pPr>
            <w:ins w:id="1882" w:author="Unknown Author" w:date="2019-08-13T21:03:41Z">
              <w:r>
                <w:rPr>
                  <w:color w:val="000000"/>
                </w:rPr>
              </w:r>
            </w:ins>
          </w:p>
        </w:tc>
        <w:tc>
          <w:tcPr>
            <w:tcW w:w="313" w:type="dxa"/>
            <w:tcBorders/>
            <w:shd w:fill="auto" w:val="clear"/>
            <w:vAlign w:val="bottom"/>
          </w:tcPr>
          <w:p>
            <w:pPr>
              <w:pStyle w:val="Normal"/>
              <w:widowControl/>
              <w:suppressAutoHyphens w:val="false"/>
              <w:rPr>
                <w:i/>
                <w:i/>
                <w:color w:val="000000"/>
              </w:rPr>
            </w:pPr>
            <w:ins w:id="1883" w:author="Unknown Author" w:date="2019-08-13T21:03:41Z">
              <w:r>
                <w:rPr>
                  <w:i/>
                  <w:color w:val="000000"/>
                </w:rPr>
              </w:r>
            </w:ins>
          </w:p>
        </w:tc>
        <w:tc>
          <w:tcPr>
            <w:tcW w:w="560" w:type="dxa"/>
            <w:tcBorders/>
            <w:shd w:fill="auto" w:val="clear"/>
            <w:vAlign w:val="bottom"/>
          </w:tcPr>
          <w:p>
            <w:pPr>
              <w:pStyle w:val="Normal"/>
              <w:widowControl/>
              <w:suppressAutoHyphens w:val="false"/>
              <w:rPr>
                <w:color w:val="000000"/>
              </w:rPr>
            </w:pPr>
            <w:ins w:id="1884"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885"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886"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887"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888"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889"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890"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891"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892"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893"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894"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895"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896"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pPr>
            <w:ins w:id="1897" w:author="Unknown Author" w:date="2019-08-13T21:03:41Z">
              <w:r>
                <w:rPr>
                  <w:color w:val="000000"/>
                  <w:sz w:val="22"/>
                  <w:szCs w:val="22"/>
                </w:rPr>
                <w:t>Descr. of someone's character</w:t>
              </w:r>
            </w:ins>
          </w:p>
        </w:tc>
        <w:tc>
          <w:tcPr>
            <w:tcW w:w="313" w:type="dxa"/>
            <w:tcBorders/>
            <w:shd w:fill="auto" w:val="clear"/>
            <w:vAlign w:val="bottom"/>
          </w:tcPr>
          <w:p>
            <w:pPr>
              <w:pStyle w:val="Normal"/>
              <w:widowControl/>
              <w:suppressAutoHyphens w:val="false"/>
              <w:rPr/>
            </w:pPr>
            <w:ins w:id="1898" w:author="Unknown Author" w:date="2019-08-13T21:03:41Z">
              <w:r>
                <w:rPr>
                  <w:i/>
                  <w:color w:val="000000"/>
                  <w:sz w:val="22"/>
                  <w:szCs w:val="22"/>
                </w:rPr>
                <w:t>w</w:t>
              </w:r>
            </w:ins>
            <w:ins w:id="1899" w:author="Unknown Author" w:date="2019-08-13T21:03:41Z">
              <w:r>
                <w:rPr>
                  <w:i/>
                  <w:color w:val="000000"/>
                  <w:sz w:val="22"/>
                  <w:szCs w:val="22"/>
                  <w:vertAlign w:val="subscript"/>
                </w:rPr>
                <w:t>k</w:t>
              </w:r>
            </w:ins>
          </w:p>
        </w:tc>
        <w:tc>
          <w:tcPr>
            <w:tcW w:w="560" w:type="dxa"/>
            <w:tcBorders/>
            <w:shd w:fill="auto" w:val="clear"/>
            <w:vAlign w:val="bottom"/>
          </w:tcPr>
          <w:p>
            <w:pPr>
              <w:pStyle w:val="Normal"/>
              <w:widowControl/>
              <w:suppressAutoHyphens w:val="false"/>
              <w:rPr/>
            </w:pPr>
            <w:ins w:id="1900" w:author="Unknown Author" w:date="2019-08-13T21:03:41Z">
              <w:r>
                <w:rPr>
                  <w:color w:val="000000"/>
                  <w:sz w:val="22"/>
                  <w:szCs w:val="22"/>
                </w:rPr>
                <w:t>0.07</w:t>
              </w:r>
            </w:ins>
          </w:p>
        </w:tc>
        <w:tc>
          <w:tcPr>
            <w:tcW w:w="320" w:type="dxa"/>
            <w:tcBorders/>
            <w:shd w:fill="auto" w:val="clear"/>
            <w:vAlign w:val="bottom"/>
          </w:tcPr>
          <w:p>
            <w:pPr>
              <w:pStyle w:val="Normal"/>
              <w:widowControl/>
              <w:suppressAutoHyphens w:val="false"/>
              <w:rPr>
                <w:color w:val="000000"/>
              </w:rPr>
            </w:pPr>
            <w:ins w:id="1901" w:author="Unknown Author" w:date="2019-08-13T21:03:41Z">
              <w:r>
                <w:rPr>
                  <w:color w:val="000000"/>
                </w:rPr>
              </w:r>
            </w:ins>
          </w:p>
        </w:tc>
        <w:tc>
          <w:tcPr>
            <w:tcW w:w="560" w:type="dxa"/>
            <w:tcBorders/>
            <w:shd w:fill="auto" w:val="clear"/>
            <w:vAlign w:val="bottom"/>
          </w:tcPr>
          <w:p>
            <w:pPr>
              <w:pStyle w:val="Normal"/>
              <w:widowControl/>
              <w:suppressAutoHyphens w:val="false"/>
              <w:rPr/>
            </w:pPr>
            <w:ins w:id="1902" w:author="Unknown Author" w:date="2019-08-13T21:03:41Z">
              <w:r>
                <w:rPr>
                  <w:color w:val="000000"/>
                  <w:sz w:val="22"/>
                  <w:szCs w:val="22"/>
                </w:rPr>
                <w:t>0.54</w:t>
              </w:r>
            </w:ins>
          </w:p>
        </w:tc>
        <w:tc>
          <w:tcPr>
            <w:tcW w:w="319" w:type="dxa"/>
            <w:tcBorders/>
            <w:shd w:fill="auto" w:val="clear"/>
            <w:vAlign w:val="bottom"/>
          </w:tcPr>
          <w:p>
            <w:pPr>
              <w:pStyle w:val="Normal"/>
              <w:widowControl/>
              <w:suppressAutoHyphens w:val="false"/>
              <w:rPr>
                <w:color w:val="000000"/>
              </w:rPr>
            </w:pPr>
            <w:ins w:id="1903" w:author="Unknown Author" w:date="2019-08-13T21:03:41Z">
              <w:r>
                <w:rPr>
                  <w:color w:val="000000"/>
                </w:rPr>
              </w:r>
            </w:ins>
          </w:p>
        </w:tc>
        <w:tc>
          <w:tcPr>
            <w:tcW w:w="561" w:type="dxa"/>
            <w:tcBorders/>
            <w:shd w:fill="auto" w:val="clear"/>
            <w:vAlign w:val="bottom"/>
          </w:tcPr>
          <w:p>
            <w:pPr>
              <w:pStyle w:val="Normal"/>
              <w:widowControl/>
              <w:suppressAutoHyphens w:val="false"/>
              <w:rPr/>
            </w:pPr>
            <w:ins w:id="1904" w:author="Unknown Author" w:date="2019-08-13T21:03:41Z">
              <w:r>
                <w:rPr>
                  <w:color w:val="000000"/>
                  <w:sz w:val="22"/>
                  <w:szCs w:val="22"/>
                </w:rPr>
                <w:t>0.03</w:t>
              </w:r>
            </w:ins>
          </w:p>
        </w:tc>
        <w:tc>
          <w:tcPr>
            <w:tcW w:w="319" w:type="dxa"/>
            <w:tcBorders/>
            <w:shd w:fill="auto" w:val="clear"/>
            <w:vAlign w:val="bottom"/>
          </w:tcPr>
          <w:p>
            <w:pPr>
              <w:pStyle w:val="Normal"/>
              <w:widowControl/>
              <w:suppressAutoHyphens w:val="false"/>
              <w:rPr>
                <w:color w:val="000000"/>
              </w:rPr>
            </w:pPr>
            <w:ins w:id="1905" w:author="Unknown Author" w:date="2019-08-13T21:03:41Z">
              <w:r>
                <w:rPr>
                  <w:color w:val="000000"/>
                </w:rPr>
              </w:r>
            </w:ins>
          </w:p>
        </w:tc>
        <w:tc>
          <w:tcPr>
            <w:tcW w:w="560" w:type="dxa"/>
            <w:tcBorders/>
            <w:shd w:fill="auto" w:val="clear"/>
            <w:vAlign w:val="bottom"/>
          </w:tcPr>
          <w:p>
            <w:pPr>
              <w:pStyle w:val="Normal"/>
              <w:widowControl/>
              <w:suppressAutoHyphens w:val="false"/>
              <w:rPr/>
            </w:pPr>
            <w:ins w:id="1906" w:author="Unknown Author" w:date="2019-08-13T21:03:41Z">
              <w:r>
                <w:rPr>
                  <w:color w:val="000000"/>
                  <w:sz w:val="22"/>
                  <w:szCs w:val="22"/>
                </w:rPr>
                <w:t>0.35</w:t>
              </w:r>
            </w:ins>
          </w:p>
        </w:tc>
        <w:tc>
          <w:tcPr>
            <w:tcW w:w="320" w:type="dxa"/>
            <w:tcBorders/>
            <w:shd w:fill="auto" w:val="clear"/>
            <w:vAlign w:val="bottom"/>
          </w:tcPr>
          <w:p>
            <w:pPr>
              <w:pStyle w:val="Normal"/>
              <w:widowControl/>
              <w:suppressAutoHyphens w:val="false"/>
              <w:rPr>
                <w:color w:val="000000"/>
              </w:rPr>
            </w:pPr>
            <w:ins w:id="1907" w:author="Unknown Author" w:date="2019-08-13T21:03:41Z">
              <w:r>
                <w:rPr>
                  <w:color w:val="000000"/>
                </w:rPr>
              </w:r>
            </w:ins>
          </w:p>
        </w:tc>
        <w:tc>
          <w:tcPr>
            <w:tcW w:w="560" w:type="dxa"/>
            <w:tcBorders/>
            <w:shd w:fill="auto" w:val="clear"/>
            <w:vAlign w:val="bottom"/>
          </w:tcPr>
          <w:p>
            <w:pPr>
              <w:pStyle w:val="Normal"/>
              <w:widowControl/>
              <w:suppressAutoHyphens w:val="false"/>
              <w:rPr/>
            </w:pPr>
            <w:ins w:id="1908" w:author="Unknown Author" w:date="2019-08-13T21:03:41Z">
              <w:r>
                <w:rPr>
                  <w:color w:val="000000"/>
                  <w:sz w:val="22"/>
                  <w:szCs w:val="22"/>
                </w:rPr>
                <w:t>0.01</w:t>
              </w:r>
            </w:ins>
          </w:p>
        </w:tc>
        <w:tc>
          <w:tcPr>
            <w:tcW w:w="319" w:type="dxa"/>
            <w:tcBorders/>
            <w:shd w:fill="auto" w:val="clear"/>
            <w:vAlign w:val="bottom"/>
          </w:tcPr>
          <w:p>
            <w:pPr>
              <w:pStyle w:val="Normal"/>
              <w:widowControl/>
              <w:suppressAutoHyphens w:val="false"/>
              <w:rPr>
                <w:color w:val="000000"/>
              </w:rPr>
            </w:pPr>
            <w:ins w:id="1909"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910"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911"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912"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color w:val="000000"/>
              </w:rPr>
            </w:pPr>
            <w:ins w:id="1913" w:author="Unknown Author" w:date="2019-08-13T21:03:41Z">
              <w:r>
                <w:rPr>
                  <w:color w:val="000000"/>
                </w:rPr>
              </w:r>
            </w:ins>
          </w:p>
        </w:tc>
        <w:tc>
          <w:tcPr>
            <w:tcW w:w="313" w:type="dxa"/>
            <w:tcBorders/>
            <w:shd w:fill="auto" w:val="clear"/>
            <w:vAlign w:val="bottom"/>
          </w:tcPr>
          <w:p>
            <w:pPr>
              <w:pStyle w:val="Normal"/>
              <w:widowControl/>
              <w:suppressAutoHyphens w:val="false"/>
              <w:rPr/>
            </w:pPr>
            <w:ins w:id="1914" w:author="Unknown Author" w:date="2019-08-13T21:03:41Z">
              <w:r>
                <w:rPr>
                  <w:i/>
                  <w:color w:val="000000"/>
                  <w:sz w:val="22"/>
                  <w:szCs w:val="22"/>
                </w:rPr>
                <w:t>β</w:t>
              </w:r>
            </w:ins>
          </w:p>
        </w:tc>
        <w:tc>
          <w:tcPr>
            <w:tcW w:w="560" w:type="dxa"/>
            <w:tcBorders/>
            <w:shd w:fill="auto" w:val="clear"/>
            <w:vAlign w:val="bottom"/>
          </w:tcPr>
          <w:p>
            <w:pPr>
              <w:pStyle w:val="Normal"/>
              <w:widowControl/>
              <w:suppressAutoHyphens w:val="false"/>
              <w:rPr/>
            </w:pPr>
            <w:ins w:id="1915" w:author="Unknown Author" w:date="2019-08-13T21:03:41Z">
              <w:r>
                <w:rPr>
                  <w:color w:val="000000"/>
                  <w:sz w:val="22"/>
                  <w:szCs w:val="22"/>
                </w:rPr>
                <w:t>-0.95</w:t>
              </w:r>
            </w:ins>
          </w:p>
        </w:tc>
        <w:tc>
          <w:tcPr>
            <w:tcW w:w="320" w:type="dxa"/>
            <w:tcBorders/>
            <w:shd w:fill="auto" w:val="clear"/>
            <w:vAlign w:val="bottom"/>
          </w:tcPr>
          <w:p>
            <w:pPr>
              <w:pStyle w:val="Normal"/>
              <w:widowControl/>
              <w:suppressAutoHyphens w:val="false"/>
              <w:rPr/>
            </w:pPr>
            <w:ins w:id="1916" w:author="Unknown Author" w:date="2019-08-13T21:03:41Z">
              <w:r>
                <w:rPr>
                  <w:color w:val="000000"/>
                  <w:sz w:val="22"/>
                  <w:szCs w:val="22"/>
                </w:rPr>
                <w:t>**</w:t>
              </w:r>
            </w:ins>
          </w:p>
        </w:tc>
        <w:tc>
          <w:tcPr>
            <w:tcW w:w="560" w:type="dxa"/>
            <w:tcBorders/>
            <w:shd w:fill="auto" w:val="clear"/>
            <w:vAlign w:val="bottom"/>
          </w:tcPr>
          <w:p>
            <w:pPr>
              <w:pStyle w:val="Normal"/>
              <w:widowControl/>
              <w:suppressAutoHyphens w:val="false"/>
              <w:rPr/>
            </w:pPr>
            <w:ins w:id="1917" w:author="Unknown Author" w:date="2019-08-13T21:03:41Z">
              <w:r>
                <w:rPr>
                  <w:color w:val="000000"/>
                  <w:sz w:val="22"/>
                  <w:szCs w:val="22"/>
                </w:rPr>
                <w:t>0.07</w:t>
              </w:r>
            </w:ins>
          </w:p>
        </w:tc>
        <w:tc>
          <w:tcPr>
            <w:tcW w:w="319" w:type="dxa"/>
            <w:tcBorders/>
            <w:shd w:fill="auto" w:val="clear"/>
            <w:vAlign w:val="bottom"/>
          </w:tcPr>
          <w:p>
            <w:pPr>
              <w:pStyle w:val="Normal"/>
              <w:widowControl/>
              <w:suppressAutoHyphens w:val="false"/>
              <w:rPr>
                <w:color w:val="000000"/>
              </w:rPr>
            </w:pPr>
            <w:ins w:id="1918" w:author="Unknown Author" w:date="2019-08-13T21:03:41Z">
              <w:r>
                <w:rPr>
                  <w:color w:val="000000"/>
                </w:rPr>
              </w:r>
            </w:ins>
          </w:p>
        </w:tc>
        <w:tc>
          <w:tcPr>
            <w:tcW w:w="561" w:type="dxa"/>
            <w:tcBorders/>
            <w:shd w:fill="auto" w:val="clear"/>
            <w:vAlign w:val="bottom"/>
          </w:tcPr>
          <w:p>
            <w:pPr>
              <w:pStyle w:val="Normal"/>
              <w:widowControl/>
              <w:suppressAutoHyphens w:val="false"/>
              <w:rPr/>
            </w:pPr>
            <w:ins w:id="1919" w:author="Unknown Author" w:date="2019-08-13T21:03:41Z">
              <w:r>
                <w:rPr>
                  <w:color w:val="000000"/>
                  <w:sz w:val="22"/>
                  <w:szCs w:val="22"/>
                </w:rPr>
                <w:t>-0.09</w:t>
              </w:r>
            </w:ins>
          </w:p>
        </w:tc>
        <w:tc>
          <w:tcPr>
            <w:tcW w:w="319" w:type="dxa"/>
            <w:tcBorders/>
            <w:shd w:fill="auto" w:val="clear"/>
            <w:vAlign w:val="bottom"/>
          </w:tcPr>
          <w:p>
            <w:pPr>
              <w:pStyle w:val="Normal"/>
              <w:widowControl/>
              <w:suppressAutoHyphens w:val="false"/>
              <w:rPr>
                <w:color w:val="000000"/>
              </w:rPr>
            </w:pPr>
            <w:ins w:id="1920" w:author="Unknown Author" w:date="2019-08-13T21:03:41Z">
              <w:r>
                <w:rPr>
                  <w:color w:val="000000"/>
                </w:rPr>
              </w:r>
            </w:ins>
          </w:p>
        </w:tc>
        <w:tc>
          <w:tcPr>
            <w:tcW w:w="560" w:type="dxa"/>
            <w:tcBorders/>
            <w:shd w:fill="auto" w:val="clear"/>
            <w:vAlign w:val="bottom"/>
          </w:tcPr>
          <w:p>
            <w:pPr>
              <w:pStyle w:val="Normal"/>
              <w:widowControl/>
              <w:suppressAutoHyphens w:val="false"/>
              <w:rPr/>
            </w:pPr>
            <w:ins w:id="1921" w:author="Unknown Author" w:date="2019-08-13T21:03:41Z">
              <w:r>
                <w:rPr>
                  <w:color w:val="000000"/>
                  <w:sz w:val="22"/>
                  <w:szCs w:val="22"/>
                </w:rPr>
                <w:t>0.06</w:t>
              </w:r>
            </w:ins>
          </w:p>
        </w:tc>
        <w:tc>
          <w:tcPr>
            <w:tcW w:w="320" w:type="dxa"/>
            <w:tcBorders/>
            <w:shd w:fill="auto" w:val="clear"/>
            <w:vAlign w:val="bottom"/>
          </w:tcPr>
          <w:p>
            <w:pPr>
              <w:pStyle w:val="Normal"/>
              <w:widowControl/>
              <w:suppressAutoHyphens w:val="false"/>
              <w:rPr>
                <w:color w:val="000000"/>
              </w:rPr>
            </w:pPr>
            <w:ins w:id="1922" w:author="Unknown Author" w:date="2019-08-13T21:03:41Z">
              <w:r>
                <w:rPr>
                  <w:color w:val="000000"/>
                </w:rPr>
              </w:r>
            </w:ins>
          </w:p>
        </w:tc>
        <w:tc>
          <w:tcPr>
            <w:tcW w:w="560" w:type="dxa"/>
            <w:tcBorders/>
            <w:shd w:fill="auto" w:val="clear"/>
            <w:vAlign w:val="bottom"/>
          </w:tcPr>
          <w:p>
            <w:pPr>
              <w:pStyle w:val="Normal"/>
              <w:widowControl/>
              <w:suppressAutoHyphens w:val="false"/>
              <w:rPr/>
            </w:pPr>
            <w:ins w:id="1923" w:author="Unknown Author" w:date="2019-08-13T21:03:41Z">
              <w:r>
                <w:rPr>
                  <w:color w:val="000000"/>
                  <w:sz w:val="22"/>
                  <w:szCs w:val="22"/>
                </w:rPr>
                <w:t>-0.11</w:t>
              </w:r>
            </w:ins>
          </w:p>
        </w:tc>
        <w:tc>
          <w:tcPr>
            <w:tcW w:w="319" w:type="dxa"/>
            <w:tcBorders/>
            <w:shd w:fill="auto" w:val="clear"/>
            <w:vAlign w:val="bottom"/>
          </w:tcPr>
          <w:p>
            <w:pPr>
              <w:pStyle w:val="Normal"/>
              <w:widowControl/>
              <w:suppressAutoHyphens w:val="false"/>
              <w:rPr/>
            </w:pPr>
            <w:ins w:id="1924" w:author="Unknown Author" w:date="2019-08-13T21:03:41Z">
              <w:r>
                <w:rPr>
                  <w:color w:val="000000"/>
                  <w:sz w:val="22"/>
                  <w:szCs w:val="22"/>
                </w:rPr>
                <w:t>*</w:t>
              </w:r>
            </w:ins>
          </w:p>
        </w:tc>
        <w:tc>
          <w:tcPr>
            <w:tcW w:w="561" w:type="dxa"/>
            <w:tcBorders/>
            <w:shd w:fill="auto" w:val="clear"/>
            <w:vAlign w:val="bottom"/>
          </w:tcPr>
          <w:p>
            <w:pPr>
              <w:pStyle w:val="Normal"/>
              <w:widowControl/>
              <w:suppressAutoHyphens w:val="false"/>
              <w:rPr>
                <w:color w:val="000000"/>
              </w:rPr>
            </w:pPr>
            <w:ins w:id="1925"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926" w:author="Unknown Author" w:date="2019-08-13T21:03:41Z">
              <w:r>
                <w:rPr>
                  <w:color w:val="000000"/>
                </w:rPr>
              </w:r>
            </w:ins>
          </w:p>
        </w:tc>
        <w:tc>
          <w:tcPr>
            <w:tcW w:w="481" w:type="dxa"/>
            <w:tcBorders/>
            <w:shd w:fill="auto" w:val="clear"/>
            <w:vAlign w:val="bottom"/>
          </w:tcPr>
          <w:p>
            <w:pPr>
              <w:pStyle w:val="Normal"/>
              <w:widowControl/>
              <w:suppressAutoHyphens w:val="false"/>
              <w:rPr/>
            </w:pPr>
            <w:ins w:id="1927" w:author="Unknown Author" w:date="2019-08-13T21:03:41Z">
              <w:r>
                <w:rPr>
                  <w:i/>
                  <w:iCs/>
                  <w:color w:val="000000"/>
                  <w:sz w:val="22"/>
                  <w:szCs w:val="22"/>
                </w:rPr>
                <w:t>0.94</w:t>
              </w:r>
            </w:ins>
          </w:p>
        </w:tc>
      </w:tr>
      <w:tr>
        <w:trPr>
          <w:trHeight w:val="240" w:hRule="atLeast"/>
        </w:trPr>
        <w:tc>
          <w:tcPr>
            <w:tcW w:w="2957" w:type="dxa"/>
            <w:tcBorders/>
            <w:shd w:fill="auto" w:val="clear"/>
            <w:vAlign w:val="bottom"/>
          </w:tcPr>
          <w:p>
            <w:pPr>
              <w:pStyle w:val="Normal"/>
              <w:widowControl/>
              <w:suppressAutoHyphens w:val="false"/>
              <w:rPr>
                <w:color w:val="000000"/>
              </w:rPr>
            </w:pPr>
            <w:ins w:id="1928" w:author="Unknown Author" w:date="2019-08-13T21:03:41Z">
              <w:r>
                <w:rPr>
                  <w:color w:val="000000"/>
                </w:rPr>
              </w:r>
            </w:ins>
          </w:p>
        </w:tc>
        <w:tc>
          <w:tcPr>
            <w:tcW w:w="313" w:type="dxa"/>
            <w:tcBorders/>
            <w:shd w:fill="auto" w:val="clear"/>
            <w:vAlign w:val="bottom"/>
          </w:tcPr>
          <w:p>
            <w:pPr>
              <w:pStyle w:val="Normal"/>
              <w:widowControl/>
              <w:suppressAutoHyphens w:val="false"/>
              <w:rPr>
                <w:i/>
                <w:i/>
                <w:color w:val="000000"/>
              </w:rPr>
            </w:pPr>
            <w:ins w:id="1929" w:author="Unknown Author" w:date="2019-08-13T21:03:41Z">
              <w:r>
                <w:rPr>
                  <w:i/>
                  <w:color w:val="000000"/>
                </w:rPr>
              </w:r>
            </w:ins>
          </w:p>
        </w:tc>
        <w:tc>
          <w:tcPr>
            <w:tcW w:w="560" w:type="dxa"/>
            <w:tcBorders/>
            <w:shd w:fill="auto" w:val="clear"/>
            <w:vAlign w:val="bottom"/>
          </w:tcPr>
          <w:p>
            <w:pPr>
              <w:pStyle w:val="Normal"/>
              <w:widowControl/>
              <w:suppressAutoHyphens w:val="false"/>
              <w:rPr>
                <w:color w:val="000000"/>
              </w:rPr>
            </w:pPr>
            <w:ins w:id="1930"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931"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932"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933"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934"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935"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936"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937"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938"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939"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940"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941"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942"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pPr>
            <w:ins w:id="1943" w:author="Unknown Author" w:date="2019-08-13T21:03:41Z">
              <w:r>
                <w:rPr>
                  <w:color w:val="000000"/>
                  <w:sz w:val="22"/>
                  <w:szCs w:val="22"/>
                </w:rPr>
                <w:t>Descr. of someone's appearance</w:t>
              </w:r>
            </w:ins>
          </w:p>
        </w:tc>
        <w:tc>
          <w:tcPr>
            <w:tcW w:w="313" w:type="dxa"/>
            <w:tcBorders/>
            <w:shd w:fill="auto" w:val="clear"/>
            <w:vAlign w:val="bottom"/>
          </w:tcPr>
          <w:p>
            <w:pPr>
              <w:pStyle w:val="Normal"/>
              <w:widowControl/>
              <w:suppressAutoHyphens w:val="false"/>
              <w:rPr/>
            </w:pPr>
            <w:ins w:id="1944" w:author="Unknown Author" w:date="2019-08-13T21:03:41Z">
              <w:r>
                <w:rPr>
                  <w:i/>
                  <w:color w:val="000000"/>
                  <w:sz w:val="22"/>
                  <w:szCs w:val="22"/>
                </w:rPr>
                <w:t>w</w:t>
              </w:r>
            </w:ins>
            <w:ins w:id="1945" w:author="Unknown Author" w:date="2019-08-13T21:03:41Z">
              <w:r>
                <w:rPr>
                  <w:i/>
                  <w:color w:val="000000"/>
                  <w:sz w:val="22"/>
                  <w:szCs w:val="22"/>
                  <w:vertAlign w:val="subscript"/>
                </w:rPr>
                <w:t>k</w:t>
              </w:r>
            </w:ins>
          </w:p>
        </w:tc>
        <w:tc>
          <w:tcPr>
            <w:tcW w:w="560" w:type="dxa"/>
            <w:tcBorders/>
            <w:shd w:fill="auto" w:val="clear"/>
            <w:vAlign w:val="bottom"/>
          </w:tcPr>
          <w:p>
            <w:pPr>
              <w:pStyle w:val="Normal"/>
              <w:widowControl/>
              <w:suppressAutoHyphens w:val="false"/>
              <w:rPr/>
            </w:pPr>
            <w:ins w:id="1946" w:author="Unknown Author" w:date="2019-08-13T21:03:41Z">
              <w:r>
                <w:rPr>
                  <w:color w:val="000000"/>
                  <w:sz w:val="22"/>
                  <w:szCs w:val="22"/>
                </w:rPr>
                <w:t>0.19</w:t>
              </w:r>
            </w:ins>
          </w:p>
        </w:tc>
        <w:tc>
          <w:tcPr>
            <w:tcW w:w="320" w:type="dxa"/>
            <w:tcBorders/>
            <w:shd w:fill="auto" w:val="clear"/>
            <w:vAlign w:val="bottom"/>
          </w:tcPr>
          <w:p>
            <w:pPr>
              <w:pStyle w:val="Normal"/>
              <w:widowControl/>
              <w:suppressAutoHyphens w:val="false"/>
              <w:rPr>
                <w:color w:val="000000"/>
              </w:rPr>
            </w:pPr>
            <w:ins w:id="1947" w:author="Unknown Author" w:date="2019-08-13T21:03:41Z">
              <w:r>
                <w:rPr>
                  <w:color w:val="000000"/>
                </w:rPr>
              </w:r>
            </w:ins>
          </w:p>
        </w:tc>
        <w:tc>
          <w:tcPr>
            <w:tcW w:w="560" w:type="dxa"/>
            <w:tcBorders/>
            <w:shd w:fill="auto" w:val="clear"/>
            <w:vAlign w:val="bottom"/>
          </w:tcPr>
          <w:p>
            <w:pPr>
              <w:pStyle w:val="Normal"/>
              <w:widowControl/>
              <w:suppressAutoHyphens w:val="false"/>
              <w:rPr/>
            </w:pPr>
            <w:ins w:id="1948" w:author="Unknown Author" w:date="2019-08-13T21:03:41Z">
              <w:r>
                <w:rPr>
                  <w:color w:val="000000"/>
                  <w:sz w:val="22"/>
                  <w:szCs w:val="22"/>
                </w:rPr>
                <w:t>0.08</w:t>
              </w:r>
            </w:ins>
          </w:p>
        </w:tc>
        <w:tc>
          <w:tcPr>
            <w:tcW w:w="319" w:type="dxa"/>
            <w:tcBorders/>
            <w:shd w:fill="auto" w:val="clear"/>
            <w:vAlign w:val="bottom"/>
          </w:tcPr>
          <w:p>
            <w:pPr>
              <w:pStyle w:val="Normal"/>
              <w:widowControl/>
              <w:suppressAutoHyphens w:val="false"/>
              <w:rPr>
                <w:color w:val="000000"/>
              </w:rPr>
            </w:pPr>
            <w:ins w:id="1949" w:author="Unknown Author" w:date="2019-08-13T21:03:41Z">
              <w:r>
                <w:rPr>
                  <w:color w:val="000000"/>
                </w:rPr>
              </w:r>
            </w:ins>
          </w:p>
        </w:tc>
        <w:tc>
          <w:tcPr>
            <w:tcW w:w="561" w:type="dxa"/>
            <w:tcBorders/>
            <w:shd w:fill="auto" w:val="clear"/>
            <w:vAlign w:val="bottom"/>
          </w:tcPr>
          <w:p>
            <w:pPr>
              <w:pStyle w:val="Normal"/>
              <w:widowControl/>
              <w:suppressAutoHyphens w:val="false"/>
              <w:rPr/>
            </w:pPr>
            <w:ins w:id="1950" w:author="Unknown Author" w:date="2019-08-13T21:03:41Z">
              <w:r>
                <w:rPr>
                  <w:color w:val="000000"/>
                  <w:sz w:val="22"/>
                  <w:szCs w:val="22"/>
                </w:rPr>
                <w:t>0.35</w:t>
              </w:r>
            </w:ins>
          </w:p>
        </w:tc>
        <w:tc>
          <w:tcPr>
            <w:tcW w:w="319" w:type="dxa"/>
            <w:tcBorders/>
            <w:shd w:fill="auto" w:val="clear"/>
            <w:vAlign w:val="bottom"/>
          </w:tcPr>
          <w:p>
            <w:pPr>
              <w:pStyle w:val="Normal"/>
              <w:widowControl/>
              <w:suppressAutoHyphens w:val="false"/>
              <w:rPr>
                <w:color w:val="000000"/>
              </w:rPr>
            </w:pPr>
            <w:ins w:id="1951" w:author="Unknown Author" w:date="2019-08-13T21:03:41Z">
              <w:r>
                <w:rPr>
                  <w:color w:val="000000"/>
                </w:rPr>
              </w:r>
            </w:ins>
          </w:p>
        </w:tc>
        <w:tc>
          <w:tcPr>
            <w:tcW w:w="560" w:type="dxa"/>
            <w:tcBorders/>
            <w:shd w:fill="auto" w:val="clear"/>
            <w:vAlign w:val="bottom"/>
          </w:tcPr>
          <w:p>
            <w:pPr>
              <w:pStyle w:val="Normal"/>
              <w:widowControl/>
              <w:suppressAutoHyphens w:val="false"/>
              <w:rPr/>
            </w:pPr>
            <w:ins w:id="1952" w:author="Unknown Author" w:date="2019-08-13T21:03:41Z">
              <w:r>
                <w:rPr>
                  <w:color w:val="000000"/>
                  <w:sz w:val="22"/>
                  <w:szCs w:val="22"/>
                </w:rPr>
                <w:t>0.11</w:t>
              </w:r>
            </w:ins>
          </w:p>
        </w:tc>
        <w:tc>
          <w:tcPr>
            <w:tcW w:w="320" w:type="dxa"/>
            <w:tcBorders/>
            <w:shd w:fill="auto" w:val="clear"/>
            <w:vAlign w:val="bottom"/>
          </w:tcPr>
          <w:p>
            <w:pPr>
              <w:pStyle w:val="Normal"/>
              <w:widowControl/>
              <w:suppressAutoHyphens w:val="false"/>
              <w:rPr>
                <w:color w:val="000000"/>
              </w:rPr>
            </w:pPr>
            <w:ins w:id="1953" w:author="Unknown Author" w:date="2019-08-13T21:03:41Z">
              <w:r>
                <w:rPr>
                  <w:color w:val="000000"/>
                </w:rPr>
              </w:r>
            </w:ins>
          </w:p>
        </w:tc>
        <w:tc>
          <w:tcPr>
            <w:tcW w:w="560" w:type="dxa"/>
            <w:tcBorders/>
            <w:shd w:fill="auto" w:val="clear"/>
            <w:vAlign w:val="bottom"/>
          </w:tcPr>
          <w:p>
            <w:pPr>
              <w:pStyle w:val="Normal"/>
              <w:widowControl/>
              <w:suppressAutoHyphens w:val="false"/>
              <w:rPr/>
            </w:pPr>
            <w:ins w:id="1954" w:author="Unknown Author" w:date="2019-08-13T21:03:41Z">
              <w:r>
                <w:rPr>
                  <w:color w:val="000000"/>
                  <w:sz w:val="22"/>
                  <w:szCs w:val="22"/>
                </w:rPr>
                <w:t>0.27</w:t>
              </w:r>
            </w:ins>
          </w:p>
        </w:tc>
        <w:tc>
          <w:tcPr>
            <w:tcW w:w="319" w:type="dxa"/>
            <w:tcBorders/>
            <w:shd w:fill="auto" w:val="clear"/>
            <w:vAlign w:val="bottom"/>
          </w:tcPr>
          <w:p>
            <w:pPr>
              <w:pStyle w:val="Normal"/>
              <w:widowControl/>
              <w:suppressAutoHyphens w:val="false"/>
              <w:rPr>
                <w:color w:val="000000"/>
              </w:rPr>
            </w:pPr>
            <w:ins w:id="1955"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956"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957"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958"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color w:val="000000"/>
              </w:rPr>
            </w:pPr>
            <w:ins w:id="1959" w:author="Unknown Author" w:date="2019-08-13T21:03:41Z">
              <w:r>
                <w:rPr>
                  <w:color w:val="000000"/>
                </w:rPr>
              </w:r>
            </w:ins>
          </w:p>
        </w:tc>
        <w:tc>
          <w:tcPr>
            <w:tcW w:w="313" w:type="dxa"/>
            <w:tcBorders/>
            <w:shd w:fill="auto" w:val="clear"/>
            <w:vAlign w:val="bottom"/>
          </w:tcPr>
          <w:p>
            <w:pPr>
              <w:pStyle w:val="Normal"/>
              <w:widowControl/>
              <w:suppressAutoHyphens w:val="false"/>
              <w:rPr/>
            </w:pPr>
            <w:ins w:id="1960" w:author="Unknown Author" w:date="2019-08-13T21:03:41Z">
              <w:r>
                <w:rPr>
                  <w:i/>
                  <w:color w:val="000000"/>
                  <w:sz w:val="22"/>
                  <w:szCs w:val="22"/>
                </w:rPr>
                <w:t>β</w:t>
              </w:r>
            </w:ins>
          </w:p>
        </w:tc>
        <w:tc>
          <w:tcPr>
            <w:tcW w:w="560" w:type="dxa"/>
            <w:tcBorders/>
            <w:shd w:fill="auto" w:val="clear"/>
            <w:vAlign w:val="bottom"/>
          </w:tcPr>
          <w:p>
            <w:pPr>
              <w:pStyle w:val="Normal"/>
              <w:widowControl/>
              <w:suppressAutoHyphens w:val="false"/>
              <w:rPr/>
            </w:pPr>
            <w:ins w:id="1961" w:author="Unknown Author" w:date="2019-08-13T21:03:41Z">
              <w:r>
                <w:rPr>
                  <w:color w:val="000000"/>
                  <w:sz w:val="22"/>
                  <w:szCs w:val="22"/>
                </w:rPr>
                <w:t>0.51</w:t>
              </w:r>
            </w:ins>
          </w:p>
        </w:tc>
        <w:tc>
          <w:tcPr>
            <w:tcW w:w="320" w:type="dxa"/>
            <w:tcBorders/>
            <w:shd w:fill="auto" w:val="clear"/>
            <w:vAlign w:val="bottom"/>
          </w:tcPr>
          <w:p>
            <w:pPr>
              <w:pStyle w:val="Normal"/>
              <w:widowControl/>
              <w:suppressAutoHyphens w:val="false"/>
              <w:rPr/>
            </w:pPr>
            <w:ins w:id="1962" w:author="Unknown Author" w:date="2019-08-13T21:03:41Z">
              <w:r>
                <w:rPr>
                  <w:color w:val="000000"/>
                  <w:sz w:val="22"/>
                  <w:szCs w:val="22"/>
                </w:rPr>
                <w:t>**</w:t>
              </w:r>
            </w:ins>
          </w:p>
        </w:tc>
        <w:tc>
          <w:tcPr>
            <w:tcW w:w="560" w:type="dxa"/>
            <w:tcBorders/>
            <w:shd w:fill="auto" w:val="clear"/>
            <w:vAlign w:val="bottom"/>
          </w:tcPr>
          <w:p>
            <w:pPr>
              <w:pStyle w:val="Normal"/>
              <w:widowControl/>
              <w:suppressAutoHyphens w:val="false"/>
              <w:rPr/>
            </w:pPr>
            <w:ins w:id="1963" w:author="Unknown Author" w:date="2019-08-13T21:03:41Z">
              <w:r>
                <w:rPr>
                  <w:color w:val="000000"/>
                  <w:sz w:val="22"/>
                  <w:szCs w:val="22"/>
                </w:rPr>
                <w:t>0.59</w:t>
              </w:r>
            </w:ins>
          </w:p>
        </w:tc>
        <w:tc>
          <w:tcPr>
            <w:tcW w:w="319" w:type="dxa"/>
            <w:tcBorders/>
            <w:shd w:fill="auto" w:val="clear"/>
            <w:vAlign w:val="bottom"/>
          </w:tcPr>
          <w:p>
            <w:pPr>
              <w:pStyle w:val="Normal"/>
              <w:widowControl/>
              <w:suppressAutoHyphens w:val="false"/>
              <w:rPr/>
            </w:pPr>
            <w:ins w:id="1964" w:author="Unknown Author" w:date="2019-08-13T21:03:41Z">
              <w:r>
                <w:rPr>
                  <w:color w:val="000000"/>
                  <w:sz w:val="22"/>
                  <w:szCs w:val="22"/>
                </w:rPr>
                <w:t>**</w:t>
              </w:r>
            </w:ins>
          </w:p>
        </w:tc>
        <w:tc>
          <w:tcPr>
            <w:tcW w:w="561" w:type="dxa"/>
            <w:tcBorders/>
            <w:shd w:fill="auto" w:val="clear"/>
            <w:vAlign w:val="bottom"/>
          </w:tcPr>
          <w:p>
            <w:pPr>
              <w:pStyle w:val="Normal"/>
              <w:widowControl/>
              <w:suppressAutoHyphens w:val="false"/>
              <w:rPr/>
            </w:pPr>
            <w:ins w:id="1965" w:author="Unknown Author" w:date="2019-08-13T21:03:41Z">
              <w:r>
                <w:rPr>
                  <w:color w:val="000000"/>
                  <w:sz w:val="22"/>
                  <w:szCs w:val="22"/>
                </w:rPr>
                <w:t>0.12</w:t>
              </w:r>
            </w:ins>
          </w:p>
        </w:tc>
        <w:tc>
          <w:tcPr>
            <w:tcW w:w="319" w:type="dxa"/>
            <w:tcBorders/>
            <w:shd w:fill="auto" w:val="clear"/>
            <w:vAlign w:val="bottom"/>
          </w:tcPr>
          <w:p>
            <w:pPr>
              <w:pStyle w:val="Normal"/>
              <w:widowControl/>
              <w:suppressAutoHyphens w:val="false"/>
              <w:rPr>
                <w:color w:val="000000"/>
              </w:rPr>
            </w:pPr>
            <w:ins w:id="1966" w:author="Unknown Author" w:date="2019-08-13T21:03:41Z">
              <w:r>
                <w:rPr>
                  <w:color w:val="000000"/>
                </w:rPr>
              </w:r>
            </w:ins>
          </w:p>
        </w:tc>
        <w:tc>
          <w:tcPr>
            <w:tcW w:w="560" w:type="dxa"/>
            <w:tcBorders/>
            <w:shd w:fill="auto" w:val="clear"/>
            <w:vAlign w:val="bottom"/>
          </w:tcPr>
          <w:p>
            <w:pPr>
              <w:pStyle w:val="Normal"/>
              <w:widowControl/>
              <w:suppressAutoHyphens w:val="false"/>
              <w:rPr/>
            </w:pPr>
            <w:ins w:id="1967" w:author="Unknown Author" w:date="2019-08-13T21:03:41Z">
              <w:r>
                <w:rPr>
                  <w:color w:val="000000"/>
                  <w:sz w:val="22"/>
                  <w:szCs w:val="22"/>
                </w:rPr>
                <w:t>-0.26</w:t>
              </w:r>
            </w:ins>
          </w:p>
        </w:tc>
        <w:tc>
          <w:tcPr>
            <w:tcW w:w="320" w:type="dxa"/>
            <w:tcBorders/>
            <w:shd w:fill="auto" w:val="clear"/>
            <w:vAlign w:val="bottom"/>
          </w:tcPr>
          <w:p>
            <w:pPr>
              <w:pStyle w:val="Normal"/>
              <w:widowControl/>
              <w:suppressAutoHyphens w:val="false"/>
              <w:rPr/>
            </w:pPr>
            <w:ins w:id="1968" w:author="Unknown Author" w:date="2019-08-13T21:03:41Z">
              <w:r>
                <w:rPr>
                  <w:color w:val="000000"/>
                  <w:sz w:val="22"/>
                  <w:szCs w:val="22"/>
                </w:rPr>
                <w:t>*</w:t>
              </w:r>
            </w:ins>
          </w:p>
        </w:tc>
        <w:tc>
          <w:tcPr>
            <w:tcW w:w="560" w:type="dxa"/>
            <w:tcBorders/>
            <w:shd w:fill="auto" w:val="clear"/>
            <w:vAlign w:val="bottom"/>
          </w:tcPr>
          <w:p>
            <w:pPr>
              <w:pStyle w:val="Normal"/>
              <w:widowControl/>
              <w:suppressAutoHyphens w:val="false"/>
              <w:rPr/>
            </w:pPr>
            <w:ins w:id="1969" w:author="Unknown Author" w:date="2019-08-13T21:03:41Z">
              <w:r>
                <w:rPr>
                  <w:color w:val="000000"/>
                  <w:sz w:val="22"/>
                  <w:szCs w:val="22"/>
                </w:rPr>
                <w:t>-0.15</w:t>
              </w:r>
            </w:ins>
          </w:p>
        </w:tc>
        <w:tc>
          <w:tcPr>
            <w:tcW w:w="319" w:type="dxa"/>
            <w:tcBorders/>
            <w:shd w:fill="auto" w:val="clear"/>
            <w:vAlign w:val="bottom"/>
          </w:tcPr>
          <w:p>
            <w:pPr>
              <w:pStyle w:val="Normal"/>
              <w:widowControl/>
              <w:suppressAutoHyphens w:val="false"/>
              <w:rPr>
                <w:color w:val="000000"/>
              </w:rPr>
            </w:pPr>
            <w:ins w:id="1970"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971"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972" w:author="Unknown Author" w:date="2019-08-13T21:03:41Z">
              <w:r>
                <w:rPr>
                  <w:color w:val="000000"/>
                </w:rPr>
              </w:r>
            </w:ins>
          </w:p>
        </w:tc>
        <w:tc>
          <w:tcPr>
            <w:tcW w:w="481" w:type="dxa"/>
            <w:tcBorders/>
            <w:shd w:fill="auto" w:val="clear"/>
            <w:vAlign w:val="bottom"/>
          </w:tcPr>
          <w:p>
            <w:pPr>
              <w:pStyle w:val="Normal"/>
              <w:widowControl/>
              <w:suppressAutoHyphens w:val="false"/>
              <w:rPr/>
            </w:pPr>
            <w:ins w:id="1973" w:author="Unknown Author" w:date="2019-08-13T21:03:41Z">
              <w:r>
                <w:rPr>
                  <w:i/>
                  <w:iCs/>
                  <w:color w:val="000000"/>
                  <w:sz w:val="22"/>
                  <w:szCs w:val="22"/>
                </w:rPr>
                <w:t>0.72</w:t>
              </w:r>
            </w:ins>
          </w:p>
        </w:tc>
      </w:tr>
      <w:tr>
        <w:trPr>
          <w:trHeight w:val="240" w:hRule="atLeast"/>
        </w:trPr>
        <w:tc>
          <w:tcPr>
            <w:tcW w:w="2957" w:type="dxa"/>
            <w:tcBorders/>
            <w:shd w:fill="auto" w:val="clear"/>
            <w:vAlign w:val="bottom"/>
          </w:tcPr>
          <w:p>
            <w:pPr>
              <w:pStyle w:val="Normal"/>
              <w:widowControl/>
              <w:suppressAutoHyphens w:val="false"/>
              <w:rPr>
                <w:color w:val="000000"/>
              </w:rPr>
            </w:pPr>
            <w:ins w:id="1974" w:author="Unknown Author" w:date="2019-08-13T21:03:41Z">
              <w:r>
                <w:rPr>
                  <w:color w:val="000000"/>
                </w:rPr>
              </w:r>
            </w:ins>
          </w:p>
        </w:tc>
        <w:tc>
          <w:tcPr>
            <w:tcW w:w="313" w:type="dxa"/>
            <w:tcBorders/>
            <w:shd w:fill="auto" w:val="clear"/>
            <w:vAlign w:val="bottom"/>
          </w:tcPr>
          <w:p>
            <w:pPr>
              <w:pStyle w:val="Normal"/>
              <w:widowControl/>
              <w:suppressAutoHyphens w:val="false"/>
              <w:rPr>
                <w:i/>
                <w:i/>
                <w:color w:val="000000"/>
              </w:rPr>
            </w:pPr>
            <w:ins w:id="1975" w:author="Unknown Author" w:date="2019-08-13T21:03:41Z">
              <w:r>
                <w:rPr>
                  <w:i/>
                  <w:color w:val="000000"/>
                </w:rPr>
              </w:r>
            </w:ins>
          </w:p>
        </w:tc>
        <w:tc>
          <w:tcPr>
            <w:tcW w:w="560" w:type="dxa"/>
            <w:tcBorders/>
            <w:shd w:fill="auto" w:val="clear"/>
            <w:vAlign w:val="bottom"/>
          </w:tcPr>
          <w:p>
            <w:pPr>
              <w:pStyle w:val="Normal"/>
              <w:widowControl/>
              <w:suppressAutoHyphens w:val="false"/>
              <w:rPr>
                <w:color w:val="000000"/>
              </w:rPr>
            </w:pPr>
            <w:ins w:id="1976"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977"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978"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979"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980"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981"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982" w:author="Unknown Author" w:date="2019-08-13T21:03:41Z">
              <w:r>
                <w:rPr>
                  <w:color w:val="000000"/>
                </w:rPr>
              </w:r>
            </w:ins>
          </w:p>
        </w:tc>
        <w:tc>
          <w:tcPr>
            <w:tcW w:w="320" w:type="dxa"/>
            <w:tcBorders/>
            <w:shd w:fill="auto" w:val="clear"/>
            <w:vAlign w:val="bottom"/>
          </w:tcPr>
          <w:p>
            <w:pPr>
              <w:pStyle w:val="Normal"/>
              <w:widowControl/>
              <w:suppressAutoHyphens w:val="false"/>
              <w:rPr>
                <w:color w:val="000000"/>
              </w:rPr>
            </w:pPr>
            <w:ins w:id="1983"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1984"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1985"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1986"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1987"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1988" w:author="Unknown Author" w:date="2019-08-13T21:03:41Z">
              <w:r>
                <w:rPr>
                  <w:i/>
                  <w:iCs/>
                  <w:color w:val="000000"/>
                </w:rPr>
              </w:r>
            </w:ins>
          </w:p>
        </w:tc>
      </w:tr>
      <w:tr>
        <w:trPr>
          <w:trHeight w:val="240" w:hRule="atLeast"/>
        </w:trPr>
        <w:tc>
          <w:tcPr>
            <w:tcW w:w="2957" w:type="dxa"/>
            <w:tcBorders/>
            <w:shd w:fill="auto" w:val="clear"/>
            <w:vAlign w:val="bottom"/>
          </w:tcPr>
          <w:p>
            <w:pPr>
              <w:pStyle w:val="Normal"/>
              <w:widowControl/>
              <w:suppressAutoHyphens w:val="false"/>
              <w:rPr/>
            </w:pPr>
            <w:ins w:id="1989" w:author="Unknown Author" w:date="2019-08-13T21:03:41Z">
              <w:r>
                <w:rPr>
                  <w:color w:val="000000"/>
                  <w:sz w:val="22"/>
                  <w:szCs w:val="22"/>
                </w:rPr>
                <w:t>Description of a mood</w:t>
              </w:r>
            </w:ins>
          </w:p>
        </w:tc>
        <w:tc>
          <w:tcPr>
            <w:tcW w:w="313" w:type="dxa"/>
            <w:tcBorders/>
            <w:shd w:fill="auto" w:val="clear"/>
            <w:vAlign w:val="bottom"/>
          </w:tcPr>
          <w:p>
            <w:pPr>
              <w:pStyle w:val="Normal"/>
              <w:widowControl/>
              <w:suppressAutoHyphens w:val="false"/>
              <w:rPr/>
            </w:pPr>
            <w:ins w:id="1990" w:author="Unknown Author" w:date="2019-08-13T21:03:41Z">
              <w:r>
                <w:rPr>
                  <w:i/>
                  <w:color w:val="000000"/>
                  <w:sz w:val="22"/>
                  <w:szCs w:val="22"/>
                </w:rPr>
                <w:t>w</w:t>
              </w:r>
            </w:ins>
            <w:ins w:id="1991" w:author="Unknown Author" w:date="2019-08-13T21:03:41Z">
              <w:r>
                <w:rPr>
                  <w:i/>
                  <w:color w:val="000000"/>
                  <w:sz w:val="22"/>
                  <w:szCs w:val="22"/>
                  <w:vertAlign w:val="subscript"/>
                </w:rPr>
                <w:t>k</w:t>
              </w:r>
            </w:ins>
          </w:p>
        </w:tc>
        <w:tc>
          <w:tcPr>
            <w:tcW w:w="560" w:type="dxa"/>
            <w:tcBorders/>
            <w:shd w:fill="auto" w:val="clear"/>
            <w:vAlign w:val="bottom"/>
          </w:tcPr>
          <w:p>
            <w:pPr>
              <w:pStyle w:val="Normal"/>
              <w:widowControl/>
              <w:suppressAutoHyphens w:val="false"/>
              <w:rPr/>
            </w:pPr>
            <w:ins w:id="1992" w:author="Unknown Author" w:date="2019-08-13T21:03:41Z">
              <w:r>
                <w:rPr>
                  <w:color w:val="000000"/>
                  <w:sz w:val="22"/>
                  <w:szCs w:val="22"/>
                </w:rPr>
                <w:t>0.00</w:t>
              </w:r>
            </w:ins>
          </w:p>
        </w:tc>
        <w:tc>
          <w:tcPr>
            <w:tcW w:w="320" w:type="dxa"/>
            <w:tcBorders/>
            <w:shd w:fill="auto" w:val="clear"/>
            <w:vAlign w:val="bottom"/>
          </w:tcPr>
          <w:p>
            <w:pPr>
              <w:pStyle w:val="Normal"/>
              <w:widowControl/>
              <w:suppressAutoHyphens w:val="false"/>
              <w:rPr>
                <w:color w:val="000000"/>
              </w:rPr>
            </w:pPr>
            <w:ins w:id="1993" w:author="Unknown Author" w:date="2019-08-13T21:03:41Z">
              <w:r>
                <w:rPr>
                  <w:color w:val="000000"/>
                </w:rPr>
              </w:r>
            </w:ins>
          </w:p>
        </w:tc>
        <w:tc>
          <w:tcPr>
            <w:tcW w:w="560" w:type="dxa"/>
            <w:tcBorders/>
            <w:shd w:fill="auto" w:val="clear"/>
            <w:vAlign w:val="bottom"/>
          </w:tcPr>
          <w:p>
            <w:pPr>
              <w:pStyle w:val="Normal"/>
              <w:widowControl/>
              <w:suppressAutoHyphens w:val="false"/>
              <w:rPr/>
            </w:pPr>
            <w:ins w:id="1994" w:author="Unknown Author" w:date="2019-08-13T21:03:41Z">
              <w:r>
                <w:rPr>
                  <w:color w:val="000000"/>
                  <w:sz w:val="22"/>
                  <w:szCs w:val="22"/>
                </w:rPr>
                <w:t>0.29</w:t>
              </w:r>
            </w:ins>
          </w:p>
        </w:tc>
        <w:tc>
          <w:tcPr>
            <w:tcW w:w="319" w:type="dxa"/>
            <w:tcBorders/>
            <w:shd w:fill="auto" w:val="clear"/>
            <w:vAlign w:val="bottom"/>
          </w:tcPr>
          <w:p>
            <w:pPr>
              <w:pStyle w:val="Normal"/>
              <w:widowControl/>
              <w:suppressAutoHyphens w:val="false"/>
              <w:rPr>
                <w:color w:val="000000"/>
              </w:rPr>
            </w:pPr>
            <w:ins w:id="1995" w:author="Unknown Author" w:date="2019-08-13T21:03:41Z">
              <w:r>
                <w:rPr>
                  <w:color w:val="000000"/>
                </w:rPr>
              </w:r>
            </w:ins>
          </w:p>
        </w:tc>
        <w:tc>
          <w:tcPr>
            <w:tcW w:w="561" w:type="dxa"/>
            <w:tcBorders/>
            <w:shd w:fill="auto" w:val="clear"/>
            <w:vAlign w:val="bottom"/>
          </w:tcPr>
          <w:p>
            <w:pPr>
              <w:pStyle w:val="Normal"/>
              <w:widowControl/>
              <w:suppressAutoHyphens w:val="false"/>
              <w:rPr/>
            </w:pPr>
            <w:ins w:id="1996" w:author="Unknown Author" w:date="2019-08-13T21:03:41Z">
              <w:r>
                <w:rPr>
                  <w:color w:val="000000"/>
                  <w:sz w:val="22"/>
                  <w:szCs w:val="22"/>
                </w:rPr>
                <w:t>0.49</w:t>
              </w:r>
            </w:ins>
          </w:p>
        </w:tc>
        <w:tc>
          <w:tcPr>
            <w:tcW w:w="319" w:type="dxa"/>
            <w:tcBorders/>
            <w:shd w:fill="auto" w:val="clear"/>
            <w:vAlign w:val="bottom"/>
          </w:tcPr>
          <w:p>
            <w:pPr>
              <w:pStyle w:val="Normal"/>
              <w:widowControl/>
              <w:suppressAutoHyphens w:val="false"/>
              <w:rPr>
                <w:color w:val="000000"/>
              </w:rPr>
            </w:pPr>
            <w:ins w:id="1997" w:author="Unknown Author" w:date="2019-08-13T21:03:41Z">
              <w:r>
                <w:rPr>
                  <w:color w:val="000000"/>
                </w:rPr>
              </w:r>
            </w:ins>
          </w:p>
        </w:tc>
        <w:tc>
          <w:tcPr>
            <w:tcW w:w="560" w:type="dxa"/>
            <w:tcBorders/>
            <w:shd w:fill="auto" w:val="clear"/>
            <w:vAlign w:val="bottom"/>
          </w:tcPr>
          <w:p>
            <w:pPr>
              <w:pStyle w:val="Normal"/>
              <w:widowControl/>
              <w:suppressAutoHyphens w:val="false"/>
              <w:rPr/>
            </w:pPr>
            <w:ins w:id="1998" w:author="Unknown Author" w:date="2019-08-13T21:03:41Z">
              <w:r>
                <w:rPr>
                  <w:color w:val="000000"/>
                  <w:sz w:val="22"/>
                  <w:szCs w:val="22"/>
                </w:rPr>
                <w:t>0.22</w:t>
              </w:r>
            </w:ins>
          </w:p>
        </w:tc>
        <w:tc>
          <w:tcPr>
            <w:tcW w:w="320" w:type="dxa"/>
            <w:tcBorders/>
            <w:shd w:fill="auto" w:val="clear"/>
            <w:vAlign w:val="bottom"/>
          </w:tcPr>
          <w:p>
            <w:pPr>
              <w:pStyle w:val="Normal"/>
              <w:widowControl/>
              <w:suppressAutoHyphens w:val="false"/>
              <w:rPr>
                <w:color w:val="000000"/>
              </w:rPr>
            </w:pPr>
            <w:ins w:id="1999" w:author="Unknown Author" w:date="2019-08-13T21:03:41Z">
              <w:r>
                <w:rPr>
                  <w:color w:val="000000"/>
                </w:rPr>
              </w:r>
            </w:ins>
          </w:p>
        </w:tc>
        <w:tc>
          <w:tcPr>
            <w:tcW w:w="560" w:type="dxa"/>
            <w:tcBorders/>
            <w:shd w:fill="auto" w:val="clear"/>
            <w:vAlign w:val="bottom"/>
          </w:tcPr>
          <w:p>
            <w:pPr>
              <w:pStyle w:val="Normal"/>
              <w:widowControl/>
              <w:suppressAutoHyphens w:val="false"/>
              <w:rPr>
                <w:color w:val="000000"/>
              </w:rPr>
            </w:pPr>
            <w:ins w:id="2000" w:author="Unknown Author" w:date="2019-08-13T21:03:41Z">
              <w:r>
                <w:rPr>
                  <w:color w:val="000000"/>
                </w:rPr>
              </w:r>
            </w:ins>
          </w:p>
        </w:tc>
        <w:tc>
          <w:tcPr>
            <w:tcW w:w="319" w:type="dxa"/>
            <w:tcBorders/>
            <w:shd w:fill="auto" w:val="clear"/>
            <w:vAlign w:val="bottom"/>
          </w:tcPr>
          <w:p>
            <w:pPr>
              <w:pStyle w:val="Normal"/>
              <w:widowControl/>
              <w:suppressAutoHyphens w:val="false"/>
              <w:rPr>
                <w:color w:val="000000"/>
              </w:rPr>
            </w:pPr>
            <w:ins w:id="2001" w:author="Unknown Author" w:date="2019-08-13T21:03:41Z">
              <w:r>
                <w:rPr>
                  <w:color w:val="000000"/>
                </w:rPr>
              </w:r>
            </w:ins>
          </w:p>
        </w:tc>
        <w:tc>
          <w:tcPr>
            <w:tcW w:w="561" w:type="dxa"/>
            <w:tcBorders/>
            <w:shd w:fill="auto" w:val="clear"/>
            <w:vAlign w:val="bottom"/>
          </w:tcPr>
          <w:p>
            <w:pPr>
              <w:pStyle w:val="Normal"/>
              <w:widowControl/>
              <w:suppressAutoHyphens w:val="false"/>
              <w:rPr>
                <w:color w:val="000000"/>
              </w:rPr>
            </w:pPr>
            <w:ins w:id="2002" w:author="Unknown Author" w:date="2019-08-13T21:03:41Z">
              <w:r>
                <w:rPr>
                  <w:color w:val="000000"/>
                </w:rPr>
              </w:r>
            </w:ins>
          </w:p>
        </w:tc>
        <w:tc>
          <w:tcPr>
            <w:tcW w:w="340" w:type="dxa"/>
            <w:tcBorders/>
            <w:shd w:fill="auto" w:val="clear"/>
            <w:vAlign w:val="bottom"/>
          </w:tcPr>
          <w:p>
            <w:pPr>
              <w:pStyle w:val="Normal"/>
              <w:widowControl/>
              <w:suppressAutoHyphens w:val="false"/>
              <w:rPr>
                <w:color w:val="000000"/>
              </w:rPr>
            </w:pPr>
            <w:ins w:id="2003" w:author="Unknown Author" w:date="2019-08-13T21:03:41Z">
              <w:r>
                <w:rPr>
                  <w:color w:val="000000"/>
                </w:rPr>
              </w:r>
            </w:ins>
          </w:p>
        </w:tc>
        <w:tc>
          <w:tcPr>
            <w:tcW w:w="481" w:type="dxa"/>
            <w:tcBorders/>
            <w:shd w:fill="auto" w:val="clear"/>
            <w:vAlign w:val="bottom"/>
          </w:tcPr>
          <w:p>
            <w:pPr>
              <w:pStyle w:val="Normal"/>
              <w:widowControl/>
              <w:suppressAutoHyphens w:val="false"/>
              <w:rPr>
                <w:i/>
                <w:i/>
                <w:iCs/>
                <w:color w:val="000000"/>
              </w:rPr>
            </w:pPr>
            <w:ins w:id="2004" w:author="Unknown Author" w:date="2019-08-13T21:03:41Z">
              <w:r>
                <w:rPr>
                  <w:i/>
                  <w:iCs/>
                  <w:color w:val="000000"/>
                </w:rPr>
              </w:r>
            </w:ins>
          </w:p>
        </w:tc>
      </w:tr>
      <w:tr>
        <w:trPr>
          <w:trHeight w:val="240" w:hRule="atLeast"/>
        </w:trPr>
        <w:tc>
          <w:tcPr>
            <w:tcW w:w="2957" w:type="dxa"/>
            <w:tcBorders>
              <w:bottom w:val="single" w:sz="4" w:space="0" w:color="000000"/>
              <w:insideH w:val="single" w:sz="4" w:space="0" w:color="000000"/>
            </w:tcBorders>
            <w:shd w:fill="auto" w:val="clear"/>
            <w:vAlign w:val="bottom"/>
          </w:tcPr>
          <w:p>
            <w:pPr>
              <w:pStyle w:val="Normal"/>
              <w:widowControl/>
              <w:suppressAutoHyphens w:val="false"/>
              <w:rPr/>
            </w:pPr>
            <w:ins w:id="2005" w:author="Unknown Author" w:date="2019-08-13T21:03:41Z">
              <w:r>
                <w:rPr>
                  <w:color w:val="000000"/>
                  <w:sz w:val="22"/>
                  <w:szCs w:val="22"/>
                </w:rPr>
                <w:t> </w:t>
              </w:r>
            </w:ins>
          </w:p>
        </w:tc>
        <w:tc>
          <w:tcPr>
            <w:tcW w:w="313" w:type="dxa"/>
            <w:tcBorders>
              <w:bottom w:val="single" w:sz="4" w:space="0" w:color="000000"/>
              <w:insideH w:val="single" w:sz="4" w:space="0" w:color="000000"/>
            </w:tcBorders>
            <w:shd w:fill="auto" w:val="clear"/>
            <w:vAlign w:val="bottom"/>
          </w:tcPr>
          <w:p>
            <w:pPr>
              <w:pStyle w:val="Normal"/>
              <w:widowControl/>
              <w:suppressAutoHyphens w:val="false"/>
              <w:rPr/>
            </w:pPr>
            <w:ins w:id="2006" w:author="Unknown Author" w:date="2019-08-13T21:03:41Z">
              <w:r>
                <w:rPr>
                  <w:i/>
                  <w:color w:val="000000"/>
                  <w:sz w:val="22"/>
                  <w:szCs w:val="22"/>
                </w:rPr>
                <w:t>β</w:t>
              </w:r>
            </w:ins>
          </w:p>
        </w:tc>
        <w:tc>
          <w:tcPr>
            <w:tcW w:w="560" w:type="dxa"/>
            <w:tcBorders>
              <w:bottom w:val="single" w:sz="4" w:space="0" w:color="000000"/>
              <w:insideH w:val="single" w:sz="4" w:space="0" w:color="000000"/>
            </w:tcBorders>
            <w:shd w:fill="auto" w:val="clear"/>
            <w:vAlign w:val="bottom"/>
          </w:tcPr>
          <w:p>
            <w:pPr>
              <w:pStyle w:val="Normal"/>
              <w:widowControl/>
              <w:suppressAutoHyphens w:val="false"/>
              <w:rPr/>
            </w:pPr>
            <w:ins w:id="2007" w:author="Unknown Author" w:date="2019-08-13T21:03:41Z">
              <w:r>
                <w:rPr>
                  <w:color w:val="000000"/>
                  <w:sz w:val="22"/>
                  <w:szCs w:val="22"/>
                </w:rPr>
                <w:t>0.93</w:t>
              </w:r>
            </w:ins>
          </w:p>
        </w:tc>
        <w:tc>
          <w:tcPr>
            <w:tcW w:w="320" w:type="dxa"/>
            <w:tcBorders>
              <w:bottom w:val="single" w:sz="4" w:space="0" w:color="000000"/>
              <w:insideH w:val="single" w:sz="4" w:space="0" w:color="000000"/>
            </w:tcBorders>
            <w:shd w:fill="auto" w:val="clear"/>
            <w:vAlign w:val="bottom"/>
          </w:tcPr>
          <w:p>
            <w:pPr>
              <w:pStyle w:val="Normal"/>
              <w:widowControl/>
              <w:suppressAutoHyphens w:val="false"/>
              <w:rPr/>
            </w:pPr>
            <w:ins w:id="2008" w:author="Unknown Author" w:date="2019-08-13T21:03:41Z">
              <w:r>
                <w:rPr>
                  <w:color w:val="000000"/>
                  <w:sz w:val="22"/>
                  <w:szCs w:val="22"/>
                </w:rPr>
                <w:t>**</w:t>
              </w:r>
            </w:ins>
          </w:p>
        </w:tc>
        <w:tc>
          <w:tcPr>
            <w:tcW w:w="560" w:type="dxa"/>
            <w:tcBorders>
              <w:bottom w:val="single" w:sz="4" w:space="0" w:color="000000"/>
              <w:insideH w:val="single" w:sz="4" w:space="0" w:color="000000"/>
            </w:tcBorders>
            <w:shd w:fill="auto" w:val="clear"/>
            <w:vAlign w:val="bottom"/>
          </w:tcPr>
          <w:p>
            <w:pPr>
              <w:pStyle w:val="Normal"/>
              <w:widowControl/>
              <w:suppressAutoHyphens w:val="false"/>
              <w:rPr/>
            </w:pPr>
            <w:ins w:id="2009" w:author="Unknown Author" w:date="2019-08-13T21:03:41Z">
              <w:r>
                <w:rPr>
                  <w:color w:val="000000"/>
                  <w:sz w:val="22"/>
                  <w:szCs w:val="22"/>
                </w:rPr>
                <w:t>-0.22</w:t>
              </w:r>
            </w:ins>
          </w:p>
        </w:tc>
        <w:tc>
          <w:tcPr>
            <w:tcW w:w="319" w:type="dxa"/>
            <w:tcBorders>
              <w:bottom w:val="single" w:sz="4" w:space="0" w:color="000000"/>
              <w:insideH w:val="single" w:sz="4" w:space="0" w:color="000000"/>
            </w:tcBorders>
            <w:shd w:fill="auto" w:val="clear"/>
            <w:vAlign w:val="bottom"/>
          </w:tcPr>
          <w:p>
            <w:pPr>
              <w:pStyle w:val="Normal"/>
              <w:widowControl/>
              <w:suppressAutoHyphens w:val="false"/>
              <w:rPr/>
            </w:pPr>
            <w:ins w:id="2010" w:author="Unknown Author" w:date="2019-08-13T21:03:41Z">
              <w:r>
                <w:rPr>
                  <w:color w:val="000000"/>
                  <w:sz w:val="22"/>
                  <w:szCs w:val="22"/>
                </w:rPr>
                <w:t>**</w:t>
              </w:r>
            </w:ins>
          </w:p>
        </w:tc>
        <w:tc>
          <w:tcPr>
            <w:tcW w:w="561" w:type="dxa"/>
            <w:tcBorders>
              <w:bottom w:val="single" w:sz="4" w:space="0" w:color="000000"/>
              <w:insideH w:val="single" w:sz="4" w:space="0" w:color="000000"/>
            </w:tcBorders>
            <w:shd w:fill="auto" w:val="clear"/>
            <w:vAlign w:val="bottom"/>
          </w:tcPr>
          <w:p>
            <w:pPr>
              <w:pStyle w:val="Normal"/>
              <w:widowControl/>
              <w:suppressAutoHyphens w:val="false"/>
              <w:rPr/>
            </w:pPr>
            <w:ins w:id="2011" w:author="Unknown Author" w:date="2019-08-13T21:03:41Z">
              <w:r>
                <w:rPr>
                  <w:color w:val="000000"/>
                  <w:sz w:val="22"/>
                  <w:szCs w:val="22"/>
                </w:rPr>
                <w:t>0.12</w:t>
              </w:r>
            </w:ins>
          </w:p>
        </w:tc>
        <w:tc>
          <w:tcPr>
            <w:tcW w:w="319" w:type="dxa"/>
            <w:tcBorders>
              <w:bottom w:val="single" w:sz="4" w:space="0" w:color="000000"/>
              <w:insideH w:val="single" w:sz="4" w:space="0" w:color="000000"/>
            </w:tcBorders>
            <w:shd w:fill="auto" w:val="clear"/>
            <w:vAlign w:val="bottom"/>
          </w:tcPr>
          <w:p>
            <w:pPr>
              <w:pStyle w:val="Normal"/>
              <w:widowControl/>
              <w:suppressAutoHyphens w:val="false"/>
              <w:rPr/>
            </w:pPr>
            <w:ins w:id="2012" w:author="Unknown Author" w:date="2019-08-13T21:03:41Z">
              <w:r>
                <w:rPr>
                  <w:color w:val="000000"/>
                  <w:sz w:val="22"/>
                  <w:szCs w:val="22"/>
                </w:rPr>
                <w:t>**</w:t>
              </w:r>
            </w:ins>
          </w:p>
        </w:tc>
        <w:tc>
          <w:tcPr>
            <w:tcW w:w="560" w:type="dxa"/>
            <w:tcBorders>
              <w:bottom w:val="single" w:sz="4" w:space="0" w:color="000000"/>
              <w:insideH w:val="single" w:sz="4" w:space="0" w:color="000000"/>
            </w:tcBorders>
            <w:shd w:fill="auto" w:val="clear"/>
            <w:vAlign w:val="bottom"/>
          </w:tcPr>
          <w:p>
            <w:pPr>
              <w:pStyle w:val="Normal"/>
              <w:widowControl/>
              <w:suppressAutoHyphens w:val="false"/>
              <w:rPr/>
            </w:pPr>
            <w:ins w:id="2013" w:author="Unknown Author" w:date="2019-08-13T21:03:41Z">
              <w:r>
                <w:rPr>
                  <w:color w:val="000000"/>
                  <w:sz w:val="22"/>
                  <w:szCs w:val="22"/>
                </w:rPr>
                <w:t>0.04</w:t>
              </w:r>
            </w:ins>
          </w:p>
        </w:tc>
        <w:tc>
          <w:tcPr>
            <w:tcW w:w="320" w:type="dxa"/>
            <w:tcBorders>
              <w:bottom w:val="single" w:sz="4" w:space="0" w:color="000000"/>
              <w:insideH w:val="single" w:sz="4" w:space="0" w:color="000000"/>
            </w:tcBorders>
            <w:shd w:fill="auto" w:val="clear"/>
            <w:vAlign w:val="bottom"/>
          </w:tcPr>
          <w:p>
            <w:pPr>
              <w:pStyle w:val="Normal"/>
              <w:widowControl/>
              <w:suppressAutoHyphens w:val="false"/>
              <w:rPr/>
            </w:pPr>
            <w:ins w:id="2014" w:author="Unknown Author" w:date="2019-08-13T21:03:41Z">
              <w:r>
                <w:rPr>
                  <w:color w:val="000000"/>
                  <w:sz w:val="22"/>
                  <w:szCs w:val="22"/>
                </w:rPr>
                <w:t> </w:t>
              </w:r>
            </w:ins>
          </w:p>
        </w:tc>
        <w:tc>
          <w:tcPr>
            <w:tcW w:w="560" w:type="dxa"/>
            <w:tcBorders>
              <w:bottom w:val="single" w:sz="4" w:space="0" w:color="000000"/>
              <w:insideH w:val="single" w:sz="4" w:space="0" w:color="000000"/>
            </w:tcBorders>
            <w:shd w:fill="auto" w:val="clear"/>
            <w:vAlign w:val="bottom"/>
          </w:tcPr>
          <w:p>
            <w:pPr>
              <w:pStyle w:val="Normal"/>
              <w:widowControl/>
              <w:suppressAutoHyphens w:val="false"/>
              <w:rPr/>
            </w:pPr>
            <w:ins w:id="2015" w:author="Unknown Author" w:date="2019-08-13T21:03:41Z">
              <w:r>
                <w:rPr>
                  <w:color w:val="000000"/>
                  <w:sz w:val="22"/>
                  <w:szCs w:val="22"/>
                </w:rPr>
                <w:t> </w:t>
              </w:r>
            </w:ins>
          </w:p>
        </w:tc>
        <w:tc>
          <w:tcPr>
            <w:tcW w:w="319" w:type="dxa"/>
            <w:tcBorders>
              <w:bottom w:val="single" w:sz="4" w:space="0" w:color="000000"/>
              <w:insideH w:val="single" w:sz="4" w:space="0" w:color="000000"/>
            </w:tcBorders>
            <w:shd w:fill="auto" w:val="clear"/>
            <w:vAlign w:val="bottom"/>
          </w:tcPr>
          <w:p>
            <w:pPr>
              <w:pStyle w:val="Normal"/>
              <w:widowControl/>
              <w:suppressAutoHyphens w:val="false"/>
              <w:rPr/>
            </w:pPr>
            <w:ins w:id="2016" w:author="Unknown Author" w:date="2019-08-13T21:03:41Z">
              <w:r>
                <w:rPr>
                  <w:color w:val="000000"/>
                  <w:sz w:val="22"/>
                  <w:szCs w:val="22"/>
                </w:rPr>
                <w:t> </w:t>
              </w:r>
            </w:ins>
          </w:p>
        </w:tc>
        <w:tc>
          <w:tcPr>
            <w:tcW w:w="561" w:type="dxa"/>
            <w:tcBorders>
              <w:bottom w:val="single" w:sz="4" w:space="0" w:color="000000"/>
              <w:insideH w:val="single" w:sz="4" w:space="0" w:color="000000"/>
            </w:tcBorders>
            <w:shd w:fill="auto" w:val="clear"/>
            <w:vAlign w:val="bottom"/>
          </w:tcPr>
          <w:p>
            <w:pPr>
              <w:pStyle w:val="Normal"/>
              <w:widowControl/>
              <w:suppressAutoHyphens w:val="false"/>
              <w:rPr/>
            </w:pPr>
            <w:ins w:id="2017" w:author="Unknown Author" w:date="2019-08-13T21:03:41Z">
              <w:r>
                <w:rPr>
                  <w:color w:val="000000"/>
                  <w:sz w:val="22"/>
                  <w:szCs w:val="22"/>
                </w:rPr>
                <w:t> </w:t>
              </w:r>
            </w:ins>
          </w:p>
        </w:tc>
        <w:tc>
          <w:tcPr>
            <w:tcW w:w="340" w:type="dxa"/>
            <w:tcBorders>
              <w:bottom w:val="single" w:sz="4" w:space="0" w:color="000000"/>
              <w:insideH w:val="single" w:sz="4" w:space="0" w:color="000000"/>
            </w:tcBorders>
            <w:shd w:fill="auto" w:val="clear"/>
            <w:vAlign w:val="bottom"/>
          </w:tcPr>
          <w:p>
            <w:pPr>
              <w:pStyle w:val="Normal"/>
              <w:widowControl/>
              <w:suppressAutoHyphens w:val="false"/>
              <w:rPr/>
            </w:pPr>
            <w:ins w:id="2018" w:author="Unknown Author" w:date="2019-08-13T21:03:41Z">
              <w:r>
                <w:rPr>
                  <w:color w:val="000000"/>
                  <w:sz w:val="22"/>
                  <w:szCs w:val="22"/>
                </w:rPr>
                <w:t> </w:t>
              </w:r>
            </w:ins>
          </w:p>
        </w:tc>
        <w:tc>
          <w:tcPr>
            <w:tcW w:w="481" w:type="dxa"/>
            <w:tcBorders>
              <w:bottom w:val="single" w:sz="4" w:space="0" w:color="000000"/>
              <w:insideH w:val="single" w:sz="4" w:space="0" w:color="000000"/>
            </w:tcBorders>
            <w:shd w:fill="auto" w:val="clear"/>
            <w:vAlign w:val="bottom"/>
          </w:tcPr>
          <w:p>
            <w:pPr>
              <w:pStyle w:val="Normal"/>
              <w:widowControl/>
              <w:suppressAutoHyphens w:val="false"/>
              <w:rPr/>
            </w:pPr>
            <w:ins w:id="2019" w:author="Unknown Author" w:date="2019-08-13T21:03:41Z">
              <w:r>
                <w:rPr>
                  <w:i/>
                  <w:iCs/>
                  <w:color w:val="000000"/>
                  <w:sz w:val="22"/>
                  <w:szCs w:val="22"/>
                </w:rPr>
                <w:t>0.94</w:t>
              </w:r>
            </w:ins>
          </w:p>
        </w:tc>
      </w:tr>
    </w:tbl>
    <w:p>
      <w:pPr>
        <w:pStyle w:val="Normal"/>
        <w:widowControl/>
        <w:suppressAutoHyphens w:val="false"/>
        <w:rPr/>
      </w:pPr>
      <w:ins w:id="2020" w:author="Unknown Author" w:date="2019-08-13T21:03:41Z">
        <w:r>
          <w:rPr>
            <w:rFonts w:ascii="Cambria" w:hAnsi="Cambria" w:asciiTheme="majorHAnsi" w:hAnsiTheme="majorHAnsi"/>
          </w:rPr>
          <w:t xml:space="preserve"> </w:t>
        </w:r>
      </w:ins>
    </w:p>
    <w:p>
      <w:pPr>
        <w:pStyle w:val="Normal"/>
        <w:widowControl/>
        <w:suppressAutoHyphens w:val="false"/>
        <w:rPr>
          <w:rFonts w:ascii="Cambria" w:hAnsi="Cambria" w:asciiTheme="majorHAnsi" w:hAnsiTheme="majorHAnsi"/>
        </w:rPr>
      </w:pPr>
      <w:ins w:id="2021" w:author="Unknown Author" w:date="2019-08-13T21:03:41Z">
        <w:r>
          <w:rPr>
            <w:rFonts w:asciiTheme="majorHAnsi" w:hAnsiTheme="majorHAnsi" w:ascii="Cambria" w:hAnsi="Cambria"/>
          </w:rPr>
        </w:r>
      </w:ins>
      <w:r>
        <w:br w:type="page"/>
      </w:r>
    </w:p>
    <w:p>
      <w:pPr>
        <w:pStyle w:val="Normal"/>
        <w:widowControl/>
        <w:suppressAutoHyphens w:val="false"/>
        <w:rPr/>
      </w:pPr>
      <w:ins w:id="2022" w:author="Unknown Author" w:date="2019-08-13T21:03:41Z">
        <w:r>
          <w:rPr>
            <w:rFonts w:ascii="Cambria" w:hAnsi="Cambria" w:asciiTheme="majorHAnsi" w:hAnsiTheme="majorHAnsi"/>
          </w:rPr>
          <w:t>Table 4</w:t>
        </w:r>
      </w:ins>
    </w:p>
    <w:p>
      <w:pPr>
        <w:pStyle w:val="Firstlineindent"/>
        <w:spacing w:lineRule="auto" w:line="480"/>
        <w:ind w:left="567" w:firstLine="709"/>
        <w:rPr>
          <w:rFonts w:ascii="Cambria" w:hAnsi="Cambria" w:asciiTheme="majorHAnsi" w:hAnsiTheme="majorHAnsi"/>
        </w:rPr>
      </w:pPr>
      <w:ins w:id="2023" w:author="Unknown Author" w:date="2019-08-13T21:03:41Z">
        <w:r>
          <w:rPr>
            <w:rFonts w:asciiTheme="majorHAnsi" w:hAnsiTheme="majorHAnsi" w:ascii="Cambria" w:hAnsi="Cambria"/>
          </w:rPr>
        </w:r>
      </w:ins>
    </w:p>
    <w:p>
      <w:pPr>
        <w:pStyle w:val="Firstlineindent"/>
        <w:spacing w:lineRule="auto" w:line="480"/>
        <w:ind w:left="567" w:hanging="0"/>
        <w:rPr/>
      </w:pPr>
      <w:ins w:id="2024" w:author="Unknown Author" w:date="2019-08-13T21:03:41Z">
        <w:r>
          <w:rPr>
            <w:rFonts w:ascii="Cambria" w:hAnsi="Cambria" w:asciiTheme="majorHAnsi" w:hAnsiTheme="majorHAnsi"/>
            <w:i/>
          </w:rPr>
          <w:t>Relative importance of the weights w for the most prominent valence dimension k compared to the dimensions k</w:t>
        </w:r>
      </w:ins>
      <w:ins w:id="2025" w:author="Unknown Author" w:date="2019-08-13T21:03:41Z">
        <w:r>
          <w:rPr>
            <w:rFonts w:ascii="Cambria" w:hAnsi="Cambria" w:asciiTheme="majorHAnsi" w:hAnsiTheme="majorHAnsi"/>
            <w:i/>
            <w:vertAlign w:val="subscript"/>
          </w:rPr>
          <w:t>max</w:t>
        </w:r>
      </w:ins>
      <w:ins w:id="2026" w:author="Unknown Author" w:date="2019-08-13T21:03:41Z">
        <w:r>
          <w:rPr>
            <w:rFonts w:ascii="Cambria" w:hAnsi="Cambria" w:asciiTheme="majorHAnsi" w:hAnsiTheme="majorHAnsi"/>
            <w:i/>
          </w:rPr>
          <w:t xml:space="preserve"> with maximum weights w</w:t>
        </w:r>
      </w:ins>
      <w:ins w:id="2027" w:author="Unknown Author" w:date="2019-08-13T21:03:41Z">
        <w:r>
          <w:rPr>
            <w:rFonts w:ascii="Cambria" w:hAnsi="Cambria" w:asciiTheme="majorHAnsi" w:hAnsiTheme="majorHAnsi"/>
            <w:i/>
            <w:vertAlign w:val="subscript"/>
          </w:rPr>
          <w:t>max</w:t>
        </w:r>
      </w:ins>
      <w:ins w:id="2028" w:author="Unknown Author" w:date="2019-08-13T21:03:41Z">
        <w:r>
          <w:rPr>
            <w:rFonts w:ascii="Cambria" w:hAnsi="Cambria" w:asciiTheme="majorHAnsi" w:hAnsiTheme="majorHAnsi"/>
            <w:i/>
          </w:rPr>
          <w:t>.</w:t>
        </w:r>
      </w:ins>
    </w:p>
    <w:tbl>
      <w:tblPr>
        <w:tblW w:w="8295" w:type="dxa"/>
        <w:jc w:val="left"/>
        <w:tblInd w:w="55" w:type="dxa"/>
        <w:tblBorders/>
        <w:tblCellMar>
          <w:top w:w="0" w:type="dxa"/>
          <w:left w:w="70" w:type="dxa"/>
          <w:bottom w:w="0" w:type="dxa"/>
          <w:right w:w="70" w:type="dxa"/>
        </w:tblCellMar>
        <w:tblLook w:val="04a0"/>
      </w:tblPr>
      <w:tblGrid>
        <w:gridCol w:w="3379"/>
        <w:gridCol w:w="313"/>
        <w:gridCol w:w="880"/>
        <w:gridCol w:w="1255"/>
        <w:gridCol w:w="200"/>
        <w:gridCol w:w="366"/>
        <w:gridCol w:w="321"/>
        <w:gridCol w:w="395"/>
        <w:gridCol w:w="1185"/>
      </w:tblGrid>
      <w:tr>
        <w:trPr>
          <w:trHeight w:val="315" w:hRule="atLeast"/>
        </w:trPr>
        <w:tc>
          <w:tcPr>
            <w:tcW w:w="3379" w:type="dxa"/>
            <w:tcBorders/>
            <w:shd w:fill="auto" w:val="clear"/>
            <w:vAlign w:val="bottom"/>
          </w:tcPr>
          <w:p>
            <w:pPr>
              <w:pStyle w:val="Normal"/>
              <w:widowControl/>
              <w:suppressAutoHyphens w:val="false"/>
              <w:rPr>
                <w:rFonts w:eastAsia="Times New Roman" w:cs="Times New Roman"/>
                <w:color w:val="000000"/>
                <w:kern w:val="0"/>
                <w:lang w:eastAsia="nl-BE" w:bidi="ar-SA"/>
              </w:rPr>
            </w:pPr>
            <w:ins w:id="2029" w:author="Unknown Author" w:date="2019-08-13T21:03:41Z">
              <w:r>
                <w:rPr>
                  <w:rFonts w:eastAsia="Times New Roman" w:cs="Times New Roman"/>
                  <w:color w:val="000000"/>
                  <w:kern w:val="0"/>
                  <w:lang w:eastAsia="nl-BE" w:bidi="ar-SA"/>
                </w:rPr>
              </w:r>
            </w:ins>
          </w:p>
        </w:tc>
        <w:tc>
          <w:tcPr>
            <w:tcW w:w="2448" w:type="dxa"/>
            <w:gridSpan w:val="3"/>
            <w:tcBorders>
              <w:bottom w:val="single" w:sz="4" w:space="0" w:color="000000"/>
              <w:insideH w:val="single" w:sz="4" w:space="0" w:color="000000"/>
            </w:tcBorders>
            <w:shd w:fill="auto" w:val="clear"/>
            <w:vAlign w:val="bottom"/>
          </w:tcPr>
          <w:p>
            <w:pPr>
              <w:pStyle w:val="Normal"/>
              <w:widowControl/>
              <w:suppressAutoHyphens w:val="false"/>
              <w:jc w:val="center"/>
              <w:rPr/>
            </w:pPr>
            <w:ins w:id="2030" w:author="Unknown Author" w:date="2019-08-13T21:03:41Z">
              <w:r>
                <w:rPr>
                  <w:rFonts w:eastAsia="Times New Roman" w:cs="Times New Roman"/>
                  <w:color w:val="000000"/>
                  <w:kern w:val="0"/>
                  <w:lang w:eastAsia="nl-BE" w:bidi="ar-SA"/>
                </w:rPr>
                <w:t>Dimensionality</w:t>
              </w:r>
            </w:ins>
          </w:p>
        </w:tc>
        <w:tc>
          <w:tcPr>
            <w:tcW w:w="200" w:type="dxa"/>
            <w:tcBorders>
              <w:bottom w:val="single" w:sz="4" w:space="0" w:color="000000"/>
              <w:insideH w:val="single" w:sz="4" w:space="0" w:color="000000"/>
            </w:tcBorders>
            <w:shd w:fill="auto" w:val="clear"/>
            <w:vAlign w:val="bottom"/>
          </w:tcPr>
          <w:p>
            <w:pPr>
              <w:pStyle w:val="Normal"/>
              <w:widowControl/>
              <w:suppressAutoHyphens w:val="false"/>
              <w:rPr>
                <w:rFonts w:eastAsia="Times New Roman" w:cs="Times New Roman"/>
                <w:color w:val="000000"/>
                <w:kern w:val="0"/>
                <w:lang w:eastAsia="nl-BE" w:bidi="ar-SA"/>
              </w:rPr>
            </w:pPr>
            <w:ins w:id="2031" w:author="Unknown Author" w:date="2019-08-13T21:03:41Z">
              <w:r>
                <w:rPr>
                  <w:rFonts w:eastAsia="Times New Roman" w:cs="Times New Roman"/>
                  <w:color w:val="000000"/>
                  <w:kern w:val="0"/>
                  <w:lang w:eastAsia="nl-BE" w:bidi="ar-SA"/>
                </w:rPr>
              </w:r>
            </w:ins>
          </w:p>
        </w:tc>
        <w:tc>
          <w:tcPr>
            <w:tcW w:w="366" w:type="dxa"/>
            <w:tcBorders/>
            <w:shd w:fill="auto" w:val="clear"/>
          </w:tcPr>
          <w:p>
            <w:pPr>
              <w:pStyle w:val="Normal"/>
              <w:widowControl/>
              <w:suppressAutoHyphens w:val="false"/>
              <w:jc w:val="center"/>
              <w:rPr>
                <w:rFonts w:eastAsia="Times New Roman" w:cs="Times New Roman"/>
                <w:color w:val="000000"/>
                <w:kern w:val="0"/>
                <w:lang w:eastAsia="nl-BE" w:bidi="ar-SA"/>
              </w:rPr>
            </w:pPr>
            <w:ins w:id="2032" w:author="Unknown Author" w:date="2019-08-13T21:03:41Z">
              <w:r>
                <w:rPr>
                  <w:rFonts w:eastAsia="Times New Roman" w:cs="Times New Roman"/>
                  <w:color w:val="000000"/>
                  <w:kern w:val="0"/>
                  <w:lang w:eastAsia="nl-BE" w:bidi="ar-SA"/>
                </w:rPr>
              </w:r>
            </w:ins>
          </w:p>
        </w:tc>
        <w:tc>
          <w:tcPr>
            <w:tcW w:w="321" w:type="dxa"/>
            <w:tcBorders/>
            <w:shd w:fill="auto" w:val="clear"/>
          </w:tcPr>
          <w:p>
            <w:pPr>
              <w:pStyle w:val="Normal"/>
              <w:widowControl/>
              <w:suppressAutoHyphens w:val="false"/>
              <w:jc w:val="center"/>
              <w:rPr>
                <w:rFonts w:eastAsia="Times New Roman" w:cs="Times New Roman"/>
                <w:color w:val="000000"/>
                <w:kern w:val="0"/>
                <w:lang w:eastAsia="nl-BE" w:bidi="ar-SA"/>
              </w:rPr>
            </w:pPr>
            <w:ins w:id="2033" w:author="Unknown Author" w:date="2019-08-13T21:03:41Z">
              <w:r>
                <w:rPr>
                  <w:rFonts w:eastAsia="Times New Roman" w:cs="Times New Roman"/>
                  <w:color w:val="000000"/>
                  <w:kern w:val="0"/>
                  <w:lang w:eastAsia="nl-BE" w:bidi="ar-SA"/>
                </w:rPr>
              </w:r>
            </w:ins>
          </w:p>
        </w:tc>
        <w:tc>
          <w:tcPr>
            <w:tcW w:w="1580" w:type="dxa"/>
            <w:gridSpan w:val="2"/>
            <w:tcBorders>
              <w:bottom w:val="single" w:sz="4" w:space="0" w:color="000000"/>
              <w:insideH w:val="single" w:sz="4" w:space="0" w:color="000000"/>
            </w:tcBorders>
            <w:shd w:fill="auto" w:val="clear"/>
            <w:vAlign w:val="bottom"/>
          </w:tcPr>
          <w:p>
            <w:pPr>
              <w:pStyle w:val="Normal"/>
              <w:widowControl/>
              <w:suppressAutoHyphens w:val="false"/>
              <w:jc w:val="center"/>
              <w:rPr/>
            </w:pPr>
            <w:ins w:id="2034" w:author="Unknown Author" w:date="2019-08-13T21:03:41Z">
              <w:r>
                <w:rPr>
                  <w:rFonts w:eastAsia="Times New Roman" w:cs="Times New Roman"/>
                  <w:color w:val="000000"/>
                  <w:kern w:val="0"/>
                  <w:lang w:eastAsia="nl-BE" w:bidi="ar-SA"/>
                </w:rPr>
                <w:t>Valence</w:t>
              </w:r>
            </w:ins>
          </w:p>
        </w:tc>
      </w:tr>
      <w:tr>
        <w:trPr>
          <w:trHeight w:val="315" w:hRule="atLeast"/>
        </w:trPr>
        <w:tc>
          <w:tcPr>
            <w:tcW w:w="3379" w:type="dxa"/>
            <w:tcBorders>
              <w:bottom w:val="single" w:sz="4" w:space="0" w:color="000000"/>
              <w:insideH w:val="single" w:sz="4" w:space="0" w:color="000000"/>
            </w:tcBorders>
            <w:shd w:fill="auto" w:val="clear"/>
            <w:vAlign w:val="bottom"/>
          </w:tcPr>
          <w:p>
            <w:pPr>
              <w:pStyle w:val="Normal"/>
              <w:widowControl/>
              <w:suppressAutoHyphens w:val="false"/>
              <w:rPr/>
            </w:pPr>
            <w:ins w:id="2035" w:author="Unknown Author" w:date="2019-08-13T21:03:41Z">
              <w:r>
                <w:rPr>
                  <w:rFonts w:eastAsia="Times New Roman" w:cs="Times New Roman"/>
                  <w:color w:val="000000"/>
                  <w:kern w:val="0"/>
                  <w:lang w:eastAsia="nl-BE" w:bidi="ar-SA"/>
                </w:rPr>
                <w:t>Category</w:t>
              </w:r>
            </w:ins>
          </w:p>
        </w:tc>
        <w:tc>
          <w:tcPr>
            <w:tcW w:w="313" w:type="dxa"/>
            <w:tcBorders>
              <w:top w:val="single" w:sz="4" w:space="0" w:color="000000"/>
              <w:bottom w:val="single" w:sz="4" w:space="0" w:color="000000"/>
              <w:insideH w:val="single" w:sz="4" w:space="0" w:color="000000"/>
            </w:tcBorders>
            <w:shd w:fill="auto" w:val="clear"/>
            <w:vAlign w:val="bottom"/>
          </w:tcPr>
          <w:p>
            <w:pPr>
              <w:pStyle w:val="Normal"/>
              <w:widowControl/>
              <w:suppressAutoHyphens w:val="false"/>
              <w:jc w:val="right"/>
              <w:rPr/>
            </w:pPr>
            <w:ins w:id="2036" w:author="Unknown Author" w:date="2019-08-13T21:03:41Z">
              <w:r>
                <w:rPr>
                  <w:rFonts w:eastAsia="Times New Roman" w:cs="Times New Roman"/>
                  <w:i/>
                  <w:iCs/>
                  <w:color w:val="000000"/>
                  <w:kern w:val="0"/>
                  <w:lang w:eastAsia="nl-BE" w:bidi="ar-SA"/>
                </w:rPr>
                <w:t>K</w:t>
              </w:r>
            </w:ins>
          </w:p>
        </w:tc>
        <w:tc>
          <w:tcPr>
            <w:tcW w:w="880" w:type="dxa"/>
            <w:tcBorders>
              <w:top w:val="single" w:sz="4" w:space="0" w:color="000000"/>
              <w:bottom w:val="single" w:sz="4" w:space="0" w:color="000000"/>
              <w:insideH w:val="single" w:sz="4" w:space="0" w:color="000000"/>
            </w:tcBorders>
            <w:shd w:fill="auto" w:val="clear"/>
            <w:vAlign w:val="bottom"/>
          </w:tcPr>
          <w:p>
            <w:pPr>
              <w:pStyle w:val="Normal"/>
              <w:widowControl/>
              <w:suppressAutoHyphens w:val="false"/>
              <w:jc w:val="right"/>
              <w:rPr/>
            </w:pPr>
            <w:ins w:id="2037" w:author="Unknown Author" w:date="2019-08-13T21:03:41Z">
              <w:r>
                <w:rPr>
                  <w:rFonts w:eastAsia="Times New Roman" w:cs="Times New Roman"/>
                  <w:i/>
                  <w:iCs/>
                  <w:color w:val="000000"/>
                  <w:kern w:val="0"/>
                  <w:lang w:eastAsia="nl-BE" w:bidi="ar-SA"/>
                </w:rPr>
                <w:t>k</w:t>
              </w:r>
            </w:ins>
            <w:ins w:id="2038" w:author="Unknown Author" w:date="2019-08-13T21:03:41Z">
              <w:r>
                <w:rPr>
                  <w:rFonts w:eastAsia="Times New Roman" w:cs="Times New Roman"/>
                  <w:i/>
                  <w:iCs/>
                  <w:color w:val="000000"/>
                  <w:kern w:val="0"/>
                  <w:vertAlign w:val="subscript"/>
                  <w:lang w:eastAsia="nl-BE" w:bidi="ar-SA"/>
                </w:rPr>
                <w:t>max</w:t>
              </w:r>
            </w:ins>
          </w:p>
        </w:tc>
        <w:tc>
          <w:tcPr>
            <w:tcW w:w="1255" w:type="dxa"/>
            <w:tcBorders>
              <w:top w:val="single" w:sz="4" w:space="0" w:color="000000"/>
              <w:bottom w:val="single" w:sz="4" w:space="0" w:color="000000"/>
              <w:insideH w:val="single" w:sz="4" w:space="0" w:color="000000"/>
            </w:tcBorders>
            <w:shd w:fill="auto" w:val="clear"/>
            <w:vAlign w:val="bottom"/>
          </w:tcPr>
          <w:p>
            <w:pPr>
              <w:pStyle w:val="Normal"/>
              <w:widowControl/>
              <w:suppressAutoHyphens w:val="false"/>
              <w:jc w:val="right"/>
              <w:rPr/>
            </w:pPr>
            <w:ins w:id="2039" w:author="Unknown Author" w:date="2019-08-13T21:03:41Z">
              <w:r>
                <w:rPr>
                  <w:rFonts w:eastAsia="Times New Roman" w:cs="Times New Roman"/>
                  <w:i/>
                  <w:iCs/>
                  <w:color w:val="000000"/>
                  <w:kern w:val="0"/>
                  <w:lang w:eastAsia="nl-BE" w:bidi="ar-SA"/>
                </w:rPr>
                <w:t>w</w:t>
              </w:r>
            </w:ins>
            <w:ins w:id="2040" w:author="Unknown Author" w:date="2019-08-13T21:03:41Z">
              <w:r>
                <w:rPr>
                  <w:rFonts w:eastAsia="Times New Roman" w:cs="Times New Roman"/>
                  <w:i/>
                  <w:iCs/>
                  <w:color w:val="000000"/>
                  <w:kern w:val="0"/>
                  <w:vertAlign w:val="subscript"/>
                  <w:lang w:eastAsia="nl-BE" w:bidi="ar-SA"/>
                </w:rPr>
                <w:t>max</w:t>
              </w:r>
            </w:ins>
          </w:p>
        </w:tc>
        <w:tc>
          <w:tcPr>
            <w:tcW w:w="200" w:type="dxa"/>
            <w:tcBorders>
              <w:top w:val="single" w:sz="4" w:space="0" w:color="000000"/>
              <w:bottom w:val="single" w:sz="4" w:space="0" w:color="000000"/>
              <w:insideH w:val="single" w:sz="4" w:space="0" w:color="000000"/>
            </w:tcBorders>
            <w:shd w:fill="auto" w:val="clear"/>
            <w:vAlign w:val="bottom"/>
          </w:tcPr>
          <w:p>
            <w:pPr>
              <w:pStyle w:val="Normal"/>
              <w:widowControl/>
              <w:suppressAutoHyphens w:val="false"/>
              <w:rPr/>
            </w:pPr>
            <w:ins w:id="2041" w:author="Unknown Author" w:date="2019-08-13T21:03:41Z">
              <w:r>
                <w:rPr>
                  <w:rFonts w:eastAsia="Times New Roman" w:cs="Times New Roman"/>
                  <w:color w:val="000000"/>
                  <w:kern w:val="0"/>
                  <w:lang w:eastAsia="nl-BE" w:bidi="ar-SA"/>
                </w:rPr>
                <w:t> </w:t>
              </w:r>
            </w:ins>
          </w:p>
        </w:tc>
        <w:tc>
          <w:tcPr>
            <w:tcW w:w="366" w:type="dxa"/>
            <w:tcBorders>
              <w:bottom w:val="single" w:sz="4" w:space="0" w:color="000000"/>
              <w:insideH w:val="single" w:sz="4" w:space="0" w:color="000000"/>
            </w:tcBorders>
            <w:shd w:fill="auto" w:val="clear"/>
          </w:tcPr>
          <w:p>
            <w:pPr>
              <w:pStyle w:val="Normal"/>
              <w:widowControl/>
              <w:suppressAutoHyphens w:val="false"/>
              <w:jc w:val="right"/>
              <w:rPr>
                <w:rFonts w:eastAsia="Times New Roman" w:cs="Times New Roman"/>
                <w:i/>
                <w:i/>
                <w:iCs/>
                <w:color w:val="000000"/>
                <w:kern w:val="0"/>
                <w:lang w:eastAsia="nl-BE" w:bidi="ar-SA"/>
              </w:rPr>
            </w:pPr>
            <w:ins w:id="2042" w:author="Unknown Author" w:date="2019-08-13T21:03:41Z">
              <w:r>
                <w:rPr>
                  <w:rFonts w:eastAsia="Times New Roman" w:cs="Times New Roman"/>
                  <w:i/>
                  <w:iCs/>
                  <w:color w:val="000000"/>
                  <w:kern w:val="0"/>
                  <w:lang w:eastAsia="nl-BE" w:bidi="ar-SA"/>
                </w:rPr>
              </w:r>
            </w:ins>
          </w:p>
        </w:tc>
        <w:tc>
          <w:tcPr>
            <w:tcW w:w="321" w:type="dxa"/>
            <w:tcBorders>
              <w:bottom w:val="single" w:sz="4" w:space="0" w:color="000000"/>
              <w:insideH w:val="single" w:sz="4" w:space="0" w:color="000000"/>
            </w:tcBorders>
            <w:shd w:fill="auto" w:val="clear"/>
          </w:tcPr>
          <w:p>
            <w:pPr>
              <w:pStyle w:val="Normal"/>
              <w:widowControl/>
              <w:suppressAutoHyphens w:val="false"/>
              <w:jc w:val="right"/>
              <w:rPr>
                <w:rFonts w:eastAsia="Times New Roman" w:cs="Times New Roman"/>
                <w:i/>
                <w:i/>
                <w:iCs/>
                <w:color w:val="000000"/>
                <w:kern w:val="0"/>
                <w:lang w:eastAsia="nl-BE" w:bidi="ar-SA"/>
              </w:rPr>
            </w:pPr>
            <w:ins w:id="2043" w:author="Unknown Author" w:date="2019-08-13T21:03:41Z">
              <w:r>
                <w:rPr>
                  <w:rFonts w:eastAsia="Times New Roman" w:cs="Times New Roman"/>
                  <w:i/>
                  <w:iCs/>
                  <w:color w:val="000000"/>
                  <w:kern w:val="0"/>
                  <w:lang w:eastAsia="nl-BE" w:bidi="ar-SA"/>
                </w:rPr>
              </w:r>
            </w:ins>
          </w:p>
        </w:tc>
        <w:tc>
          <w:tcPr>
            <w:tcW w:w="395" w:type="dxa"/>
            <w:tcBorders>
              <w:top w:val="single" w:sz="4" w:space="0" w:color="000000"/>
              <w:bottom w:val="single" w:sz="4" w:space="0" w:color="000000"/>
              <w:insideH w:val="single" w:sz="4" w:space="0" w:color="000000"/>
            </w:tcBorders>
            <w:shd w:fill="auto" w:val="clear"/>
            <w:vAlign w:val="bottom"/>
          </w:tcPr>
          <w:p>
            <w:pPr>
              <w:pStyle w:val="Normal"/>
              <w:widowControl/>
              <w:suppressAutoHyphens w:val="false"/>
              <w:jc w:val="right"/>
              <w:rPr/>
            </w:pPr>
            <w:ins w:id="2044" w:author="Unknown Author" w:date="2019-08-13T21:03:41Z">
              <w:r>
                <w:rPr>
                  <w:rFonts w:eastAsia="Times New Roman" w:cs="Times New Roman"/>
                  <w:i/>
                  <w:iCs/>
                  <w:color w:val="000000"/>
                  <w:kern w:val="0"/>
                  <w:lang w:eastAsia="nl-BE" w:bidi="ar-SA"/>
                </w:rPr>
                <w:t>k</w:t>
              </w:r>
            </w:ins>
          </w:p>
        </w:tc>
        <w:tc>
          <w:tcPr>
            <w:tcW w:w="1185" w:type="dxa"/>
            <w:tcBorders>
              <w:top w:val="single" w:sz="4" w:space="0" w:color="000000"/>
              <w:bottom w:val="single" w:sz="4" w:space="0" w:color="000000"/>
              <w:insideH w:val="single" w:sz="4" w:space="0" w:color="000000"/>
            </w:tcBorders>
            <w:shd w:fill="auto" w:val="clear"/>
            <w:vAlign w:val="bottom"/>
          </w:tcPr>
          <w:p>
            <w:pPr>
              <w:pStyle w:val="Normal"/>
              <w:widowControl/>
              <w:suppressAutoHyphens w:val="false"/>
              <w:jc w:val="right"/>
              <w:rPr/>
            </w:pPr>
            <w:ins w:id="2045" w:author="Unknown Author" w:date="2019-08-13T21:03:41Z">
              <w:r>
                <w:rPr>
                  <w:rFonts w:eastAsia="Times New Roman" w:cs="Times New Roman"/>
                  <w:i/>
                  <w:iCs/>
                  <w:color w:val="000000"/>
                  <w:kern w:val="0"/>
                  <w:lang w:eastAsia="nl-BE" w:bidi="ar-SA"/>
                </w:rPr>
                <w:t>w</w:t>
              </w:r>
            </w:ins>
          </w:p>
        </w:tc>
      </w:tr>
      <w:tr>
        <w:trPr>
          <w:trHeight w:val="315" w:hRule="atLeast"/>
        </w:trPr>
        <w:tc>
          <w:tcPr>
            <w:tcW w:w="3379" w:type="dxa"/>
            <w:tcBorders/>
            <w:shd w:fill="auto" w:val="clear"/>
            <w:vAlign w:val="bottom"/>
          </w:tcPr>
          <w:p>
            <w:pPr>
              <w:pStyle w:val="Normal"/>
              <w:widowControl/>
              <w:suppressAutoHyphens w:val="false"/>
              <w:rPr/>
            </w:pPr>
            <w:ins w:id="2046" w:author="Unknown Author" w:date="2019-08-13T21:03:41Z">
              <w:r>
                <w:rPr>
                  <w:rFonts w:eastAsia="Times New Roman" w:cs="Times New Roman"/>
                  <w:color w:val="000000"/>
                  <w:kern w:val="0"/>
                  <w:lang w:eastAsia="nl-BE" w:bidi="ar-SA"/>
                </w:rPr>
                <w:t>A quality judgment</w:t>
              </w:r>
            </w:ins>
          </w:p>
        </w:tc>
        <w:tc>
          <w:tcPr>
            <w:tcW w:w="313" w:type="dxa"/>
            <w:tcBorders/>
            <w:shd w:fill="auto" w:val="clear"/>
            <w:vAlign w:val="bottom"/>
          </w:tcPr>
          <w:p>
            <w:pPr>
              <w:pStyle w:val="Normal"/>
              <w:widowControl/>
              <w:suppressAutoHyphens w:val="false"/>
              <w:jc w:val="right"/>
              <w:rPr/>
            </w:pPr>
            <w:ins w:id="2047" w:author="Unknown Author" w:date="2019-08-13T21:03:41Z">
              <w:r>
                <w:rPr>
                  <w:rFonts w:eastAsia="Times New Roman" w:cs="Times New Roman"/>
                  <w:color w:val="000000"/>
                  <w:kern w:val="0"/>
                  <w:lang w:eastAsia="nl-BE" w:bidi="ar-SA"/>
                </w:rPr>
                <w:t>4</w:t>
              </w:r>
            </w:ins>
          </w:p>
        </w:tc>
        <w:tc>
          <w:tcPr>
            <w:tcW w:w="880" w:type="dxa"/>
            <w:tcBorders/>
            <w:shd w:fill="auto" w:val="clear"/>
            <w:vAlign w:val="bottom"/>
          </w:tcPr>
          <w:p>
            <w:pPr>
              <w:pStyle w:val="Normal"/>
              <w:widowControl/>
              <w:suppressAutoHyphens w:val="false"/>
              <w:jc w:val="right"/>
              <w:rPr/>
            </w:pPr>
            <w:ins w:id="2048" w:author="Unknown Author" w:date="2019-08-13T21:03:41Z">
              <w:r>
                <w:rPr>
                  <w:rFonts w:eastAsia="Times New Roman" w:cs="Times New Roman"/>
                  <w:color w:val="000000"/>
                  <w:kern w:val="0"/>
                  <w:lang w:eastAsia="nl-BE" w:bidi="ar-SA"/>
                </w:rPr>
                <w:t>4</w:t>
              </w:r>
            </w:ins>
          </w:p>
        </w:tc>
        <w:tc>
          <w:tcPr>
            <w:tcW w:w="1255" w:type="dxa"/>
            <w:tcBorders/>
            <w:shd w:fill="auto" w:val="clear"/>
            <w:vAlign w:val="bottom"/>
          </w:tcPr>
          <w:p>
            <w:pPr>
              <w:pStyle w:val="Normal"/>
              <w:widowControl/>
              <w:suppressAutoHyphens w:val="false"/>
              <w:jc w:val="right"/>
              <w:rPr/>
            </w:pPr>
            <w:ins w:id="2049" w:author="Unknown Author" w:date="2019-08-13T21:03:41Z">
              <w:r>
                <w:rPr>
                  <w:rFonts w:eastAsia="Times New Roman" w:cs="Times New Roman"/>
                  <w:color w:val="000000"/>
                  <w:kern w:val="0"/>
                  <w:lang w:eastAsia="nl-BE" w:bidi="ar-SA"/>
                </w:rPr>
                <w:t>0.76</w:t>
              </w:r>
            </w:ins>
          </w:p>
        </w:tc>
        <w:tc>
          <w:tcPr>
            <w:tcW w:w="200" w:type="dxa"/>
            <w:tcBorders/>
            <w:shd w:fill="auto" w:val="clear"/>
            <w:vAlign w:val="bottom"/>
          </w:tcPr>
          <w:p>
            <w:pPr>
              <w:pStyle w:val="Normal"/>
              <w:widowControl/>
              <w:suppressAutoHyphens w:val="false"/>
              <w:rPr>
                <w:rFonts w:eastAsia="Times New Roman" w:cs="Times New Roman"/>
                <w:color w:val="000000"/>
                <w:kern w:val="0"/>
                <w:lang w:eastAsia="nl-BE" w:bidi="ar-SA"/>
              </w:rPr>
            </w:pPr>
            <w:ins w:id="2050" w:author="Unknown Author" w:date="2019-08-13T21:03:41Z">
              <w:r>
                <w:rPr>
                  <w:rFonts w:eastAsia="Times New Roman" w:cs="Times New Roman"/>
                  <w:color w:val="000000"/>
                  <w:kern w:val="0"/>
                  <w:lang w:eastAsia="nl-BE" w:bidi="ar-SA"/>
                </w:rPr>
              </w:r>
            </w:ins>
          </w:p>
        </w:tc>
        <w:tc>
          <w:tcPr>
            <w:tcW w:w="366" w:type="dxa"/>
            <w:tcBorders/>
            <w:shd w:fill="auto" w:val="clear"/>
          </w:tcPr>
          <w:p>
            <w:pPr>
              <w:pStyle w:val="Normal"/>
              <w:widowControl/>
              <w:suppressAutoHyphens w:val="false"/>
              <w:jc w:val="right"/>
              <w:rPr>
                <w:rFonts w:eastAsia="Times New Roman" w:cs="Times New Roman"/>
                <w:color w:val="000000"/>
                <w:kern w:val="0"/>
                <w:lang w:eastAsia="nl-BE" w:bidi="ar-SA"/>
              </w:rPr>
            </w:pPr>
            <w:ins w:id="2051" w:author="Unknown Author" w:date="2019-08-13T21:03:41Z">
              <w:r>
                <w:rPr>
                  <w:rFonts w:eastAsia="Times New Roman" w:cs="Times New Roman"/>
                  <w:color w:val="000000"/>
                  <w:kern w:val="0"/>
                  <w:lang w:eastAsia="nl-BE" w:bidi="ar-SA"/>
                </w:rPr>
              </w:r>
            </w:ins>
          </w:p>
        </w:tc>
        <w:tc>
          <w:tcPr>
            <w:tcW w:w="321" w:type="dxa"/>
            <w:tcBorders/>
            <w:shd w:fill="auto" w:val="clear"/>
          </w:tcPr>
          <w:p>
            <w:pPr>
              <w:pStyle w:val="Normal"/>
              <w:widowControl/>
              <w:suppressAutoHyphens w:val="false"/>
              <w:jc w:val="right"/>
              <w:rPr>
                <w:rFonts w:eastAsia="Times New Roman" w:cs="Times New Roman"/>
                <w:color w:val="000000"/>
                <w:kern w:val="0"/>
                <w:lang w:eastAsia="nl-BE" w:bidi="ar-SA"/>
              </w:rPr>
            </w:pPr>
            <w:ins w:id="2052" w:author="Unknown Author" w:date="2019-08-13T21:03:41Z">
              <w:r>
                <w:rPr>
                  <w:rFonts w:eastAsia="Times New Roman" w:cs="Times New Roman"/>
                  <w:color w:val="000000"/>
                  <w:kern w:val="0"/>
                  <w:lang w:eastAsia="nl-BE" w:bidi="ar-SA"/>
                </w:rPr>
              </w:r>
            </w:ins>
          </w:p>
        </w:tc>
        <w:tc>
          <w:tcPr>
            <w:tcW w:w="395" w:type="dxa"/>
            <w:tcBorders/>
            <w:shd w:fill="auto" w:val="clear"/>
            <w:vAlign w:val="bottom"/>
          </w:tcPr>
          <w:p>
            <w:pPr>
              <w:pStyle w:val="Normal"/>
              <w:widowControl/>
              <w:suppressAutoHyphens w:val="false"/>
              <w:jc w:val="right"/>
              <w:rPr/>
            </w:pPr>
            <w:ins w:id="2053" w:author="Unknown Author" w:date="2019-08-13T21:03:41Z">
              <w:r>
                <w:rPr>
                  <w:rFonts w:eastAsia="Times New Roman" w:cs="Times New Roman"/>
                  <w:color w:val="000000"/>
                  <w:kern w:val="0"/>
                  <w:lang w:eastAsia="nl-BE" w:bidi="ar-SA"/>
                </w:rPr>
                <w:t>1</w:t>
              </w:r>
            </w:ins>
          </w:p>
        </w:tc>
        <w:tc>
          <w:tcPr>
            <w:tcW w:w="1185" w:type="dxa"/>
            <w:tcBorders/>
            <w:shd w:fill="auto" w:val="clear"/>
            <w:vAlign w:val="bottom"/>
          </w:tcPr>
          <w:p>
            <w:pPr>
              <w:pStyle w:val="Normal"/>
              <w:widowControl/>
              <w:suppressAutoHyphens w:val="false"/>
              <w:jc w:val="right"/>
              <w:rPr/>
            </w:pPr>
            <w:ins w:id="2054" w:author="Unknown Author" w:date="2019-08-13T21:03:41Z">
              <w:r>
                <w:rPr>
                  <w:rFonts w:eastAsia="Times New Roman" w:cs="Times New Roman"/>
                  <w:color w:val="000000"/>
                  <w:kern w:val="0"/>
                  <w:lang w:eastAsia="nl-BE" w:bidi="ar-SA"/>
                </w:rPr>
                <w:t>0.01</w:t>
              </w:r>
            </w:ins>
          </w:p>
        </w:tc>
      </w:tr>
      <w:tr>
        <w:trPr>
          <w:trHeight w:val="315" w:hRule="atLeast"/>
        </w:trPr>
        <w:tc>
          <w:tcPr>
            <w:tcW w:w="3379" w:type="dxa"/>
            <w:tcBorders/>
            <w:shd w:fill="auto" w:val="clear"/>
            <w:vAlign w:val="bottom"/>
          </w:tcPr>
          <w:p>
            <w:pPr>
              <w:pStyle w:val="Normal"/>
              <w:widowControl/>
              <w:suppressAutoHyphens w:val="false"/>
              <w:rPr/>
            </w:pPr>
            <w:ins w:id="2055" w:author="Unknown Author" w:date="2019-08-13T21:03:41Z">
              <w:r>
                <w:rPr>
                  <w:rFonts w:eastAsia="Times New Roman" w:cs="Times New Roman"/>
                  <w:color w:val="000000"/>
                  <w:kern w:val="0"/>
                  <w:lang w:eastAsia="nl-BE" w:bidi="ar-SA"/>
                </w:rPr>
                <w:t>Description of a quantity</w:t>
              </w:r>
            </w:ins>
          </w:p>
        </w:tc>
        <w:tc>
          <w:tcPr>
            <w:tcW w:w="313" w:type="dxa"/>
            <w:tcBorders/>
            <w:shd w:fill="auto" w:val="clear"/>
            <w:vAlign w:val="bottom"/>
          </w:tcPr>
          <w:p>
            <w:pPr>
              <w:pStyle w:val="Normal"/>
              <w:widowControl/>
              <w:suppressAutoHyphens w:val="false"/>
              <w:jc w:val="right"/>
              <w:rPr/>
            </w:pPr>
            <w:ins w:id="2056" w:author="Unknown Author" w:date="2019-08-13T21:03:41Z">
              <w:r>
                <w:rPr>
                  <w:rFonts w:eastAsia="Times New Roman" w:cs="Times New Roman"/>
                  <w:color w:val="000000"/>
                  <w:kern w:val="0"/>
                  <w:lang w:eastAsia="nl-BE" w:bidi="ar-SA"/>
                </w:rPr>
                <w:t>4</w:t>
              </w:r>
            </w:ins>
          </w:p>
        </w:tc>
        <w:tc>
          <w:tcPr>
            <w:tcW w:w="880" w:type="dxa"/>
            <w:tcBorders/>
            <w:shd w:fill="auto" w:val="clear"/>
            <w:vAlign w:val="bottom"/>
          </w:tcPr>
          <w:p>
            <w:pPr>
              <w:pStyle w:val="Normal"/>
              <w:widowControl/>
              <w:suppressAutoHyphens w:val="false"/>
              <w:jc w:val="right"/>
              <w:rPr/>
            </w:pPr>
            <w:ins w:id="2057" w:author="Unknown Author" w:date="2019-08-13T21:03:41Z">
              <w:r>
                <w:rPr>
                  <w:rFonts w:eastAsia="Times New Roman" w:cs="Times New Roman"/>
                  <w:color w:val="000000"/>
                  <w:kern w:val="0"/>
                  <w:lang w:eastAsia="nl-BE" w:bidi="ar-SA"/>
                </w:rPr>
                <w:t>1</w:t>
              </w:r>
            </w:ins>
          </w:p>
        </w:tc>
        <w:tc>
          <w:tcPr>
            <w:tcW w:w="1255" w:type="dxa"/>
            <w:tcBorders/>
            <w:shd w:fill="auto" w:val="clear"/>
            <w:vAlign w:val="bottom"/>
          </w:tcPr>
          <w:p>
            <w:pPr>
              <w:pStyle w:val="Normal"/>
              <w:widowControl/>
              <w:suppressAutoHyphens w:val="false"/>
              <w:jc w:val="right"/>
              <w:rPr/>
            </w:pPr>
            <w:ins w:id="2058" w:author="Unknown Author" w:date="2019-08-13T21:03:41Z">
              <w:r>
                <w:rPr>
                  <w:rFonts w:eastAsia="Times New Roman" w:cs="Times New Roman"/>
                  <w:color w:val="000000"/>
                  <w:kern w:val="0"/>
                  <w:lang w:eastAsia="nl-BE" w:bidi="ar-SA"/>
                </w:rPr>
                <w:t>0.73</w:t>
              </w:r>
            </w:ins>
          </w:p>
        </w:tc>
        <w:tc>
          <w:tcPr>
            <w:tcW w:w="200" w:type="dxa"/>
            <w:tcBorders/>
            <w:shd w:fill="auto" w:val="clear"/>
            <w:vAlign w:val="bottom"/>
          </w:tcPr>
          <w:p>
            <w:pPr>
              <w:pStyle w:val="Normal"/>
              <w:widowControl/>
              <w:suppressAutoHyphens w:val="false"/>
              <w:rPr>
                <w:rFonts w:eastAsia="Times New Roman" w:cs="Times New Roman"/>
                <w:color w:val="000000"/>
                <w:kern w:val="0"/>
                <w:lang w:eastAsia="nl-BE" w:bidi="ar-SA"/>
              </w:rPr>
            </w:pPr>
            <w:ins w:id="2059" w:author="Unknown Author" w:date="2019-08-13T21:03:41Z">
              <w:r>
                <w:rPr>
                  <w:rFonts w:eastAsia="Times New Roman" w:cs="Times New Roman"/>
                  <w:color w:val="000000"/>
                  <w:kern w:val="0"/>
                  <w:lang w:eastAsia="nl-BE" w:bidi="ar-SA"/>
                </w:rPr>
              </w:r>
            </w:ins>
          </w:p>
        </w:tc>
        <w:tc>
          <w:tcPr>
            <w:tcW w:w="366" w:type="dxa"/>
            <w:tcBorders/>
            <w:shd w:fill="auto" w:val="clear"/>
          </w:tcPr>
          <w:p>
            <w:pPr>
              <w:pStyle w:val="Normal"/>
              <w:widowControl/>
              <w:suppressAutoHyphens w:val="false"/>
              <w:jc w:val="right"/>
              <w:rPr>
                <w:rFonts w:eastAsia="Times New Roman" w:cs="Times New Roman"/>
                <w:color w:val="000000"/>
                <w:kern w:val="0"/>
                <w:lang w:eastAsia="nl-BE" w:bidi="ar-SA"/>
              </w:rPr>
            </w:pPr>
            <w:ins w:id="2060" w:author="Unknown Author" w:date="2019-08-13T21:03:41Z">
              <w:r>
                <w:rPr>
                  <w:rFonts w:eastAsia="Times New Roman" w:cs="Times New Roman"/>
                  <w:color w:val="000000"/>
                  <w:kern w:val="0"/>
                  <w:lang w:eastAsia="nl-BE" w:bidi="ar-SA"/>
                </w:rPr>
              </w:r>
            </w:ins>
          </w:p>
        </w:tc>
        <w:tc>
          <w:tcPr>
            <w:tcW w:w="321" w:type="dxa"/>
            <w:tcBorders/>
            <w:shd w:fill="auto" w:val="clear"/>
          </w:tcPr>
          <w:p>
            <w:pPr>
              <w:pStyle w:val="Normal"/>
              <w:widowControl/>
              <w:suppressAutoHyphens w:val="false"/>
              <w:jc w:val="right"/>
              <w:rPr>
                <w:rFonts w:eastAsia="Times New Roman" w:cs="Times New Roman"/>
                <w:color w:val="000000"/>
                <w:kern w:val="0"/>
                <w:lang w:eastAsia="nl-BE" w:bidi="ar-SA"/>
              </w:rPr>
            </w:pPr>
            <w:ins w:id="2061" w:author="Unknown Author" w:date="2019-08-13T21:03:41Z">
              <w:r>
                <w:rPr>
                  <w:rFonts w:eastAsia="Times New Roman" w:cs="Times New Roman"/>
                  <w:color w:val="000000"/>
                  <w:kern w:val="0"/>
                  <w:lang w:eastAsia="nl-BE" w:bidi="ar-SA"/>
                </w:rPr>
              </w:r>
            </w:ins>
          </w:p>
        </w:tc>
        <w:tc>
          <w:tcPr>
            <w:tcW w:w="395" w:type="dxa"/>
            <w:tcBorders/>
            <w:shd w:fill="auto" w:val="clear"/>
            <w:vAlign w:val="bottom"/>
          </w:tcPr>
          <w:p>
            <w:pPr>
              <w:pStyle w:val="Normal"/>
              <w:widowControl/>
              <w:suppressAutoHyphens w:val="false"/>
              <w:jc w:val="right"/>
              <w:rPr/>
            </w:pPr>
            <w:ins w:id="2062" w:author="Unknown Author" w:date="2019-08-13T21:03:41Z">
              <w:r>
                <w:rPr>
                  <w:rFonts w:eastAsia="Times New Roman" w:cs="Times New Roman"/>
                  <w:color w:val="000000"/>
                  <w:kern w:val="0"/>
                  <w:lang w:eastAsia="nl-BE" w:bidi="ar-SA"/>
                </w:rPr>
                <w:t>1</w:t>
              </w:r>
            </w:ins>
          </w:p>
        </w:tc>
        <w:tc>
          <w:tcPr>
            <w:tcW w:w="1185" w:type="dxa"/>
            <w:tcBorders/>
            <w:shd w:fill="auto" w:val="clear"/>
            <w:vAlign w:val="bottom"/>
          </w:tcPr>
          <w:p>
            <w:pPr>
              <w:pStyle w:val="Normal"/>
              <w:widowControl/>
              <w:suppressAutoHyphens w:val="false"/>
              <w:jc w:val="right"/>
              <w:rPr/>
            </w:pPr>
            <w:ins w:id="2063" w:author="Unknown Author" w:date="2019-08-13T21:03:41Z">
              <w:r>
                <w:rPr>
                  <w:rFonts w:eastAsia="Times New Roman" w:cs="Times New Roman"/>
                  <w:color w:val="000000"/>
                  <w:kern w:val="0"/>
                  <w:lang w:eastAsia="nl-BE" w:bidi="ar-SA"/>
                </w:rPr>
                <w:t>0.73</w:t>
              </w:r>
            </w:ins>
          </w:p>
        </w:tc>
      </w:tr>
      <w:tr>
        <w:trPr>
          <w:trHeight w:val="315" w:hRule="atLeast"/>
        </w:trPr>
        <w:tc>
          <w:tcPr>
            <w:tcW w:w="3379" w:type="dxa"/>
            <w:tcBorders/>
            <w:shd w:fill="auto" w:val="clear"/>
            <w:vAlign w:val="bottom"/>
          </w:tcPr>
          <w:p>
            <w:pPr>
              <w:pStyle w:val="Normal"/>
              <w:widowControl/>
              <w:suppressAutoHyphens w:val="false"/>
              <w:rPr/>
            </w:pPr>
            <w:ins w:id="2064" w:author="Unknown Author" w:date="2019-08-13T21:03:41Z">
              <w:r>
                <w:rPr>
                  <w:rFonts w:eastAsia="Times New Roman" w:cs="Times New Roman"/>
                  <w:color w:val="000000"/>
                  <w:kern w:val="0"/>
                  <w:lang w:eastAsia="nl-BE" w:bidi="ar-SA"/>
                </w:rPr>
                <w:t>Descr. of weather circumstances</w:t>
              </w:r>
            </w:ins>
          </w:p>
        </w:tc>
        <w:tc>
          <w:tcPr>
            <w:tcW w:w="313" w:type="dxa"/>
            <w:tcBorders/>
            <w:shd w:fill="auto" w:val="clear"/>
            <w:vAlign w:val="bottom"/>
          </w:tcPr>
          <w:p>
            <w:pPr>
              <w:pStyle w:val="Normal"/>
              <w:widowControl/>
              <w:suppressAutoHyphens w:val="false"/>
              <w:jc w:val="right"/>
              <w:rPr/>
            </w:pPr>
            <w:ins w:id="2065" w:author="Unknown Author" w:date="2019-08-13T21:03:41Z">
              <w:r>
                <w:rPr>
                  <w:rFonts w:eastAsia="Times New Roman" w:cs="Times New Roman"/>
                  <w:color w:val="000000"/>
                  <w:kern w:val="0"/>
                  <w:lang w:eastAsia="nl-BE" w:bidi="ar-SA"/>
                </w:rPr>
                <w:t>4</w:t>
              </w:r>
            </w:ins>
          </w:p>
        </w:tc>
        <w:tc>
          <w:tcPr>
            <w:tcW w:w="880" w:type="dxa"/>
            <w:tcBorders/>
            <w:shd w:fill="auto" w:val="clear"/>
            <w:vAlign w:val="bottom"/>
          </w:tcPr>
          <w:p>
            <w:pPr>
              <w:pStyle w:val="Normal"/>
              <w:widowControl/>
              <w:suppressAutoHyphens w:val="false"/>
              <w:jc w:val="right"/>
              <w:rPr/>
            </w:pPr>
            <w:ins w:id="2066" w:author="Unknown Author" w:date="2019-08-13T21:03:41Z">
              <w:r>
                <w:rPr>
                  <w:rFonts w:eastAsia="Times New Roman" w:cs="Times New Roman"/>
                  <w:color w:val="000000"/>
                  <w:kern w:val="0"/>
                  <w:lang w:eastAsia="nl-BE" w:bidi="ar-SA"/>
                </w:rPr>
                <w:t>3</w:t>
              </w:r>
            </w:ins>
          </w:p>
        </w:tc>
        <w:tc>
          <w:tcPr>
            <w:tcW w:w="1255" w:type="dxa"/>
            <w:tcBorders/>
            <w:shd w:fill="auto" w:val="clear"/>
            <w:vAlign w:val="bottom"/>
          </w:tcPr>
          <w:p>
            <w:pPr>
              <w:pStyle w:val="Normal"/>
              <w:widowControl/>
              <w:suppressAutoHyphens w:val="false"/>
              <w:jc w:val="right"/>
              <w:rPr/>
            </w:pPr>
            <w:ins w:id="2067" w:author="Unknown Author" w:date="2019-08-13T21:03:41Z">
              <w:r>
                <w:rPr>
                  <w:rFonts w:eastAsia="Times New Roman" w:cs="Times New Roman"/>
                  <w:color w:val="000000"/>
                  <w:kern w:val="0"/>
                  <w:lang w:eastAsia="nl-BE" w:bidi="ar-SA"/>
                </w:rPr>
                <w:t>0.45</w:t>
              </w:r>
            </w:ins>
          </w:p>
        </w:tc>
        <w:tc>
          <w:tcPr>
            <w:tcW w:w="200" w:type="dxa"/>
            <w:tcBorders/>
            <w:shd w:fill="auto" w:val="clear"/>
            <w:vAlign w:val="bottom"/>
          </w:tcPr>
          <w:p>
            <w:pPr>
              <w:pStyle w:val="Normal"/>
              <w:widowControl/>
              <w:suppressAutoHyphens w:val="false"/>
              <w:rPr>
                <w:rFonts w:eastAsia="Times New Roman" w:cs="Times New Roman"/>
                <w:color w:val="000000"/>
                <w:kern w:val="0"/>
                <w:lang w:eastAsia="nl-BE" w:bidi="ar-SA"/>
              </w:rPr>
            </w:pPr>
            <w:ins w:id="2068" w:author="Unknown Author" w:date="2019-08-13T21:03:41Z">
              <w:r>
                <w:rPr>
                  <w:rFonts w:eastAsia="Times New Roman" w:cs="Times New Roman"/>
                  <w:color w:val="000000"/>
                  <w:kern w:val="0"/>
                  <w:lang w:eastAsia="nl-BE" w:bidi="ar-SA"/>
                </w:rPr>
              </w:r>
            </w:ins>
          </w:p>
        </w:tc>
        <w:tc>
          <w:tcPr>
            <w:tcW w:w="366" w:type="dxa"/>
            <w:tcBorders/>
            <w:shd w:fill="auto" w:val="clear"/>
          </w:tcPr>
          <w:p>
            <w:pPr>
              <w:pStyle w:val="Normal"/>
              <w:widowControl/>
              <w:suppressAutoHyphens w:val="false"/>
              <w:jc w:val="right"/>
              <w:rPr>
                <w:rFonts w:eastAsia="Times New Roman" w:cs="Times New Roman"/>
                <w:color w:val="000000"/>
                <w:kern w:val="0"/>
                <w:lang w:eastAsia="nl-BE" w:bidi="ar-SA"/>
              </w:rPr>
            </w:pPr>
            <w:ins w:id="2069" w:author="Unknown Author" w:date="2019-08-13T21:03:41Z">
              <w:r>
                <w:rPr>
                  <w:rFonts w:eastAsia="Times New Roman" w:cs="Times New Roman"/>
                  <w:color w:val="000000"/>
                  <w:kern w:val="0"/>
                  <w:lang w:eastAsia="nl-BE" w:bidi="ar-SA"/>
                </w:rPr>
              </w:r>
            </w:ins>
          </w:p>
        </w:tc>
        <w:tc>
          <w:tcPr>
            <w:tcW w:w="321" w:type="dxa"/>
            <w:tcBorders/>
            <w:shd w:fill="auto" w:val="clear"/>
          </w:tcPr>
          <w:p>
            <w:pPr>
              <w:pStyle w:val="Normal"/>
              <w:widowControl/>
              <w:suppressAutoHyphens w:val="false"/>
              <w:jc w:val="right"/>
              <w:rPr>
                <w:rFonts w:eastAsia="Times New Roman" w:cs="Times New Roman"/>
                <w:color w:val="000000"/>
                <w:kern w:val="0"/>
                <w:lang w:eastAsia="nl-BE" w:bidi="ar-SA"/>
              </w:rPr>
            </w:pPr>
            <w:ins w:id="2070" w:author="Unknown Author" w:date="2019-08-13T21:03:41Z">
              <w:r>
                <w:rPr>
                  <w:rFonts w:eastAsia="Times New Roman" w:cs="Times New Roman"/>
                  <w:color w:val="000000"/>
                  <w:kern w:val="0"/>
                  <w:lang w:eastAsia="nl-BE" w:bidi="ar-SA"/>
                </w:rPr>
              </w:r>
            </w:ins>
          </w:p>
        </w:tc>
        <w:tc>
          <w:tcPr>
            <w:tcW w:w="395" w:type="dxa"/>
            <w:tcBorders/>
            <w:shd w:fill="auto" w:val="clear"/>
            <w:vAlign w:val="bottom"/>
          </w:tcPr>
          <w:p>
            <w:pPr>
              <w:pStyle w:val="Normal"/>
              <w:widowControl/>
              <w:suppressAutoHyphens w:val="false"/>
              <w:jc w:val="right"/>
              <w:rPr/>
            </w:pPr>
            <w:ins w:id="2071" w:author="Unknown Author" w:date="2019-08-13T21:03:41Z">
              <w:r>
                <w:rPr>
                  <w:rFonts w:eastAsia="Times New Roman" w:cs="Times New Roman"/>
                  <w:color w:val="000000"/>
                  <w:kern w:val="0"/>
                  <w:lang w:eastAsia="nl-BE" w:bidi="ar-SA"/>
                </w:rPr>
                <w:t>1</w:t>
              </w:r>
            </w:ins>
          </w:p>
        </w:tc>
        <w:tc>
          <w:tcPr>
            <w:tcW w:w="1185" w:type="dxa"/>
            <w:tcBorders/>
            <w:shd w:fill="auto" w:val="clear"/>
            <w:vAlign w:val="bottom"/>
          </w:tcPr>
          <w:p>
            <w:pPr>
              <w:pStyle w:val="Normal"/>
              <w:widowControl/>
              <w:suppressAutoHyphens w:val="false"/>
              <w:jc w:val="right"/>
              <w:rPr/>
            </w:pPr>
            <w:ins w:id="2072" w:author="Unknown Author" w:date="2019-08-13T21:03:41Z">
              <w:r>
                <w:rPr>
                  <w:rFonts w:eastAsia="Times New Roman" w:cs="Times New Roman"/>
                  <w:color w:val="000000"/>
                  <w:kern w:val="0"/>
                  <w:lang w:eastAsia="nl-BE" w:bidi="ar-SA"/>
                </w:rPr>
                <w:t>0.14</w:t>
              </w:r>
            </w:ins>
          </w:p>
        </w:tc>
      </w:tr>
      <w:tr>
        <w:trPr>
          <w:trHeight w:val="315" w:hRule="atLeast"/>
        </w:trPr>
        <w:tc>
          <w:tcPr>
            <w:tcW w:w="3379" w:type="dxa"/>
            <w:tcBorders/>
            <w:shd w:fill="auto" w:val="clear"/>
            <w:vAlign w:val="bottom"/>
          </w:tcPr>
          <w:p>
            <w:pPr>
              <w:pStyle w:val="Normal"/>
              <w:widowControl/>
              <w:suppressAutoHyphens w:val="false"/>
              <w:rPr/>
            </w:pPr>
            <w:ins w:id="2073" w:author="Unknown Author" w:date="2019-08-13T21:03:41Z">
              <w:r>
                <w:rPr>
                  <w:rFonts w:eastAsia="Times New Roman" w:cs="Times New Roman"/>
                  <w:color w:val="000000"/>
                  <w:kern w:val="0"/>
                  <w:lang w:eastAsia="nl-BE" w:bidi="ar-SA"/>
                </w:rPr>
                <w:t>Descr. of a landscape</w:t>
              </w:r>
            </w:ins>
          </w:p>
        </w:tc>
        <w:tc>
          <w:tcPr>
            <w:tcW w:w="313" w:type="dxa"/>
            <w:tcBorders/>
            <w:shd w:fill="auto" w:val="clear"/>
            <w:vAlign w:val="bottom"/>
          </w:tcPr>
          <w:p>
            <w:pPr>
              <w:pStyle w:val="Normal"/>
              <w:widowControl/>
              <w:suppressAutoHyphens w:val="false"/>
              <w:jc w:val="right"/>
              <w:rPr/>
            </w:pPr>
            <w:ins w:id="2074" w:author="Unknown Author" w:date="2019-08-13T21:03:41Z">
              <w:r>
                <w:rPr>
                  <w:rFonts w:eastAsia="Times New Roman" w:cs="Times New Roman"/>
                  <w:color w:val="000000"/>
                  <w:kern w:val="0"/>
                  <w:lang w:eastAsia="nl-BE" w:bidi="ar-SA"/>
                </w:rPr>
                <w:t>5</w:t>
              </w:r>
            </w:ins>
          </w:p>
        </w:tc>
        <w:tc>
          <w:tcPr>
            <w:tcW w:w="880" w:type="dxa"/>
            <w:tcBorders/>
            <w:shd w:fill="auto" w:val="clear"/>
            <w:vAlign w:val="bottom"/>
          </w:tcPr>
          <w:p>
            <w:pPr>
              <w:pStyle w:val="Normal"/>
              <w:widowControl/>
              <w:suppressAutoHyphens w:val="false"/>
              <w:jc w:val="right"/>
              <w:rPr/>
            </w:pPr>
            <w:ins w:id="2075" w:author="Unknown Author" w:date="2019-08-13T21:03:41Z">
              <w:r>
                <w:rPr>
                  <w:rFonts w:eastAsia="Times New Roman" w:cs="Times New Roman"/>
                  <w:color w:val="000000"/>
                  <w:kern w:val="0"/>
                  <w:lang w:eastAsia="nl-BE" w:bidi="ar-SA"/>
                </w:rPr>
                <w:t>2</w:t>
              </w:r>
            </w:ins>
          </w:p>
        </w:tc>
        <w:tc>
          <w:tcPr>
            <w:tcW w:w="1255" w:type="dxa"/>
            <w:tcBorders/>
            <w:shd w:fill="auto" w:val="clear"/>
            <w:vAlign w:val="bottom"/>
          </w:tcPr>
          <w:p>
            <w:pPr>
              <w:pStyle w:val="Normal"/>
              <w:widowControl/>
              <w:suppressAutoHyphens w:val="false"/>
              <w:jc w:val="right"/>
              <w:rPr/>
            </w:pPr>
            <w:ins w:id="2076" w:author="Unknown Author" w:date="2019-08-13T21:03:41Z">
              <w:r>
                <w:rPr>
                  <w:rFonts w:eastAsia="Times New Roman" w:cs="Times New Roman"/>
                  <w:color w:val="000000"/>
                  <w:kern w:val="0"/>
                  <w:lang w:eastAsia="nl-BE" w:bidi="ar-SA"/>
                </w:rPr>
                <w:t>0.62</w:t>
              </w:r>
            </w:ins>
          </w:p>
        </w:tc>
        <w:tc>
          <w:tcPr>
            <w:tcW w:w="200" w:type="dxa"/>
            <w:tcBorders/>
            <w:shd w:fill="auto" w:val="clear"/>
            <w:vAlign w:val="bottom"/>
          </w:tcPr>
          <w:p>
            <w:pPr>
              <w:pStyle w:val="Normal"/>
              <w:widowControl/>
              <w:suppressAutoHyphens w:val="false"/>
              <w:rPr>
                <w:rFonts w:eastAsia="Times New Roman" w:cs="Times New Roman"/>
                <w:color w:val="000000"/>
                <w:kern w:val="0"/>
                <w:lang w:eastAsia="nl-BE" w:bidi="ar-SA"/>
              </w:rPr>
            </w:pPr>
            <w:ins w:id="2077" w:author="Unknown Author" w:date="2019-08-13T21:03:41Z">
              <w:r>
                <w:rPr>
                  <w:rFonts w:eastAsia="Times New Roman" w:cs="Times New Roman"/>
                  <w:color w:val="000000"/>
                  <w:kern w:val="0"/>
                  <w:lang w:eastAsia="nl-BE" w:bidi="ar-SA"/>
                </w:rPr>
              </w:r>
            </w:ins>
          </w:p>
        </w:tc>
        <w:tc>
          <w:tcPr>
            <w:tcW w:w="366" w:type="dxa"/>
            <w:tcBorders/>
            <w:shd w:fill="auto" w:val="clear"/>
          </w:tcPr>
          <w:p>
            <w:pPr>
              <w:pStyle w:val="Normal"/>
              <w:widowControl/>
              <w:suppressAutoHyphens w:val="false"/>
              <w:jc w:val="right"/>
              <w:rPr>
                <w:rFonts w:eastAsia="Times New Roman" w:cs="Times New Roman"/>
                <w:color w:val="000000"/>
                <w:kern w:val="0"/>
                <w:lang w:eastAsia="nl-BE" w:bidi="ar-SA"/>
              </w:rPr>
            </w:pPr>
            <w:ins w:id="2078" w:author="Unknown Author" w:date="2019-08-13T21:03:41Z">
              <w:r>
                <w:rPr>
                  <w:rFonts w:eastAsia="Times New Roman" w:cs="Times New Roman"/>
                  <w:color w:val="000000"/>
                  <w:kern w:val="0"/>
                  <w:lang w:eastAsia="nl-BE" w:bidi="ar-SA"/>
                </w:rPr>
              </w:r>
            </w:ins>
          </w:p>
        </w:tc>
        <w:tc>
          <w:tcPr>
            <w:tcW w:w="321" w:type="dxa"/>
            <w:tcBorders/>
            <w:shd w:fill="auto" w:val="clear"/>
          </w:tcPr>
          <w:p>
            <w:pPr>
              <w:pStyle w:val="Normal"/>
              <w:widowControl/>
              <w:suppressAutoHyphens w:val="false"/>
              <w:jc w:val="right"/>
              <w:rPr>
                <w:rFonts w:eastAsia="Times New Roman" w:cs="Times New Roman"/>
                <w:color w:val="000000"/>
                <w:kern w:val="0"/>
                <w:lang w:eastAsia="nl-BE" w:bidi="ar-SA"/>
              </w:rPr>
            </w:pPr>
            <w:ins w:id="2079" w:author="Unknown Author" w:date="2019-08-13T21:03:41Z">
              <w:r>
                <w:rPr>
                  <w:rFonts w:eastAsia="Times New Roman" w:cs="Times New Roman"/>
                  <w:color w:val="000000"/>
                  <w:kern w:val="0"/>
                  <w:lang w:eastAsia="nl-BE" w:bidi="ar-SA"/>
                </w:rPr>
              </w:r>
            </w:ins>
          </w:p>
        </w:tc>
        <w:tc>
          <w:tcPr>
            <w:tcW w:w="395" w:type="dxa"/>
            <w:tcBorders/>
            <w:shd w:fill="auto" w:val="clear"/>
            <w:vAlign w:val="bottom"/>
          </w:tcPr>
          <w:p>
            <w:pPr>
              <w:pStyle w:val="Normal"/>
              <w:widowControl/>
              <w:suppressAutoHyphens w:val="false"/>
              <w:jc w:val="right"/>
              <w:rPr/>
            </w:pPr>
            <w:ins w:id="2080" w:author="Unknown Author" w:date="2019-08-13T21:03:41Z">
              <w:r>
                <w:rPr>
                  <w:rFonts w:eastAsia="Times New Roman" w:cs="Times New Roman"/>
                  <w:color w:val="000000"/>
                  <w:kern w:val="0"/>
                  <w:lang w:eastAsia="nl-BE" w:bidi="ar-SA"/>
                </w:rPr>
                <w:t>1</w:t>
              </w:r>
            </w:ins>
          </w:p>
        </w:tc>
        <w:tc>
          <w:tcPr>
            <w:tcW w:w="1185" w:type="dxa"/>
            <w:tcBorders/>
            <w:shd w:fill="auto" w:val="clear"/>
            <w:vAlign w:val="bottom"/>
          </w:tcPr>
          <w:p>
            <w:pPr>
              <w:pStyle w:val="Normal"/>
              <w:widowControl/>
              <w:suppressAutoHyphens w:val="false"/>
              <w:jc w:val="right"/>
              <w:rPr/>
            </w:pPr>
            <w:ins w:id="2081" w:author="Unknown Author" w:date="2019-08-13T21:03:41Z">
              <w:r>
                <w:rPr>
                  <w:rFonts w:eastAsia="Times New Roman" w:cs="Times New Roman"/>
                  <w:color w:val="000000"/>
                  <w:kern w:val="0"/>
                  <w:lang w:eastAsia="nl-BE" w:bidi="ar-SA"/>
                </w:rPr>
                <w:t>0.38</w:t>
              </w:r>
            </w:ins>
          </w:p>
        </w:tc>
      </w:tr>
      <w:tr>
        <w:trPr>
          <w:trHeight w:val="315" w:hRule="atLeast"/>
        </w:trPr>
        <w:tc>
          <w:tcPr>
            <w:tcW w:w="3379" w:type="dxa"/>
            <w:tcBorders/>
            <w:shd w:fill="auto" w:val="clear"/>
            <w:vAlign w:val="bottom"/>
          </w:tcPr>
          <w:p>
            <w:pPr>
              <w:pStyle w:val="Normal"/>
              <w:widowControl/>
              <w:suppressAutoHyphens w:val="false"/>
              <w:rPr/>
            </w:pPr>
            <w:ins w:id="2082" w:author="Unknown Author" w:date="2019-08-13T21:03:41Z">
              <w:r>
                <w:rPr>
                  <w:rFonts w:eastAsia="Times New Roman" w:cs="Times New Roman"/>
                  <w:color w:val="000000"/>
                  <w:kern w:val="0"/>
                  <w:lang w:eastAsia="nl-BE" w:bidi="ar-SA"/>
                </w:rPr>
                <w:t>Descr. of a work of art</w:t>
              </w:r>
            </w:ins>
          </w:p>
        </w:tc>
        <w:tc>
          <w:tcPr>
            <w:tcW w:w="313" w:type="dxa"/>
            <w:tcBorders/>
            <w:shd w:fill="auto" w:val="clear"/>
            <w:vAlign w:val="bottom"/>
          </w:tcPr>
          <w:p>
            <w:pPr>
              <w:pStyle w:val="Normal"/>
              <w:widowControl/>
              <w:suppressAutoHyphens w:val="false"/>
              <w:jc w:val="right"/>
              <w:rPr/>
            </w:pPr>
            <w:ins w:id="2083" w:author="Unknown Author" w:date="2019-08-13T21:03:41Z">
              <w:r>
                <w:rPr>
                  <w:rFonts w:eastAsia="Times New Roman" w:cs="Times New Roman"/>
                  <w:color w:val="000000"/>
                  <w:kern w:val="0"/>
                  <w:lang w:eastAsia="nl-BE" w:bidi="ar-SA"/>
                </w:rPr>
                <w:t>6</w:t>
              </w:r>
            </w:ins>
          </w:p>
        </w:tc>
        <w:tc>
          <w:tcPr>
            <w:tcW w:w="880" w:type="dxa"/>
            <w:tcBorders/>
            <w:shd w:fill="auto" w:val="clear"/>
            <w:vAlign w:val="bottom"/>
          </w:tcPr>
          <w:p>
            <w:pPr>
              <w:pStyle w:val="Normal"/>
              <w:widowControl/>
              <w:suppressAutoHyphens w:val="false"/>
              <w:jc w:val="right"/>
              <w:rPr/>
            </w:pPr>
            <w:ins w:id="2084" w:author="Unknown Author" w:date="2019-08-13T21:03:41Z">
              <w:r>
                <w:rPr>
                  <w:rFonts w:eastAsia="Times New Roman" w:cs="Times New Roman"/>
                  <w:color w:val="000000"/>
                  <w:kern w:val="0"/>
                  <w:lang w:eastAsia="nl-BE" w:bidi="ar-SA"/>
                </w:rPr>
                <w:t>1</w:t>
              </w:r>
            </w:ins>
          </w:p>
        </w:tc>
        <w:tc>
          <w:tcPr>
            <w:tcW w:w="1255" w:type="dxa"/>
            <w:tcBorders/>
            <w:shd w:fill="auto" w:val="clear"/>
            <w:vAlign w:val="bottom"/>
          </w:tcPr>
          <w:p>
            <w:pPr>
              <w:pStyle w:val="Normal"/>
              <w:widowControl/>
              <w:suppressAutoHyphens w:val="false"/>
              <w:jc w:val="right"/>
              <w:rPr/>
            </w:pPr>
            <w:ins w:id="2085" w:author="Unknown Author" w:date="2019-08-13T21:03:41Z">
              <w:r>
                <w:rPr>
                  <w:rFonts w:eastAsia="Times New Roman" w:cs="Times New Roman"/>
                  <w:color w:val="000000"/>
                  <w:kern w:val="0"/>
                  <w:lang w:eastAsia="nl-BE" w:bidi="ar-SA"/>
                </w:rPr>
                <w:t>0.47</w:t>
              </w:r>
            </w:ins>
          </w:p>
        </w:tc>
        <w:tc>
          <w:tcPr>
            <w:tcW w:w="200" w:type="dxa"/>
            <w:tcBorders/>
            <w:shd w:fill="auto" w:val="clear"/>
            <w:vAlign w:val="bottom"/>
          </w:tcPr>
          <w:p>
            <w:pPr>
              <w:pStyle w:val="Normal"/>
              <w:widowControl/>
              <w:suppressAutoHyphens w:val="false"/>
              <w:rPr>
                <w:rFonts w:eastAsia="Times New Roman" w:cs="Times New Roman"/>
                <w:color w:val="000000"/>
                <w:kern w:val="0"/>
                <w:lang w:eastAsia="nl-BE" w:bidi="ar-SA"/>
              </w:rPr>
            </w:pPr>
            <w:ins w:id="2086" w:author="Unknown Author" w:date="2019-08-13T21:03:41Z">
              <w:r>
                <w:rPr>
                  <w:rFonts w:eastAsia="Times New Roman" w:cs="Times New Roman"/>
                  <w:color w:val="000000"/>
                  <w:kern w:val="0"/>
                  <w:lang w:eastAsia="nl-BE" w:bidi="ar-SA"/>
                </w:rPr>
              </w:r>
            </w:ins>
          </w:p>
        </w:tc>
        <w:tc>
          <w:tcPr>
            <w:tcW w:w="366" w:type="dxa"/>
            <w:tcBorders/>
            <w:shd w:fill="auto" w:val="clear"/>
          </w:tcPr>
          <w:p>
            <w:pPr>
              <w:pStyle w:val="Normal"/>
              <w:widowControl/>
              <w:suppressAutoHyphens w:val="false"/>
              <w:jc w:val="right"/>
              <w:rPr>
                <w:rFonts w:eastAsia="Times New Roman" w:cs="Times New Roman"/>
                <w:color w:val="000000"/>
                <w:kern w:val="0"/>
                <w:lang w:eastAsia="nl-BE" w:bidi="ar-SA"/>
              </w:rPr>
            </w:pPr>
            <w:ins w:id="2087" w:author="Unknown Author" w:date="2019-08-13T21:03:41Z">
              <w:r>
                <w:rPr>
                  <w:rFonts w:eastAsia="Times New Roman" w:cs="Times New Roman"/>
                  <w:color w:val="000000"/>
                  <w:kern w:val="0"/>
                  <w:lang w:eastAsia="nl-BE" w:bidi="ar-SA"/>
                </w:rPr>
              </w:r>
            </w:ins>
          </w:p>
        </w:tc>
        <w:tc>
          <w:tcPr>
            <w:tcW w:w="321" w:type="dxa"/>
            <w:tcBorders/>
            <w:shd w:fill="auto" w:val="clear"/>
          </w:tcPr>
          <w:p>
            <w:pPr>
              <w:pStyle w:val="Normal"/>
              <w:widowControl/>
              <w:suppressAutoHyphens w:val="false"/>
              <w:jc w:val="right"/>
              <w:rPr>
                <w:rFonts w:eastAsia="Times New Roman" w:cs="Times New Roman"/>
                <w:color w:val="000000"/>
                <w:kern w:val="0"/>
                <w:lang w:eastAsia="nl-BE" w:bidi="ar-SA"/>
              </w:rPr>
            </w:pPr>
            <w:ins w:id="2088" w:author="Unknown Author" w:date="2019-08-13T21:03:41Z">
              <w:r>
                <w:rPr>
                  <w:rFonts w:eastAsia="Times New Roman" w:cs="Times New Roman"/>
                  <w:color w:val="000000"/>
                  <w:kern w:val="0"/>
                  <w:lang w:eastAsia="nl-BE" w:bidi="ar-SA"/>
                </w:rPr>
              </w:r>
            </w:ins>
          </w:p>
        </w:tc>
        <w:tc>
          <w:tcPr>
            <w:tcW w:w="395" w:type="dxa"/>
            <w:tcBorders/>
            <w:shd w:fill="auto" w:val="clear"/>
            <w:vAlign w:val="bottom"/>
          </w:tcPr>
          <w:p>
            <w:pPr>
              <w:pStyle w:val="Normal"/>
              <w:widowControl/>
              <w:suppressAutoHyphens w:val="false"/>
              <w:jc w:val="right"/>
              <w:rPr/>
            </w:pPr>
            <w:ins w:id="2089" w:author="Unknown Author" w:date="2019-08-13T21:03:41Z">
              <w:r>
                <w:rPr>
                  <w:rFonts w:eastAsia="Times New Roman" w:cs="Times New Roman"/>
                  <w:color w:val="000000"/>
                  <w:kern w:val="0"/>
                  <w:lang w:eastAsia="nl-BE" w:bidi="ar-SA"/>
                </w:rPr>
                <w:t>2</w:t>
              </w:r>
            </w:ins>
          </w:p>
        </w:tc>
        <w:tc>
          <w:tcPr>
            <w:tcW w:w="1185" w:type="dxa"/>
            <w:tcBorders/>
            <w:shd w:fill="auto" w:val="clear"/>
            <w:vAlign w:val="bottom"/>
          </w:tcPr>
          <w:p>
            <w:pPr>
              <w:pStyle w:val="Normal"/>
              <w:widowControl/>
              <w:suppressAutoHyphens w:val="false"/>
              <w:jc w:val="right"/>
              <w:rPr/>
            </w:pPr>
            <w:ins w:id="2090" w:author="Unknown Author" w:date="2019-08-13T21:03:41Z">
              <w:r>
                <w:rPr>
                  <w:rFonts w:eastAsia="Times New Roman" w:cs="Times New Roman"/>
                  <w:color w:val="000000"/>
                  <w:kern w:val="0"/>
                  <w:lang w:eastAsia="nl-BE" w:bidi="ar-SA"/>
                </w:rPr>
                <w:t>0.06</w:t>
              </w:r>
            </w:ins>
          </w:p>
        </w:tc>
      </w:tr>
      <w:tr>
        <w:trPr>
          <w:trHeight w:val="315" w:hRule="atLeast"/>
        </w:trPr>
        <w:tc>
          <w:tcPr>
            <w:tcW w:w="3379" w:type="dxa"/>
            <w:tcBorders/>
            <w:shd w:fill="auto" w:val="clear"/>
            <w:vAlign w:val="bottom"/>
          </w:tcPr>
          <w:p>
            <w:pPr>
              <w:pStyle w:val="Normal"/>
              <w:widowControl/>
              <w:suppressAutoHyphens w:val="false"/>
              <w:rPr/>
            </w:pPr>
            <w:ins w:id="2091" w:author="Unknown Author" w:date="2019-08-13T21:03:41Z">
              <w:r>
                <w:rPr>
                  <w:rFonts w:eastAsia="Times New Roman" w:cs="Times New Roman"/>
                  <w:color w:val="000000"/>
                  <w:kern w:val="0"/>
                  <w:lang w:eastAsia="nl-BE" w:bidi="ar-SA"/>
                </w:rPr>
                <w:t>Descr. of the taste of food</w:t>
              </w:r>
            </w:ins>
          </w:p>
        </w:tc>
        <w:tc>
          <w:tcPr>
            <w:tcW w:w="313" w:type="dxa"/>
            <w:tcBorders/>
            <w:shd w:fill="auto" w:val="clear"/>
            <w:vAlign w:val="bottom"/>
          </w:tcPr>
          <w:p>
            <w:pPr>
              <w:pStyle w:val="Normal"/>
              <w:widowControl/>
              <w:suppressAutoHyphens w:val="false"/>
              <w:jc w:val="right"/>
              <w:rPr/>
            </w:pPr>
            <w:ins w:id="2092" w:author="Unknown Author" w:date="2019-08-13T21:03:41Z">
              <w:r>
                <w:rPr>
                  <w:rFonts w:eastAsia="Times New Roman" w:cs="Times New Roman"/>
                  <w:color w:val="000000"/>
                  <w:kern w:val="0"/>
                  <w:lang w:eastAsia="nl-BE" w:bidi="ar-SA"/>
                </w:rPr>
                <w:t>6</w:t>
              </w:r>
            </w:ins>
          </w:p>
        </w:tc>
        <w:tc>
          <w:tcPr>
            <w:tcW w:w="880" w:type="dxa"/>
            <w:tcBorders/>
            <w:shd w:fill="auto" w:val="clear"/>
            <w:vAlign w:val="bottom"/>
          </w:tcPr>
          <w:p>
            <w:pPr>
              <w:pStyle w:val="Normal"/>
              <w:widowControl/>
              <w:suppressAutoHyphens w:val="false"/>
              <w:jc w:val="right"/>
              <w:rPr/>
            </w:pPr>
            <w:ins w:id="2093" w:author="Unknown Author" w:date="2019-08-13T21:03:41Z">
              <w:r>
                <w:rPr>
                  <w:rFonts w:eastAsia="Times New Roman" w:cs="Times New Roman"/>
                  <w:color w:val="000000"/>
                  <w:kern w:val="0"/>
                  <w:lang w:eastAsia="nl-BE" w:bidi="ar-SA"/>
                </w:rPr>
                <w:t>2</w:t>
              </w:r>
            </w:ins>
          </w:p>
        </w:tc>
        <w:tc>
          <w:tcPr>
            <w:tcW w:w="1255" w:type="dxa"/>
            <w:tcBorders/>
            <w:shd w:fill="auto" w:val="clear"/>
            <w:vAlign w:val="bottom"/>
          </w:tcPr>
          <w:p>
            <w:pPr>
              <w:pStyle w:val="Normal"/>
              <w:widowControl/>
              <w:suppressAutoHyphens w:val="false"/>
              <w:jc w:val="right"/>
              <w:rPr/>
            </w:pPr>
            <w:ins w:id="2094" w:author="Unknown Author" w:date="2019-08-13T21:03:41Z">
              <w:r>
                <w:rPr>
                  <w:rFonts w:eastAsia="Times New Roman" w:cs="Times New Roman"/>
                  <w:color w:val="000000"/>
                  <w:kern w:val="0"/>
                  <w:lang w:eastAsia="nl-BE" w:bidi="ar-SA"/>
                </w:rPr>
                <w:t>0.27</w:t>
              </w:r>
            </w:ins>
          </w:p>
        </w:tc>
        <w:tc>
          <w:tcPr>
            <w:tcW w:w="200" w:type="dxa"/>
            <w:tcBorders/>
            <w:shd w:fill="auto" w:val="clear"/>
            <w:vAlign w:val="bottom"/>
          </w:tcPr>
          <w:p>
            <w:pPr>
              <w:pStyle w:val="Normal"/>
              <w:widowControl/>
              <w:suppressAutoHyphens w:val="false"/>
              <w:rPr>
                <w:rFonts w:eastAsia="Times New Roman" w:cs="Times New Roman"/>
                <w:color w:val="000000"/>
                <w:kern w:val="0"/>
                <w:lang w:eastAsia="nl-BE" w:bidi="ar-SA"/>
              </w:rPr>
            </w:pPr>
            <w:ins w:id="2095" w:author="Unknown Author" w:date="2019-08-13T21:03:41Z">
              <w:r>
                <w:rPr>
                  <w:rFonts w:eastAsia="Times New Roman" w:cs="Times New Roman"/>
                  <w:color w:val="000000"/>
                  <w:kern w:val="0"/>
                  <w:lang w:eastAsia="nl-BE" w:bidi="ar-SA"/>
                </w:rPr>
              </w:r>
            </w:ins>
          </w:p>
        </w:tc>
        <w:tc>
          <w:tcPr>
            <w:tcW w:w="366" w:type="dxa"/>
            <w:tcBorders/>
            <w:shd w:fill="auto" w:val="clear"/>
          </w:tcPr>
          <w:p>
            <w:pPr>
              <w:pStyle w:val="Normal"/>
              <w:widowControl/>
              <w:suppressAutoHyphens w:val="false"/>
              <w:jc w:val="right"/>
              <w:rPr>
                <w:rFonts w:eastAsia="Times New Roman" w:cs="Times New Roman"/>
                <w:color w:val="000000"/>
                <w:kern w:val="0"/>
                <w:lang w:eastAsia="nl-BE" w:bidi="ar-SA"/>
              </w:rPr>
            </w:pPr>
            <w:ins w:id="2096" w:author="Unknown Author" w:date="2019-08-13T21:03:41Z">
              <w:r>
                <w:rPr>
                  <w:rFonts w:eastAsia="Times New Roman" w:cs="Times New Roman"/>
                  <w:color w:val="000000"/>
                  <w:kern w:val="0"/>
                  <w:lang w:eastAsia="nl-BE" w:bidi="ar-SA"/>
                </w:rPr>
              </w:r>
            </w:ins>
          </w:p>
        </w:tc>
        <w:tc>
          <w:tcPr>
            <w:tcW w:w="321" w:type="dxa"/>
            <w:tcBorders/>
            <w:shd w:fill="auto" w:val="clear"/>
          </w:tcPr>
          <w:p>
            <w:pPr>
              <w:pStyle w:val="Normal"/>
              <w:widowControl/>
              <w:suppressAutoHyphens w:val="false"/>
              <w:jc w:val="right"/>
              <w:rPr>
                <w:rFonts w:eastAsia="Times New Roman" w:cs="Times New Roman"/>
                <w:color w:val="000000"/>
                <w:kern w:val="0"/>
                <w:lang w:eastAsia="nl-BE" w:bidi="ar-SA"/>
              </w:rPr>
            </w:pPr>
            <w:ins w:id="2097" w:author="Unknown Author" w:date="2019-08-13T21:03:41Z">
              <w:r>
                <w:rPr>
                  <w:rFonts w:eastAsia="Times New Roman" w:cs="Times New Roman"/>
                  <w:color w:val="000000"/>
                  <w:kern w:val="0"/>
                  <w:lang w:eastAsia="nl-BE" w:bidi="ar-SA"/>
                </w:rPr>
              </w:r>
            </w:ins>
          </w:p>
        </w:tc>
        <w:tc>
          <w:tcPr>
            <w:tcW w:w="395" w:type="dxa"/>
            <w:tcBorders/>
            <w:shd w:fill="auto" w:val="clear"/>
            <w:vAlign w:val="bottom"/>
          </w:tcPr>
          <w:p>
            <w:pPr>
              <w:pStyle w:val="Normal"/>
              <w:widowControl/>
              <w:suppressAutoHyphens w:val="false"/>
              <w:jc w:val="right"/>
              <w:rPr/>
            </w:pPr>
            <w:ins w:id="2098" w:author="Unknown Author" w:date="2019-08-13T21:03:41Z">
              <w:r>
                <w:rPr>
                  <w:rFonts w:eastAsia="Times New Roman" w:cs="Times New Roman"/>
                  <w:color w:val="000000"/>
                  <w:kern w:val="0"/>
                  <w:lang w:eastAsia="nl-BE" w:bidi="ar-SA"/>
                </w:rPr>
                <w:t>3</w:t>
              </w:r>
            </w:ins>
          </w:p>
        </w:tc>
        <w:tc>
          <w:tcPr>
            <w:tcW w:w="1185" w:type="dxa"/>
            <w:tcBorders/>
            <w:shd w:fill="auto" w:val="clear"/>
            <w:vAlign w:val="bottom"/>
          </w:tcPr>
          <w:p>
            <w:pPr>
              <w:pStyle w:val="Normal"/>
              <w:widowControl/>
              <w:suppressAutoHyphens w:val="false"/>
              <w:jc w:val="right"/>
              <w:rPr/>
            </w:pPr>
            <w:ins w:id="2099" w:author="Unknown Author" w:date="2019-08-13T21:03:41Z">
              <w:r>
                <w:rPr>
                  <w:rFonts w:eastAsia="Times New Roman" w:cs="Times New Roman"/>
                  <w:color w:val="000000"/>
                  <w:kern w:val="0"/>
                  <w:lang w:eastAsia="nl-BE" w:bidi="ar-SA"/>
                </w:rPr>
                <w:t>0.17</w:t>
              </w:r>
            </w:ins>
          </w:p>
        </w:tc>
      </w:tr>
      <w:tr>
        <w:trPr>
          <w:trHeight w:val="315" w:hRule="atLeast"/>
        </w:trPr>
        <w:tc>
          <w:tcPr>
            <w:tcW w:w="3379" w:type="dxa"/>
            <w:tcBorders/>
            <w:shd w:fill="auto" w:val="clear"/>
            <w:vAlign w:val="bottom"/>
          </w:tcPr>
          <w:p>
            <w:pPr>
              <w:pStyle w:val="Normal"/>
              <w:widowControl/>
              <w:suppressAutoHyphens w:val="false"/>
              <w:rPr/>
            </w:pPr>
            <w:ins w:id="2100" w:author="Unknown Author" w:date="2019-08-13T21:03:41Z">
              <w:r>
                <w:rPr>
                  <w:rFonts w:eastAsia="Times New Roman" w:cs="Times New Roman"/>
                  <w:color w:val="000000"/>
                  <w:kern w:val="0"/>
                  <w:lang w:eastAsia="nl-BE" w:bidi="ar-SA"/>
                </w:rPr>
                <w:t>Color of objects</w:t>
              </w:r>
            </w:ins>
          </w:p>
        </w:tc>
        <w:tc>
          <w:tcPr>
            <w:tcW w:w="313" w:type="dxa"/>
            <w:tcBorders/>
            <w:shd w:fill="auto" w:val="clear"/>
            <w:vAlign w:val="bottom"/>
          </w:tcPr>
          <w:p>
            <w:pPr>
              <w:pStyle w:val="Normal"/>
              <w:widowControl/>
              <w:suppressAutoHyphens w:val="false"/>
              <w:jc w:val="right"/>
              <w:rPr/>
            </w:pPr>
            <w:ins w:id="2101" w:author="Unknown Author" w:date="2019-08-13T21:03:41Z">
              <w:r>
                <w:rPr>
                  <w:rFonts w:eastAsia="Times New Roman" w:cs="Times New Roman"/>
                  <w:color w:val="000000"/>
                  <w:kern w:val="0"/>
                  <w:lang w:eastAsia="nl-BE" w:bidi="ar-SA"/>
                </w:rPr>
                <w:t>5</w:t>
              </w:r>
            </w:ins>
          </w:p>
        </w:tc>
        <w:tc>
          <w:tcPr>
            <w:tcW w:w="880" w:type="dxa"/>
            <w:tcBorders/>
            <w:shd w:fill="auto" w:val="clear"/>
            <w:vAlign w:val="bottom"/>
          </w:tcPr>
          <w:p>
            <w:pPr>
              <w:pStyle w:val="Normal"/>
              <w:widowControl/>
              <w:suppressAutoHyphens w:val="false"/>
              <w:jc w:val="right"/>
              <w:rPr/>
            </w:pPr>
            <w:ins w:id="2102" w:author="Unknown Author" w:date="2019-08-13T21:03:41Z">
              <w:r>
                <w:rPr>
                  <w:rFonts w:eastAsia="Times New Roman" w:cs="Times New Roman"/>
                  <w:color w:val="000000"/>
                  <w:kern w:val="0"/>
                  <w:lang w:eastAsia="nl-BE" w:bidi="ar-SA"/>
                </w:rPr>
                <w:t>1</w:t>
              </w:r>
            </w:ins>
          </w:p>
        </w:tc>
        <w:tc>
          <w:tcPr>
            <w:tcW w:w="1255" w:type="dxa"/>
            <w:tcBorders/>
            <w:shd w:fill="auto" w:val="clear"/>
            <w:vAlign w:val="bottom"/>
          </w:tcPr>
          <w:p>
            <w:pPr>
              <w:pStyle w:val="Normal"/>
              <w:widowControl/>
              <w:suppressAutoHyphens w:val="false"/>
              <w:jc w:val="right"/>
              <w:rPr/>
            </w:pPr>
            <w:ins w:id="2103" w:author="Unknown Author" w:date="2019-08-13T21:03:41Z">
              <w:r>
                <w:rPr>
                  <w:rFonts w:eastAsia="Times New Roman" w:cs="Times New Roman"/>
                  <w:color w:val="000000"/>
                  <w:kern w:val="0"/>
                  <w:lang w:eastAsia="nl-BE" w:bidi="ar-SA"/>
                </w:rPr>
                <w:t>0.35</w:t>
              </w:r>
            </w:ins>
          </w:p>
        </w:tc>
        <w:tc>
          <w:tcPr>
            <w:tcW w:w="200" w:type="dxa"/>
            <w:tcBorders/>
            <w:shd w:fill="auto" w:val="clear"/>
            <w:vAlign w:val="bottom"/>
          </w:tcPr>
          <w:p>
            <w:pPr>
              <w:pStyle w:val="Normal"/>
              <w:widowControl/>
              <w:suppressAutoHyphens w:val="false"/>
              <w:rPr>
                <w:rFonts w:eastAsia="Times New Roman" w:cs="Times New Roman"/>
                <w:color w:val="000000"/>
                <w:kern w:val="0"/>
                <w:lang w:eastAsia="nl-BE" w:bidi="ar-SA"/>
              </w:rPr>
            </w:pPr>
            <w:ins w:id="2104" w:author="Unknown Author" w:date="2019-08-13T21:03:41Z">
              <w:r>
                <w:rPr>
                  <w:rFonts w:eastAsia="Times New Roman" w:cs="Times New Roman"/>
                  <w:color w:val="000000"/>
                  <w:kern w:val="0"/>
                  <w:lang w:eastAsia="nl-BE" w:bidi="ar-SA"/>
                </w:rPr>
              </w:r>
            </w:ins>
          </w:p>
        </w:tc>
        <w:tc>
          <w:tcPr>
            <w:tcW w:w="366" w:type="dxa"/>
            <w:tcBorders/>
            <w:shd w:fill="auto" w:val="clear"/>
          </w:tcPr>
          <w:p>
            <w:pPr>
              <w:pStyle w:val="Normal"/>
              <w:widowControl/>
              <w:suppressAutoHyphens w:val="false"/>
              <w:jc w:val="right"/>
              <w:rPr>
                <w:rFonts w:eastAsia="Times New Roman" w:cs="Times New Roman"/>
                <w:color w:val="000000"/>
                <w:kern w:val="0"/>
                <w:lang w:eastAsia="nl-BE" w:bidi="ar-SA"/>
              </w:rPr>
            </w:pPr>
            <w:ins w:id="2105" w:author="Unknown Author" w:date="2019-08-13T21:03:41Z">
              <w:r>
                <w:rPr>
                  <w:rFonts w:eastAsia="Times New Roman" w:cs="Times New Roman"/>
                  <w:color w:val="000000"/>
                  <w:kern w:val="0"/>
                  <w:lang w:eastAsia="nl-BE" w:bidi="ar-SA"/>
                </w:rPr>
              </w:r>
            </w:ins>
          </w:p>
        </w:tc>
        <w:tc>
          <w:tcPr>
            <w:tcW w:w="321" w:type="dxa"/>
            <w:tcBorders/>
            <w:shd w:fill="auto" w:val="clear"/>
          </w:tcPr>
          <w:p>
            <w:pPr>
              <w:pStyle w:val="Normal"/>
              <w:widowControl/>
              <w:suppressAutoHyphens w:val="false"/>
              <w:jc w:val="right"/>
              <w:rPr>
                <w:rFonts w:eastAsia="Times New Roman" w:cs="Times New Roman"/>
                <w:color w:val="000000"/>
                <w:kern w:val="0"/>
                <w:lang w:eastAsia="nl-BE" w:bidi="ar-SA"/>
              </w:rPr>
            </w:pPr>
            <w:ins w:id="2106" w:author="Unknown Author" w:date="2019-08-13T21:03:41Z">
              <w:r>
                <w:rPr>
                  <w:rFonts w:eastAsia="Times New Roman" w:cs="Times New Roman"/>
                  <w:color w:val="000000"/>
                  <w:kern w:val="0"/>
                  <w:lang w:eastAsia="nl-BE" w:bidi="ar-SA"/>
                </w:rPr>
              </w:r>
            </w:ins>
          </w:p>
        </w:tc>
        <w:tc>
          <w:tcPr>
            <w:tcW w:w="395" w:type="dxa"/>
            <w:tcBorders/>
            <w:shd w:fill="auto" w:val="clear"/>
            <w:vAlign w:val="bottom"/>
          </w:tcPr>
          <w:p>
            <w:pPr>
              <w:pStyle w:val="Normal"/>
              <w:widowControl/>
              <w:suppressAutoHyphens w:val="false"/>
              <w:jc w:val="right"/>
              <w:rPr/>
            </w:pPr>
            <w:ins w:id="2107" w:author="Unknown Author" w:date="2019-08-13T21:03:41Z">
              <w:r>
                <w:rPr>
                  <w:rFonts w:eastAsia="Times New Roman" w:cs="Times New Roman"/>
                  <w:color w:val="000000"/>
                  <w:kern w:val="0"/>
                  <w:lang w:eastAsia="nl-BE" w:bidi="ar-SA"/>
                </w:rPr>
                <w:t>1</w:t>
              </w:r>
            </w:ins>
          </w:p>
        </w:tc>
        <w:tc>
          <w:tcPr>
            <w:tcW w:w="1185" w:type="dxa"/>
            <w:tcBorders/>
            <w:shd w:fill="auto" w:val="clear"/>
            <w:vAlign w:val="bottom"/>
          </w:tcPr>
          <w:p>
            <w:pPr>
              <w:pStyle w:val="Normal"/>
              <w:widowControl/>
              <w:suppressAutoHyphens w:val="false"/>
              <w:jc w:val="right"/>
              <w:rPr/>
            </w:pPr>
            <w:ins w:id="2108" w:author="Unknown Author" w:date="2019-08-13T21:03:41Z">
              <w:r>
                <w:rPr>
                  <w:rFonts w:eastAsia="Times New Roman" w:cs="Times New Roman"/>
                  <w:color w:val="000000"/>
                  <w:kern w:val="0"/>
                  <w:lang w:eastAsia="nl-BE" w:bidi="ar-SA"/>
                </w:rPr>
                <w:t>0.35</w:t>
              </w:r>
            </w:ins>
          </w:p>
        </w:tc>
      </w:tr>
      <w:tr>
        <w:trPr>
          <w:trHeight w:val="315" w:hRule="atLeast"/>
        </w:trPr>
        <w:tc>
          <w:tcPr>
            <w:tcW w:w="3379" w:type="dxa"/>
            <w:tcBorders/>
            <w:shd w:fill="auto" w:val="clear"/>
            <w:vAlign w:val="bottom"/>
          </w:tcPr>
          <w:p>
            <w:pPr>
              <w:pStyle w:val="Normal"/>
              <w:widowControl/>
              <w:suppressAutoHyphens w:val="false"/>
              <w:rPr/>
            </w:pPr>
            <w:ins w:id="2109" w:author="Unknown Author" w:date="2019-08-13T21:03:41Z">
              <w:r>
                <w:rPr>
                  <w:rFonts w:eastAsia="Times New Roman" w:cs="Times New Roman"/>
                  <w:color w:val="000000"/>
                  <w:kern w:val="0"/>
                  <w:lang w:eastAsia="nl-BE" w:bidi="ar-SA"/>
                </w:rPr>
                <w:t>Feel of an object</w:t>
              </w:r>
            </w:ins>
          </w:p>
        </w:tc>
        <w:tc>
          <w:tcPr>
            <w:tcW w:w="313" w:type="dxa"/>
            <w:tcBorders/>
            <w:shd w:fill="auto" w:val="clear"/>
            <w:vAlign w:val="bottom"/>
          </w:tcPr>
          <w:p>
            <w:pPr>
              <w:pStyle w:val="Normal"/>
              <w:widowControl/>
              <w:suppressAutoHyphens w:val="false"/>
              <w:jc w:val="right"/>
              <w:rPr/>
            </w:pPr>
            <w:ins w:id="2110" w:author="Unknown Author" w:date="2019-08-13T21:03:41Z">
              <w:r>
                <w:rPr>
                  <w:rFonts w:eastAsia="Times New Roman" w:cs="Times New Roman"/>
                  <w:color w:val="000000"/>
                  <w:kern w:val="0"/>
                  <w:lang w:eastAsia="nl-BE" w:bidi="ar-SA"/>
                </w:rPr>
                <w:t>6</w:t>
              </w:r>
            </w:ins>
          </w:p>
        </w:tc>
        <w:tc>
          <w:tcPr>
            <w:tcW w:w="880" w:type="dxa"/>
            <w:tcBorders/>
            <w:shd w:fill="auto" w:val="clear"/>
            <w:vAlign w:val="bottom"/>
          </w:tcPr>
          <w:p>
            <w:pPr>
              <w:pStyle w:val="Normal"/>
              <w:widowControl/>
              <w:suppressAutoHyphens w:val="false"/>
              <w:jc w:val="right"/>
              <w:rPr/>
            </w:pPr>
            <w:ins w:id="2111" w:author="Unknown Author" w:date="2019-08-13T21:03:41Z">
              <w:r>
                <w:rPr>
                  <w:rFonts w:eastAsia="Times New Roman" w:cs="Times New Roman"/>
                  <w:color w:val="000000"/>
                  <w:kern w:val="0"/>
                  <w:lang w:eastAsia="nl-BE" w:bidi="ar-SA"/>
                </w:rPr>
                <w:t>2</w:t>
              </w:r>
            </w:ins>
          </w:p>
        </w:tc>
        <w:tc>
          <w:tcPr>
            <w:tcW w:w="1255" w:type="dxa"/>
            <w:tcBorders/>
            <w:shd w:fill="auto" w:val="clear"/>
            <w:vAlign w:val="bottom"/>
          </w:tcPr>
          <w:p>
            <w:pPr>
              <w:pStyle w:val="Normal"/>
              <w:widowControl/>
              <w:suppressAutoHyphens w:val="false"/>
              <w:jc w:val="right"/>
              <w:rPr/>
            </w:pPr>
            <w:ins w:id="2112" w:author="Unknown Author" w:date="2019-08-13T21:03:41Z">
              <w:r>
                <w:rPr>
                  <w:rFonts w:eastAsia="Times New Roman" w:cs="Times New Roman"/>
                  <w:color w:val="000000"/>
                  <w:kern w:val="0"/>
                  <w:lang w:eastAsia="nl-BE" w:bidi="ar-SA"/>
                </w:rPr>
                <w:t>0.39</w:t>
              </w:r>
            </w:ins>
          </w:p>
        </w:tc>
        <w:tc>
          <w:tcPr>
            <w:tcW w:w="200" w:type="dxa"/>
            <w:tcBorders/>
            <w:shd w:fill="auto" w:val="clear"/>
            <w:vAlign w:val="bottom"/>
          </w:tcPr>
          <w:p>
            <w:pPr>
              <w:pStyle w:val="Normal"/>
              <w:widowControl/>
              <w:suppressAutoHyphens w:val="false"/>
              <w:rPr>
                <w:rFonts w:eastAsia="Times New Roman" w:cs="Times New Roman"/>
                <w:color w:val="000000"/>
                <w:kern w:val="0"/>
                <w:lang w:eastAsia="nl-BE" w:bidi="ar-SA"/>
              </w:rPr>
            </w:pPr>
            <w:ins w:id="2113" w:author="Unknown Author" w:date="2019-08-13T21:03:41Z">
              <w:r>
                <w:rPr>
                  <w:rFonts w:eastAsia="Times New Roman" w:cs="Times New Roman"/>
                  <w:color w:val="000000"/>
                  <w:kern w:val="0"/>
                  <w:lang w:eastAsia="nl-BE" w:bidi="ar-SA"/>
                </w:rPr>
              </w:r>
            </w:ins>
          </w:p>
        </w:tc>
        <w:tc>
          <w:tcPr>
            <w:tcW w:w="366" w:type="dxa"/>
            <w:tcBorders/>
            <w:shd w:fill="auto" w:val="clear"/>
          </w:tcPr>
          <w:p>
            <w:pPr>
              <w:pStyle w:val="Normal"/>
              <w:widowControl/>
              <w:suppressAutoHyphens w:val="false"/>
              <w:jc w:val="right"/>
              <w:rPr>
                <w:rFonts w:eastAsia="Times New Roman" w:cs="Times New Roman"/>
                <w:color w:val="000000"/>
                <w:kern w:val="0"/>
                <w:lang w:eastAsia="nl-BE" w:bidi="ar-SA"/>
              </w:rPr>
            </w:pPr>
            <w:ins w:id="2114" w:author="Unknown Author" w:date="2019-08-13T21:03:41Z">
              <w:r>
                <w:rPr>
                  <w:rFonts w:eastAsia="Times New Roman" w:cs="Times New Roman"/>
                  <w:color w:val="000000"/>
                  <w:kern w:val="0"/>
                  <w:lang w:eastAsia="nl-BE" w:bidi="ar-SA"/>
                </w:rPr>
              </w:r>
            </w:ins>
          </w:p>
        </w:tc>
        <w:tc>
          <w:tcPr>
            <w:tcW w:w="321" w:type="dxa"/>
            <w:tcBorders/>
            <w:shd w:fill="auto" w:val="clear"/>
          </w:tcPr>
          <w:p>
            <w:pPr>
              <w:pStyle w:val="Normal"/>
              <w:widowControl/>
              <w:suppressAutoHyphens w:val="false"/>
              <w:jc w:val="right"/>
              <w:rPr>
                <w:rFonts w:eastAsia="Times New Roman" w:cs="Times New Roman"/>
                <w:color w:val="000000"/>
                <w:kern w:val="0"/>
                <w:lang w:eastAsia="nl-BE" w:bidi="ar-SA"/>
              </w:rPr>
            </w:pPr>
            <w:ins w:id="2115" w:author="Unknown Author" w:date="2019-08-13T21:03:41Z">
              <w:r>
                <w:rPr>
                  <w:rFonts w:eastAsia="Times New Roman" w:cs="Times New Roman"/>
                  <w:color w:val="000000"/>
                  <w:kern w:val="0"/>
                  <w:lang w:eastAsia="nl-BE" w:bidi="ar-SA"/>
                </w:rPr>
              </w:r>
            </w:ins>
          </w:p>
        </w:tc>
        <w:tc>
          <w:tcPr>
            <w:tcW w:w="395" w:type="dxa"/>
            <w:tcBorders/>
            <w:shd w:fill="auto" w:val="clear"/>
            <w:vAlign w:val="bottom"/>
          </w:tcPr>
          <w:p>
            <w:pPr>
              <w:pStyle w:val="Normal"/>
              <w:widowControl/>
              <w:suppressAutoHyphens w:val="false"/>
              <w:jc w:val="right"/>
              <w:rPr/>
            </w:pPr>
            <w:ins w:id="2116" w:author="Unknown Author" w:date="2019-08-13T21:03:41Z">
              <w:r>
                <w:rPr>
                  <w:rFonts w:eastAsia="Times New Roman" w:cs="Times New Roman"/>
                  <w:color w:val="000000"/>
                  <w:kern w:val="0"/>
                  <w:lang w:eastAsia="nl-BE" w:bidi="ar-SA"/>
                </w:rPr>
                <w:t>2</w:t>
              </w:r>
            </w:ins>
          </w:p>
        </w:tc>
        <w:tc>
          <w:tcPr>
            <w:tcW w:w="1185" w:type="dxa"/>
            <w:tcBorders/>
            <w:shd w:fill="auto" w:val="clear"/>
            <w:vAlign w:val="bottom"/>
          </w:tcPr>
          <w:p>
            <w:pPr>
              <w:pStyle w:val="Normal"/>
              <w:widowControl/>
              <w:suppressAutoHyphens w:val="false"/>
              <w:jc w:val="right"/>
              <w:rPr/>
            </w:pPr>
            <w:ins w:id="2117" w:author="Unknown Author" w:date="2019-08-13T21:03:41Z">
              <w:r>
                <w:rPr>
                  <w:rFonts w:eastAsia="Times New Roman" w:cs="Times New Roman"/>
                  <w:color w:val="000000"/>
                  <w:kern w:val="0"/>
                  <w:lang w:eastAsia="nl-BE" w:bidi="ar-SA"/>
                </w:rPr>
                <w:t>0.39</w:t>
              </w:r>
            </w:ins>
          </w:p>
        </w:tc>
      </w:tr>
      <w:tr>
        <w:trPr>
          <w:trHeight w:val="315" w:hRule="atLeast"/>
        </w:trPr>
        <w:tc>
          <w:tcPr>
            <w:tcW w:w="3379" w:type="dxa"/>
            <w:tcBorders/>
            <w:shd w:fill="auto" w:val="clear"/>
            <w:vAlign w:val="bottom"/>
          </w:tcPr>
          <w:p>
            <w:pPr>
              <w:pStyle w:val="Normal"/>
              <w:widowControl/>
              <w:suppressAutoHyphens w:val="false"/>
              <w:rPr/>
            </w:pPr>
            <w:ins w:id="2118" w:author="Unknown Author" w:date="2019-08-13T21:03:41Z">
              <w:r>
                <w:rPr>
                  <w:rFonts w:eastAsia="Times New Roman" w:cs="Times New Roman"/>
                  <w:color w:val="000000"/>
                  <w:kern w:val="0"/>
                  <w:lang w:eastAsia="nl-BE" w:bidi="ar-SA"/>
                </w:rPr>
                <w:t>Descr. of someone's character</w:t>
              </w:r>
            </w:ins>
          </w:p>
        </w:tc>
        <w:tc>
          <w:tcPr>
            <w:tcW w:w="313" w:type="dxa"/>
            <w:tcBorders/>
            <w:shd w:fill="auto" w:val="clear"/>
            <w:vAlign w:val="bottom"/>
          </w:tcPr>
          <w:p>
            <w:pPr>
              <w:pStyle w:val="Normal"/>
              <w:widowControl/>
              <w:suppressAutoHyphens w:val="false"/>
              <w:jc w:val="right"/>
              <w:rPr/>
            </w:pPr>
            <w:ins w:id="2119" w:author="Unknown Author" w:date="2019-08-13T21:03:41Z">
              <w:r>
                <w:rPr>
                  <w:rFonts w:eastAsia="Times New Roman" w:cs="Times New Roman"/>
                  <w:color w:val="000000"/>
                  <w:kern w:val="0"/>
                  <w:lang w:eastAsia="nl-BE" w:bidi="ar-SA"/>
                </w:rPr>
                <w:t>5</w:t>
              </w:r>
            </w:ins>
          </w:p>
        </w:tc>
        <w:tc>
          <w:tcPr>
            <w:tcW w:w="880" w:type="dxa"/>
            <w:tcBorders/>
            <w:shd w:fill="auto" w:val="clear"/>
            <w:vAlign w:val="bottom"/>
          </w:tcPr>
          <w:p>
            <w:pPr>
              <w:pStyle w:val="Normal"/>
              <w:widowControl/>
              <w:suppressAutoHyphens w:val="false"/>
              <w:jc w:val="right"/>
              <w:rPr/>
            </w:pPr>
            <w:ins w:id="2120" w:author="Unknown Author" w:date="2019-08-13T21:03:41Z">
              <w:r>
                <w:rPr>
                  <w:rFonts w:eastAsia="Times New Roman" w:cs="Times New Roman"/>
                  <w:color w:val="000000"/>
                  <w:kern w:val="0"/>
                  <w:lang w:eastAsia="nl-BE" w:bidi="ar-SA"/>
                </w:rPr>
                <w:t>2</w:t>
              </w:r>
            </w:ins>
          </w:p>
        </w:tc>
        <w:tc>
          <w:tcPr>
            <w:tcW w:w="1255" w:type="dxa"/>
            <w:tcBorders/>
            <w:shd w:fill="auto" w:val="clear"/>
            <w:vAlign w:val="bottom"/>
          </w:tcPr>
          <w:p>
            <w:pPr>
              <w:pStyle w:val="Normal"/>
              <w:widowControl/>
              <w:suppressAutoHyphens w:val="false"/>
              <w:jc w:val="right"/>
              <w:rPr/>
            </w:pPr>
            <w:ins w:id="2121" w:author="Unknown Author" w:date="2019-08-13T21:03:41Z">
              <w:r>
                <w:rPr>
                  <w:rFonts w:eastAsia="Times New Roman" w:cs="Times New Roman"/>
                  <w:color w:val="000000"/>
                  <w:kern w:val="0"/>
                  <w:lang w:eastAsia="nl-BE" w:bidi="ar-SA"/>
                </w:rPr>
                <w:t>0.54</w:t>
              </w:r>
            </w:ins>
          </w:p>
        </w:tc>
        <w:tc>
          <w:tcPr>
            <w:tcW w:w="200" w:type="dxa"/>
            <w:tcBorders/>
            <w:shd w:fill="auto" w:val="clear"/>
            <w:vAlign w:val="bottom"/>
          </w:tcPr>
          <w:p>
            <w:pPr>
              <w:pStyle w:val="Normal"/>
              <w:widowControl/>
              <w:suppressAutoHyphens w:val="false"/>
              <w:rPr>
                <w:rFonts w:eastAsia="Times New Roman" w:cs="Times New Roman"/>
                <w:color w:val="000000"/>
                <w:kern w:val="0"/>
                <w:lang w:eastAsia="nl-BE" w:bidi="ar-SA"/>
              </w:rPr>
            </w:pPr>
            <w:ins w:id="2122" w:author="Unknown Author" w:date="2019-08-13T21:03:41Z">
              <w:r>
                <w:rPr>
                  <w:rFonts w:eastAsia="Times New Roman" w:cs="Times New Roman"/>
                  <w:color w:val="000000"/>
                  <w:kern w:val="0"/>
                  <w:lang w:eastAsia="nl-BE" w:bidi="ar-SA"/>
                </w:rPr>
              </w:r>
            </w:ins>
          </w:p>
        </w:tc>
        <w:tc>
          <w:tcPr>
            <w:tcW w:w="366" w:type="dxa"/>
            <w:tcBorders/>
            <w:shd w:fill="auto" w:val="clear"/>
          </w:tcPr>
          <w:p>
            <w:pPr>
              <w:pStyle w:val="Normal"/>
              <w:widowControl/>
              <w:suppressAutoHyphens w:val="false"/>
              <w:jc w:val="right"/>
              <w:rPr>
                <w:rFonts w:eastAsia="Times New Roman" w:cs="Times New Roman"/>
                <w:color w:val="000000"/>
                <w:kern w:val="0"/>
                <w:lang w:eastAsia="nl-BE" w:bidi="ar-SA"/>
              </w:rPr>
            </w:pPr>
            <w:ins w:id="2123" w:author="Unknown Author" w:date="2019-08-13T21:03:41Z">
              <w:r>
                <w:rPr>
                  <w:rFonts w:eastAsia="Times New Roman" w:cs="Times New Roman"/>
                  <w:color w:val="000000"/>
                  <w:kern w:val="0"/>
                  <w:lang w:eastAsia="nl-BE" w:bidi="ar-SA"/>
                </w:rPr>
              </w:r>
            </w:ins>
          </w:p>
        </w:tc>
        <w:tc>
          <w:tcPr>
            <w:tcW w:w="321" w:type="dxa"/>
            <w:tcBorders/>
            <w:shd w:fill="auto" w:val="clear"/>
          </w:tcPr>
          <w:p>
            <w:pPr>
              <w:pStyle w:val="Normal"/>
              <w:widowControl/>
              <w:suppressAutoHyphens w:val="false"/>
              <w:jc w:val="right"/>
              <w:rPr>
                <w:rFonts w:eastAsia="Times New Roman" w:cs="Times New Roman"/>
                <w:color w:val="000000"/>
                <w:kern w:val="0"/>
                <w:lang w:eastAsia="nl-BE" w:bidi="ar-SA"/>
              </w:rPr>
            </w:pPr>
            <w:ins w:id="2124" w:author="Unknown Author" w:date="2019-08-13T21:03:41Z">
              <w:r>
                <w:rPr>
                  <w:rFonts w:eastAsia="Times New Roman" w:cs="Times New Roman"/>
                  <w:color w:val="000000"/>
                  <w:kern w:val="0"/>
                  <w:lang w:eastAsia="nl-BE" w:bidi="ar-SA"/>
                </w:rPr>
              </w:r>
            </w:ins>
          </w:p>
        </w:tc>
        <w:tc>
          <w:tcPr>
            <w:tcW w:w="395" w:type="dxa"/>
            <w:tcBorders/>
            <w:shd w:fill="auto" w:val="clear"/>
            <w:vAlign w:val="bottom"/>
          </w:tcPr>
          <w:p>
            <w:pPr>
              <w:pStyle w:val="Normal"/>
              <w:widowControl/>
              <w:suppressAutoHyphens w:val="false"/>
              <w:jc w:val="right"/>
              <w:rPr/>
            </w:pPr>
            <w:ins w:id="2125" w:author="Unknown Author" w:date="2019-08-13T21:03:41Z">
              <w:r>
                <w:rPr>
                  <w:rFonts w:eastAsia="Times New Roman" w:cs="Times New Roman"/>
                  <w:color w:val="000000"/>
                  <w:kern w:val="0"/>
                  <w:lang w:eastAsia="nl-BE" w:bidi="ar-SA"/>
                </w:rPr>
                <w:t>1</w:t>
              </w:r>
            </w:ins>
          </w:p>
        </w:tc>
        <w:tc>
          <w:tcPr>
            <w:tcW w:w="1185" w:type="dxa"/>
            <w:tcBorders/>
            <w:shd w:fill="auto" w:val="clear"/>
            <w:vAlign w:val="bottom"/>
          </w:tcPr>
          <w:p>
            <w:pPr>
              <w:pStyle w:val="Normal"/>
              <w:widowControl/>
              <w:suppressAutoHyphens w:val="false"/>
              <w:jc w:val="right"/>
              <w:rPr/>
            </w:pPr>
            <w:ins w:id="2126" w:author="Unknown Author" w:date="2019-08-13T21:03:41Z">
              <w:r>
                <w:rPr>
                  <w:rFonts w:eastAsia="Times New Roman" w:cs="Times New Roman"/>
                  <w:color w:val="000000"/>
                  <w:kern w:val="0"/>
                  <w:lang w:eastAsia="nl-BE" w:bidi="ar-SA"/>
                </w:rPr>
                <w:t>0.07</w:t>
              </w:r>
            </w:ins>
          </w:p>
        </w:tc>
      </w:tr>
      <w:tr>
        <w:trPr>
          <w:trHeight w:val="315" w:hRule="atLeast"/>
        </w:trPr>
        <w:tc>
          <w:tcPr>
            <w:tcW w:w="3379" w:type="dxa"/>
            <w:tcBorders/>
            <w:shd w:fill="auto" w:val="clear"/>
            <w:vAlign w:val="bottom"/>
          </w:tcPr>
          <w:p>
            <w:pPr>
              <w:pStyle w:val="Normal"/>
              <w:widowControl/>
              <w:suppressAutoHyphens w:val="false"/>
              <w:rPr/>
            </w:pPr>
            <w:ins w:id="2127" w:author="Unknown Author" w:date="2019-08-13T21:03:41Z">
              <w:r>
                <w:rPr>
                  <w:rFonts w:eastAsia="Times New Roman" w:cs="Times New Roman"/>
                  <w:color w:val="000000"/>
                  <w:kern w:val="0"/>
                  <w:lang w:eastAsia="nl-BE" w:bidi="ar-SA"/>
                </w:rPr>
                <w:t>Descr. of a person's appearance</w:t>
              </w:r>
            </w:ins>
          </w:p>
        </w:tc>
        <w:tc>
          <w:tcPr>
            <w:tcW w:w="313" w:type="dxa"/>
            <w:tcBorders/>
            <w:shd w:fill="auto" w:val="clear"/>
            <w:vAlign w:val="bottom"/>
          </w:tcPr>
          <w:p>
            <w:pPr>
              <w:pStyle w:val="Normal"/>
              <w:widowControl/>
              <w:suppressAutoHyphens w:val="false"/>
              <w:jc w:val="right"/>
              <w:rPr/>
            </w:pPr>
            <w:ins w:id="2128" w:author="Unknown Author" w:date="2019-08-13T21:03:41Z">
              <w:r>
                <w:rPr>
                  <w:rFonts w:eastAsia="Times New Roman" w:cs="Times New Roman"/>
                  <w:color w:val="000000"/>
                  <w:kern w:val="0"/>
                  <w:lang w:eastAsia="nl-BE" w:bidi="ar-SA"/>
                </w:rPr>
                <w:t>5</w:t>
              </w:r>
            </w:ins>
          </w:p>
        </w:tc>
        <w:tc>
          <w:tcPr>
            <w:tcW w:w="880" w:type="dxa"/>
            <w:tcBorders/>
            <w:shd w:fill="auto" w:val="clear"/>
            <w:vAlign w:val="bottom"/>
          </w:tcPr>
          <w:p>
            <w:pPr>
              <w:pStyle w:val="Normal"/>
              <w:widowControl/>
              <w:suppressAutoHyphens w:val="false"/>
              <w:jc w:val="right"/>
              <w:rPr/>
            </w:pPr>
            <w:ins w:id="2129" w:author="Unknown Author" w:date="2019-08-13T21:03:41Z">
              <w:r>
                <w:rPr>
                  <w:rFonts w:eastAsia="Times New Roman" w:cs="Times New Roman"/>
                  <w:color w:val="000000"/>
                  <w:kern w:val="0"/>
                  <w:lang w:eastAsia="nl-BE" w:bidi="ar-SA"/>
                </w:rPr>
                <w:t>3</w:t>
              </w:r>
            </w:ins>
          </w:p>
        </w:tc>
        <w:tc>
          <w:tcPr>
            <w:tcW w:w="1255" w:type="dxa"/>
            <w:tcBorders/>
            <w:shd w:fill="auto" w:val="clear"/>
            <w:vAlign w:val="bottom"/>
          </w:tcPr>
          <w:p>
            <w:pPr>
              <w:pStyle w:val="Normal"/>
              <w:widowControl/>
              <w:suppressAutoHyphens w:val="false"/>
              <w:jc w:val="right"/>
              <w:rPr/>
            </w:pPr>
            <w:ins w:id="2130" w:author="Unknown Author" w:date="2019-08-13T21:03:41Z">
              <w:r>
                <w:rPr>
                  <w:rFonts w:eastAsia="Times New Roman" w:cs="Times New Roman"/>
                  <w:color w:val="000000"/>
                  <w:kern w:val="0"/>
                  <w:lang w:eastAsia="nl-BE" w:bidi="ar-SA"/>
                </w:rPr>
                <w:t>0.35</w:t>
              </w:r>
            </w:ins>
          </w:p>
        </w:tc>
        <w:tc>
          <w:tcPr>
            <w:tcW w:w="200" w:type="dxa"/>
            <w:tcBorders/>
            <w:shd w:fill="auto" w:val="clear"/>
            <w:vAlign w:val="bottom"/>
          </w:tcPr>
          <w:p>
            <w:pPr>
              <w:pStyle w:val="Normal"/>
              <w:widowControl/>
              <w:suppressAutoHyphens w:val="false"/>
              <w:rPr>
                <w:rFonts w:eastAsia="Times New Roman" w:cs="Times New Roman"/>
                <w:color w:val="000000"/>
                <w:kern w:val="0"/>
                <w:lang w:eastAsia="nl-BE" w:bidi="ar-SA"/>
              </w:rPr>
            </w:pPr>
            <w:ins w:id="2131" w:author="Unknown Author" w:date="2019-08-13T21:03:41Z">
              <w:r>
                <w:rPr>
                  <w:rFonts w:eastAsia="Times New Roman" w:cs="Times New Roman"/>
                  <w:color w:val="000000"/>
                  <w:kern w:val="0"/>
                  <w:lang w:eastAsia="nl-BE" w:bidi="ar-SA"/>
                </w:rPr>
              </w:r>
            </w:ins>
          </w:p>
        </w:tc>
        <w:tc>
          <w:tcPr>
            <w:tcW w:w="366" w:type="dxa"/>
            <w:tcBorders/>
            <w:shd w:fill="auto" w:val="clear"/>
          </w:tcPr>
          <w:p>
            <w:pPr>
              <w:pStyle w:val="Normal"/>
              <w:widowControl/>
              <w:suppressAutoHyphens w:val="false"/>
              <w:jc w:val="right"/>
              <w:rPr>
                <w:rFonts w:eastAsia="Times New Roman" w:cs="Times New Roman"/>
                <w:color w:val="000000"/>
                <w:kern w:val="0"/>
                <w:lang w:eastAsia="nl-BE" w:bidi="ar-SA"/>
              </w:rPr>
            </w:pPr>
            <w:ins w:id="2132" w:author="Unknown Author" w:date="2019-08-13T21:03:41Z">
              <w:r>
                <w:rPr>
                  <w:rFonts w:eastAsia="Times New Roman" w:cs="Times New Roman"/>
                  <w:color w:val="000000"/>
                  <w:kern w:val="0"/>
                  <w:lang w:eastAsia="nl-BE" w:bidi="ar-SA"/>
                </w:rPr>
              </w:r>
            </w:ins>
          </w:p>
        </w:tc>
        <w:tc>
          <w:tcPr>
            <w:tcW w:w="321" w:type="dxa"/>
            <w:tcBorders/>
            <w:shd w:fill="auto" w:val="clear"/>
          </w:tcPr>
          <w:p>
            <w:pPr>
              <w:pStyle w:val="Normal"/>
              <w:widowControl/>
              <w:suppressAutoHyphens w:val="false"/>
              <w:jc w:val="right"/>
              <w:rPr>
                <w:rFonts w:eastAsia="Times New Roman" w:cs="Times New Roman"/>
                <w:color w:val="000000"/>
                <w:kern w:val="0"/>
                <w:lang w:eastAsia="nl-BE" w:bidi="ar-SA"/>
              </w:rPr>
            </w:pPr>
            <w:ins w:id="2133" w:author="Unknown Author" w:date="2019-08-13T21:03:41Z">
              <w:r>
                <w:rPr>
                  <w:rFonts w:eastAsia="Times New Roman" w:cs="Times New Roman"/>
                  <w:color w:val="000000"/>
                  <w:kern w:val="0"/>
                  <w:lang w:eastAsia="nl-BE" w:bidi="ar-SA"/>
                </w:rPr>
              </w:r>
            </w:ins>
          </w:p>
        </w:tc>
        <w:tc>
          <w:tcPr>
            <w:tcW w:w="395" w:type="dxa"/>
            <w:tcBorders/>
            <w:shd w:fill="auto" w:val="clear"/>
            <w:vAlign w:val="bottom"/>
          </w:tcPr>
          <w:p>
            <w:pPr>
              <w:pStyle w:val="Normal"/>
              <w:widowControl/>
              <w:suppressAutoHyphens w:val="false"/>
              <w:jc w:val="right"/>
              <w:rPr/>
            </w:pPr>
            <w:ins w:id="2134" w:author="Unknown Author" w:date="2019-08-13T21:03:41Z">
              <w:r>
                <w:rPr>
                  <w:rFonts w:eastAsia="Times New Roman" w:cs="Times New Roman"/>
                  <w:color w:val="000000"/>
                  <w:kern w:val="0"/>
                  <w:lang w:eastAsia="nl-BE" w:bidi="ar-SA"/>
                </w:rPr>
                <w:t>2</w:t>
              </w:r>
            </w:ins>
          </w:p>
        </w:tc>
        <w:tc>
          <w:tcPr>
            <w:tcW w:w="1185" w:type="dxa"/>
            <w:tcBorders/>
            <w:shd w:fill="auto" w:val="clear"/>
            <w:vAlign w:val="bottom"/>
          </w:tcPr>
          <w:p>
            <w:pPr>
              <w:pStyle w:val="Normal"/>
              <w:widowControl/>
              <w:suppressAutoHyphens w:val="false"/>
              <w:jc w:val="right"/>
              <w:rPr/>
            </w:pPr>
            <w:ins w:id="2135" w:author="Unknown Author" w:date="2019-08-13T21:03:41Z">
              <w:r>
                <w:rPr>
                  <w:rFonts w:eastAsia="Times New Roman" w:cs="Times New Roman"/>
                  <w:color w:val="000000"/>
                  <w:kern w:val="0"/>
                  <w:lang w:eastAsia="nl-BE" w:bidi="ar-SA"/>
                </w:rPr>
                <w:t>0.19</w:t>
              </w:r>
            </w:ins>
          </w:p>
        </w:tc>
      </w:tr>
      <w:tr>
        <w:trPr>
          <w:trHeight w:val="315" w:hRule="atLeast"/>
        </w:trPr>
        <w:tc>
          <w:tcPr>
            <w:tcW w:w="3379" w:type="dxa"/>
            <w:tcBorders>
              <w:bottom w:val="single" w:sz="4" w:space="0" w:color="000000"/>
              <w:insideH w:val="single" w:sz="4" w:space="0" w:color="000000"/>
            </w:tcBorders>
            <w:shd w:fill="auto" w:val="clear"/>
            <w:vAlign w:val="bottom"/>
          </w:tcPr>
          <w:p>
            <w:pPr>
              <w:pStyle w:val="Normal"/>
              <w:widowControl/>
              <w:suppressAutoHyphens w:val="false"/>
              <w:rPr/>
            </w:pPr>
            <w:ins w:id="2136" w:author="Unknown Author" w:date="2019-08-13T21:03:41Z">
              <w:r>
                <w:rPr>
                  <w:rFonts w:eastAsia="Times New Roman" w:cs="Times New Roman"/>
                  <w:color w:val="000000"/>
                  <w:kern w:val="0"/>
                  <w:lang w:eastAsia="nl-BE" w:bidi="ar-SA"/>
                </w:rPr>
                <w:t>Description of a mood</w:t>
              </w:r>
            </w:ins>
          </w:p>
        </w:tc>
        <w:tc>
          <w:tcPr>
            <w:tcW w:w="313" w:type="dxa"/>
            <w:tcBorders>
              <w:bottom w:val="single" w:sz="4" w:space="0" w:color="000000"/>
              <w:insideH w:val="single" w:sz="4" w:space="0" w:color="000000"/>
            </w:tcBorders>
            <w:shd w:fill="auto" w:val="clear"/>
            <w:vAlign w:val="bottom"/>
          </w:tcPr>
          <w:p>
            <w:pPr>
              <w:pStyle w:val="Normal"/>
              <w:widowControl/>
              <w:suppressAutoHyphens w:val="false"/>
              <w:jc w:val="right"/>
              <w:rPr/>
            </w:pPr>
            <w:ins w:id="2137" w:author="Unknown Author" w:date="2019-08-13T21:03:41Z">
              <w:r>
                <w:rPr>
                  <w:rFonts w:eastAsia="Times New Roman" w:cs="Times New Roman"/>
                  <w:color w:val="000000"/>
                  <w:kern w:val="0"/>
                  <w:lang w:eastAsia="nl-BE" w:bidi="ar-SA"/>
                </w:rPr>
                <w:t>4</w:t>
              </w:r>
            </w:ins>
          </w:p>
        </w:tc>
        <w:tc>
          <w:tcPr>
            <w:tcW w:w="880" w:type="dxa"/>
            <w:tcBorders>
              <w:bottom w:val="single" w:sz="4" w:space="0" w:color="000000"/>
              <w:insideH w:val="single" w:sz="4" w:space="0" w:color="000000"/>
            </w:tcBorders>
            <w:shd w:fill="auto" w:val="clear"/>
            <w:vAlign w:val="bottom"/>
          </w:tcPr>
          <w:p>
            <w:pPr>
              <w:pStyle w:val="Normal"/>
              <w:widowControl/>
              <w:suppressAutoHyphens w:val="false"/>
              <w:jc w:val="right"/>
              <w:rPr/>
            </w:pPr>
            <w:ins w:id="2138" w:author="Unknown Author" w:date="2019-08-13T21:03:41Z">
              <w:r>
                <w:rPr>
                  <w:rFonts w:eastAsia="Times New Roman" w:cs="Times New Roman"/>
                  <w:color w:val="000000"/>
                  <w:kern w:val="0"/>
                  <w:lang w:eastAsia="nl-BE" w:bidi="ar-SA"/>
                </w:rPr>
                <w:t>3</w:t>
              </w:r>
            </w:ins>
          </w:p>
        </w:tc>
        <w:tc>
          <w:tcPr>
            <w:tcW w:w="1255" w:type="dxa"/>
            <w:tcBorders>
              <w:bottom w:val="single" w:sz="4" w:space="0" w:color="000000"/>
              <w:insideH w:val="single" w:sz="4" w:space="0" w:color="000000"/>
            </w:tcBorders>
            <w:shd w:fill="auto" w:val="clear"/>
            <w:vAlign w:val="bottom"/>
          </w:tcPr>
          <w:p>
            <w:pPr>
              <w:pStyle w:val="Normal"/>
              <w:widowControl/>
              <w:suppressAutoHyphens w:val="false"/>
              <w:jc w:val="right"/>
              <w:rPr/>
            </w:pPr>
            <w:ins w:id="2139" w:author="Unknown Author" w:date="2019-08-13T21:03:41Z">
              <w:r>
                <w:rPr>
                  <w:rFonts w:eastAsia="Times New Roman" w:cs="Times New Roman"/>
                  <w:color w:val="000000"/>
                  <w:kern w:val="0"/>
                  <w:lang w:eastAsia="nl-BE" w:bidi="ar-SA"/>
                </w:rPr>
                <w:t>0.49</w:t>
              </w:r>
            </w:ins>
          </w:p>
        </w:tc>
        <w:tc>
          <w:tcPr>
            <w:tcW w:w="200" w:type="dxa"/>
            <w:tcBorders>
              <w:bottom w:val="single" w:sz="4" w:space="0" w:color="000000"/>
              <w:insideH w:val="single" w:sz="4" w:space="0" w:color="000000"/>
            </w:tcBorders>
            <w:shd w:fill="auto" w:val="clear"/>
            <w:vAlign w:val="bottom"/>
          </w:tcPr>
          <w:p>
            <w:pPr>
              <w:pStyle w:val="Normal"/>
              <w:widowControl/>
              <w:suppressAutoHyphens w:val="false"/>
              <w:rPr/>
            </w:pPr>
            <w:ins w:id="2140" w:author="Unknown Author" w:date="2019-08-13T21:03:41Z">
              <w:r>
                <w:rPr>
                  <w:rFonts w:eastAsia="Times New Roman" w:cs="Times New Roman"/>
                  <w:color w:val="000000"/>
                  <w:kern w:val="0"/>
                  <w:lang w:eastAsia="nl-BE" w:bidi="ar-SA"/>
                </w:rPr>
                <w:t> </w:t>
              </w:r>
            </w:ins>
          </w:p>
        </w:tc>
        <w:tc>
          <w:tcPr>
            <w:tcW w:w="366" w:type="dxa"/>
            <w:tcBorders>
              <w:bottom w:val="single" w:sz="4" w:space="0" w:color="000000"/>
              <w:insideH w:val="single" w:sz="4" w:space="0" w:color="000000"/>
            </w:tcBorders>
            <w:shd w:fill="auto" w:val="clear"/>
          </w:tcPr>
          <w:p>
            <w:pPr>
              <w:pStyle w:val="Normal"/>
              <w:widowControl/>
              <w:suppressAutoHyphens w:val="false"/>
              <w:jc w:val="right"/>
              <w:rPr>
                <w:rFonts w:eastAsia="Times New Roman" w:cs="Times New Roman"/>
                <w:color w:val="000000"/>
                <w:kern w:val="0"/>
                <w:lang w:eastAsia="nl-BE" w:bidi="ar-SA"/>
              </w:rPr>
            </w:pPr>
            <w:ins w:id="2141" w:author="Unknown Author" w:date="2019-08-13T21:03:41Z">
              <w:r>
                <w:rPr>
                  <w:rFonts w:eastAsia="Times New Roman" w:cs="Times New Roman"/>
                  <w:color w:val="000000"/>
                  <w:kern w:val="0"/>
                  <w:lang w:eastAsia="nl-BE" w:bidi="ar-SA"/>
                </w:rPr>
              </w:r>
            </w:ins>
          </w:p>
        </w:tc>
        <w:tc>
          <w:tcPr>
            <w:tcW w:w="321" w:type="dxa"/>
            <w:tcBorders>
              <w:bottom w:val="single" w:sz="4" w:space="0" w:color="000000"/>
              <w:insideH w:val="single" w:sz="4" w:space="0" w:color="000000"/>
            </w:tcBorders>
            <w:shd w:fill="auto" w:val="clear"/>
          </w:tcPr>
          <w:p>
            <w:pPr>
              <w:pStyle w:val="Normal"/>
              <w:widowControl/>
              <w:suppressAutoHyphens w:val="false"/>
              <w:jc w:val="right"/>
              <w:rPr>
                <w:rFonts w:eastAsia="Times New Roman" w:cs="Times New Roman"/>
                <w:color w:val="000000"/>
                <w:kern w:val="0"/>
                <w:lang w:eastAsia="nl-BE" w:bidi="ar-SA"/>
              </w:rPr>
            </w:pPr>
            <w:ins w:id="2142" w:author="Unknown Author" w:date="2019-08-13T21:03:41Z">
              <w:r>
                <w:rPr>
                  <w:rFonts w:eastAsia="Times New Roman" w:cs="Times New Roman"/>
                  <w:color w:val="000000"/>
                  <w:kern w:val="0"/>
                  <w:lang w:eastAsia="nl-BE" w:bidi="ar-SA"/>
                </w:rPr>
              </w:r>
            </w:ins>
          </w:p>
        </w:tc>
        <w:tc>
          <w:tcPr>
            <w:tcW w:w="395" w:type="dxa"/>
            <w:tcBorders>
              <w:bottom w:val="single" w:sz="4" w:space="0" w:color="000000"/>
              <w:insideH w:val="single" w:sz="4" w:space="0" w:color="000000"/>
            </w:tcBorders>
            <w:shd w:fill="auto" w:val="clear"/>
            <w:vAlign w:val="bottom"/>
          </w:tcPr>
          <w:p>
            <w:pPr>
              <w:pStyle w:val="Normal"/>
              <w:widowControl/>
              <w:suppressAutoHyphens w:val="false"/>
              <w:jc w:val="right"/>
              <w:rPr/>
            </w:pPr>
            <w:ins w:id="2143" w:author="Unknown Author" w:date="2019-08-13T21:03:41Z">
              <w:r>
                <w:rPr>
                  <w:rFonts w:eastAsia="Times New Roman" w:cs="Times New Roman"/>
                  <w:color w:val="000000"/>
                  <w:kern w:val="0"/>
                  <w:lang w:eastAsia="nl-BE" w:bidi="ar-SA"/>
                </w:rPr>
                <w:t>1</w:t>
              </w:r>
            </w:ins>
          </w:p>
        </w:tc>
        <w:tc>
          <w:tcPr>
            <w:tcW w:w="1185" w:type="dxa"/>
            <w:tcBorders>
              <w:bottom w:val="single" w:sz="4" w:space="0" w:color="000000"/>
              <w:insideH w:val="single" w:sz="4" w:space="0" w:color="000000"/>
            </w:tcBorders>
            <w:shd w:fill="auto" w:val="clear"/>
            <w:vAlign w:val="bottom"/>
          </w:tcPr>
          <w:p>
            <w:pPr>
              <w:pStyle w:val="Normal"/>
              <w:widowControl/>
              <w:suppressAutoHyphens w:val="false"/>
              <w:jc w:val="right"/>
              <w:rPr/>
            </w:pPr>
            <w:ins w:id="2144" w:author="Unknown Author" w:date="2019-08-13T21:03:41Z">
              <w:r>
                <w:rPr>
                  <w:rFonts w:eastAsia="Times New Roman" w:cs="Times New Roman"/>
                  <w:color w:val="000000"/>
                  <w:kern w:val="0"/>
                  <w:lang w:eastAsia="nl-BE" w:bidi="ar-SA"/>
                </w:rPr>
                <w:t>0.00</w:t>
              </w:r>
            </w:ins>
          </w:p>
        </w:tc>
      </w:tr>
    </w:tbl>
    <w:p>
      <w:pPr>
        <w:pStyle w:val="Firstlineindent"/>
        <w:spacing w:lineRule="auto" w:line="480"/>
        <w:ind w:left="567" w:hanging="0"/>
        <w:rPr>
          <w:rFonts w:ascii="Cambria" w:hAnsi="Cambria" w:asciiTheme="majorHAnsi" w:hAnsiTheme="majorHAnsi"/>
          <w:i/>
          <w:i/>
        </w:rPr>
      </w:pPr>
      <w:ins w:id="2145" w:author="Unknown Author" w:date="2019-08-13T21:03:41Z">
        <w:r>
          <w:rPr>
            <w:rFonts w:asciiTheme="majorHAnsi" w:hAnsiTheme="majorHAnsi" w:ascii="Cambria" w:hAnsi="Cambria"/>
            <w:i/>
          </w:rPr>
        </w:r>
      </w:ins>
    </w:p>
    <w:p>
      <w:pPr>
        <w:pStyle w:val="Firstlineindent"/>
        <w:spacing w:lineRule="auto" w:line="480"/>
        <w:rPr>
          <w:rFonts w:ascii="Cambria" w:hAnsi="Cambria" w:asciiTheme="majorHAnsi" w:hAnsiTheme="majorHAnsi"/>
        </w:rPr>
      </w:pPr>
      <w:ins w:id="2146" w:author="Unknown Author" w:date="2019-08-13T21:03:41Z">
        <w:r>
          <w:rPr>
            <w:rFonts w:asciiTheme="majorHAnsi" w:hAnsiTheme="majorHAnsi" w:ascii="Cambria" w:hAnsi="Cambria"/>
          </w:rPr>
        </w:r>
      </w:ins>
    </w:p>
    <w:p>
      <w:pPr>
        <w:pStyle w:val="Firstlineindent"/>
        <w:spacing w:lineRule="auto" w:line="480"/>
        <w:ind w:left="567" w:firstLine="709"/>
        <w:rPr/>
      </w:pPr>
      <w:ins w:id="2147" w:author="Unknown Author" w:date="2019-08-13T21:03:41Z">
        <w:r>
          <w:rPr/>
        </w:r>
      </w:ins>
    </w:p>
    <w:p>
      <w:pPr>
        <w:pStyle w:val="Normal"/>
        <w:widowControl/>
        <w:suppressAutoHyphens w:val="false"/>
        <w:spacing w:lineRule="auto" w:line="480"/>
        <w:ind w:left="567" w:firstLine="709"/>
        <w:rPr>
          <w:rFonts w:cs="Times New Roman"/>
          <w:kern w:val="0"/>
          <w:sz w:val="28"/>
          <w:szCs w:val="28"/>
        </w:rPr>
      </w:pPr>
      <w:ins w:id="2148" w:author="Unknown Author" w:date="2019-08-13T21:03:41Z">
        <w:r>
          <w:rPr/>
        </w:r>
      </w:ins>
    </w:p>
    <w:p>
      <w:pPr>
        <w:pStyle w:val="Normal"/>
        <w:widowControl/>
        <w:suppressAutoHyphens w:val="false"/>
        <w:spacing w:lineRule="auto" w:line="480"/>
        <w:ind w:left="567" w:firstLine="709"/>
        <w:rPr>
          <w:rFonts w:cs="Times New Roman"/>
          <w:kern w:val="0"/>
          <w:sz w:val="28"/>
          <w:szCs w:val="28"/>
        </w:rPr>
      </w:pPr>
      <w:ins w:id="2149" w:author="Unknown Author" w:date="2019-08-13T21:03:41Z">
        <w:r>
          <w:rPr/>
        </w:r>
      </w:ins>
    </w:p>
    <w:p>
      <w:pPr>
        <w:pStyle w:val="Normal"/>
        <w:widowControl/>
        <w:suppressAutoHyphens w:val="false"/>
        <w:spacing w:lineRule="auto" w:line="480"/>
        <w:ind w:left="567" w:firstLine="709"/>
        <w:rPr>
          <w:rFonts w:cs="Times New Roman"/>
          <w:kern w:val="0"/>
          <w:sz w:val="28"/>
          <w:szCs w:val="28"/>
        </w:rPr>
      </w:pPr>
      <w:ins w:id="2150" w:author="Unknown Author" w:date="2019-08-13T21:03:41Z">
        <w:r>
          <w:rPr/>
        </w:r>
      </w:ins>
    </w:p>
    <w:p>
      <w:pPr>
        <w:pStyle w:val="Normal"/>
        <w:widowControl/>
        <w:suppressAutoHyphens w:val="false"/>
        <w:spacing w:lineRule="auto" w:line="480"/>
        <w:ind w:left="567" w:firstLine="709"/>
        <w:rPr>
          <w:rFonts w:cs="Times New Roman"/>
          <w:kern w:val="0"/>
          <w:sz w:val="28"/>
          <w:szCs w:val="28"/>
        </w:rPr>
      </w:pPr>
      <w:ins w:id="2151" w:author="Unknown Author" w:date="2019-08-13T21:03:41Z">
        <w:r>
          <w:rPr/>
        </w:r>
      </w:ins>
    </w:p>
    <w:p>
      <w:pPr>
        <w:pStyle w:val="Normal"/>
        <w:widowControl/>
        <w:suppressAutoHyphens w:val="false"/>
        <w:spacing w:lineRule="auto" w:line="480"/>
        <w:ind w:left="567" w:firstLine="709"/>
        <w:rPr>
          <w:rFonts w:cs="Times New Roman"/>
          <w:kern w:val="0"/>
          <w:sz w:val="28"/>
          <w:szCs w:val="28"/>
        </w:rPr>
      </w:pPr>
      <w:ins w:id="2152" w:author="Unknown Author" w:date="2019-08-13T21:03:41Z">
        <w:r>
          <w:rPr/>
        </w:r>
      </w:ins>
    </w:p>
    <w:p>
      <w:pPr>
        <w:pStyle w:val="Normal"/>
        <w:widowControl/>
        <w:suppressAutoHyphens w:val="false"/>
        <w:spacing w:lineRule="auto" w:line="480"/>
        <w:ind w:left="567" w:firstLine="709"/>
        <w:rPr>
          <w:rFonts w:cs="Times New Roman"/>
          <w:kern w:val="0"/>
          <w:sz w:val="28"/>
          <w:szCs w:val="28"/>
        </w:rPr>
      </w:pPr>
      <w:ins w:id="2153" w:author="Unknown Author" w:date="2019-08-13T21:03:41Z">
        <w:r>
          <w:rPr/>
        </w:r>
      </w:ins>
    </w:p>
    <w:p>
      <w:pPr>
        <w:pStyle w:val="Normal"/>
        <w:widowControl/>
        <w:suppressAutoHyphens w:val="false"/>
        <w:spacing w:lineRule="auto" w:line="480"/>
        <w:ind w:left="567" w:firstLine="709"/>
        <w:rPr>
          <w:rFonts w:cs="Times New Roman"/>
          <w:kern w:val="0"/>
          <w:sz w:val="28"/>
          <w:szCs w:val="28"/>
        </w:rPr>
      </w:pPr>
      <w:ins w:id="2154" w:author="Unknown Author" w:date="2019-08-13T21:03:41Z">
        <w:r>
          <w:rPr/>
        </w:r>
      </w:ins>
    </w:p>
    <w:p>
      <w:pPr>
        <w:pStyle w:val="TextBody"/>
        <w:spacing w:lineRule="auto" w:line="480"/>
        <w:ind w:left="567" w:firstLine="709"/>
        <w:rPr>
          <w:kern w:val="0"/>
        </w:rPr>
      </w:pPr>
      <w:ins w:id="2155" w:author="Unknown Author" w:date="2019-08-13T21:03:41Z">
        <w:r>
          <w:rPr>
            <w:kern w:val="0"/>
          </w:rPr>
        </w:r>
      </w:ins>
    </w:p>
    <w:p>
      <w:pPr>
        <w:pStyle w:val="TextBody"/>
        <w:spacing w:lineRule="auto" w:line="480"/>
        <w:rPr/>
      </w:pPr>
      <w:ins w:id="2156" w:author="Unknown Author" w:date="2019-08-13T21:03:41Z">
        <w:r>
          <w:rPr>
            <w:kern w:val="0"/>
          </w:rPr>
          <w:t xml:space="preserve">Figure 1. </w:t>
        </w:r>
      </w:ins>
      <w:ins w:id="2157" w:author="Unknown Author" w:date="2019-08-13T21:03:41Z">
        <w:r>
          <w:rPr>
            <w:i/>
            <w:kern w:val="0"/>
          </w:rPr>
          <w:t>Property fitting for Valence and Intensity (cfr. General Discussion) for the category description of a mood</w:t>
        </w:r>
      </w:ins>
    </w:p>
    <w:p>
      <w:pPr>
        <w:pStyle w:val="Normal"/>
        <w:widowControl/>
        <w:suppressAutoHyphens w:val="false"/>
        <w:spacing w:lineRule="auto" w:line="480"/>
        <w:ind w:left="567" w:firstLine="709"/>
        <w:rPr/>
      </w:pPr>
      <w:ins w:id="2158" w:author="Unknown Author" w:date="2019-08-13T21:03:41Z">
        <w:r>
          <w:rPr/>
        </w:r>
      </w:ins>
    </w:p>
    <w:p>
      <w:pPr>
        <w:pStyle w:val="TextBody"/>
        <w:spacing w:lineRule="auto" w:line="480"/>
        <w:ind w:left="567" w:firstLine="709"/>
        <w:rPr/>
      </w:pPr>
      <w:ins w:id="2159" w:author="Unknown Author" w:date="2019-08-13T21:03:41Z">
        <w:r>
          <w:rPr/>
          <w:drawing>
            <wp:anchor behindDoc="0" distT="0" distB="0" distL="133350" distR="114300" simplePos="0" locked="0" layoutInCell="1" allowOverlap="1" relativeHeight="4">
              <wp:simplePos x="0" y="0"/>
              <wp:positionH relativeFrom="column">
                <wp:posOffset>675640</wp:posOffset>
              </wp:positionH>
              <wp:positionV relativeFrom="paragraph">
                <wp:posOffset>-217170</wp:posOffset>
              </wp:positionV>
              <wp:extent cx="4592955" cy="4724400"/>
              <wp:effectExtent l="0" t="0" r="0" b="0"/>
              <wp:wrapSquare wrapText="bothSides"/>
              <wp:docPr id="1" name="Picture 0"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Figure1.png"/>
                      <pic:cNvPicPr>
                        <a:picLocks noChangeAspect="1" noChangeArrowheads="1"/>
                      </pic:cNvPicPr>
                    </pic:nvPicPr>
                    <pic:blipFill>
                      <a:blip r:embed="rId6"/>
                      <a:stretch>
                        <a:fillRect/>
                      </a:stretch>
                    </pic:blipFill>
                    <pic:spPr bwMode="auto">
                      <a:xfrm>
                        <a:off x="0" y="0"/>
                        <a:ext cx="4592955" cy="4724400"/>
                      </a:xfrm>
                      <a:prstGeom prst="rect">
                        <a:avLst/>
                      </a:prstGeom>
                    </pic:spPr>
                  </pic:pic>
                </a:graphicData>
              </a:graphic>
            </wp:anchor>
          </w:drawing>
        </w:r>
      </w:ins>
    </w:p>
    <w:p>
      <w:pPr>
        <w:pStyle w:val="TextBody"/>
        <w:spacing w:lineRule="auto" w:line="480"/>
        <w:ind w:left="567" w:firstLine="709"/>
        <w:rPr/>
      </w:pPr>
      <w:ins w:id="2160" w:author="Unknown Author" w:date="2019-08-13T21:03:41Z">
        <w:r>
          <w:rPr/>
        </w:r>
      </w:ins>
    </w:p>
    <w:p>
      <w:pPr>
        <w:pStyle w:val="TextBody"/>
        <w:spacing w:lineRule="auto" w:line="480"/>
        <w:ind w:left="567" w:firstLine="709"/>
        <w:rPr/>
      </w:pPr>
      <w:ins w:id="2161" w:author="Unknown Author" w:date="2019-08-13T21:03:41Z">
        <w:r>
          <w:rPr/>
        </w:r>
      </w:ins>
    </w:p>
    <w:p>
      <w:pPr>
        <w:pStyle w:val="TextBody"/>
        <w:spacing w:lineRule="auto" w:line="480"/>
        <w:ind w:left="567" w:firstLine="709"/>
        <w:rPr/>
      </w:pPr>
      <w:ins w:id="2162" w:author="Unknown Author" w:date="2019-08-13T21:03:41Z">
        <w:r>
          <w:rPr/>
        </w:r>
      </w:ins>
    </w:p>
    <w:p>
      <w:pPr>
        <w:pStyle w:val="TextBody"/>
        <w:widowControl/>
        <w:suppressAutoHyphens w:val="false"/>
        <w:spacing w:lineRule="auto" w:line="480"/>
        <w:ind w:left="567" w:firstLine="709"/>
        <w:rPr>
          <w:rFonts w:ascii="Liberation Serif" w:hAnsi="Liberation Serif"/>
          <w:kern w:val="0"/>
        </w:rPr>
      </w:pPr>
      <w:r>
        <w:rPr>
          <w:rFonts w:ascii="Liberation Serif" w:hAnsi="Liberation Serif"/>
          <w:kern w:val="0"/>
          <w:rPrChange w:id="0" w:author="Unknown Author" w:date="2019-08-13T20:55:26Z"/>
        </w:rPr>
        <w:rPrChange w:id="0" w:author="Unknown Author" w:date="2019-08-13T20:55:26Z"/>
      </w:r>
    </w:p>
    <w:p>
      <w:pPr>
        <w:pStyle w:val="Normal"/>
        <w:widowControl/>
        <w:suppressAutoHyphens w:val="false"/>
        <w:spacing w:lineRule="auto" w:line="480"/>
        <w:ind w:left="567" w:firstLine="709"/>
        <w:rPr>
          <w:rFonts w:ascii="Liberation Serif" w:hAnsi="Liberation Serif"/>
        </w:rPr>
      </w:pPr>
      <w:r>
        <w:rPr>
          <w:rFonts w:ascii="Liberation Serif" w:hAnsi="Liberation Serif"/>
        </w:rPr>
      </w:r>
    </w:p>
    <w:sectPr>
      <w:headerReference w:type="default" r:id="rId7"/>
      <w:type w:val="nextPage"/>
      <w:pgSz w:w="12240" w:h="15840"/>
      <w:pgMar w:left="1440" w:right="1440" w:header="709"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73473838"/>
    </w:sdtPr>
    <w:sdtContent>
      <w:p>
        <w:pPr>
          <w:pStyle w:val="Header"/>
          <w:jc w:val="right"/>
          <w:rPr/>
        </w:pPr>
        <w:r>
          <w:rPr/>
          <w:fldChar w:fldCharType="begin"/>
        </w:r>
        <w:r>
          <w:rPr/>
          <w:instrText> PAGE </w:instrText>
        </w:r>
        <w:r>
          <w:rPr/>
          <w:fldChar w:fldCharType="separate"/>
        </w:r>
        <w:r>
          <w:rPr/>
          <w:t>27</w:t>
        </w:r>
        <w:r>
          <w:rPr/>
          <w:fldChar w:fldCharType="end"/>
        </w:r>
      </w:p>
      <w:p>
        <w:pPr>
          <w:pStyle w:val="Header"/>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35839164"/>
    </w:sdtPr>
    <w:sdtContent>
      <w:p>
        <w:pPr>
          <w:pStyle w:val="Header"/>
          <w:jc w:val="right"/>
          <w:rPr/>
        </w:pPr>
        <w:r>
          <w:rPr/>
          <w:fldChar w:fldCharType="begin"/>
        </w:r>
        <w:r>
          <w:rPr/>
          <w:instrText> PAGE </w:instrText>
        </w:r>
        <w:r>
          <w:rPr/>
          <w:fldChar w:fldCharType="separate"/>
        </w:r>
        <w:r>
          <w:rPr/>
          <w:t>1</w:t>
        </w:r>
        <w:r>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21352430"/>
    </w:sdtPr>
    <w:sdtContent>
      <w:p>
        <w:pPr>
          <w:pStyle w:val="Header"/>
          <w:jc w:val="right"/>
          <w:rPr/>
        </w:pPr>
        <w:r>
          <w:rPr/>
          <w:fldChar w:fldCharType="begin"/>
        </w:r>
        <w:r>
          <w:rPr/>
          <w:instrText> PAGE </w:instrText>
        </w:r>
        <w:r>
          <w:rPr/>
          <w:fldChar w:fldCharType="separate"/>
        </w:r>
        <w:r>
          <w:rPr/>
          <w:t>33</w:t>
        </w:r>
        <w:r>
          <w:rP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rFonts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isplayBackgroundShape/>
  <w:trackRevisions/>
  <w:embedSystemFonts/>
  <w:defaultTabStop w:val="709"/>
  <w:autoHyphenation w:val="false"/>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nl-BE" w:eastAsia="nl-BE"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semiHidden="0" w:unhideWhenUsed="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Hyperlink" w:uiPriority="0"/>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4598a"/>
    <w:pPr>
      <w:widowControl w:val="false"/>
      <w:suppressAutoHyphens w:val="true"/>
      <w:bidi w:val="0"/>
      <w:jc w:val="left"/>
    </w:pPr>
    <w:rPr>
      <w:rFonts w:eastAsia="WenQuanYi Micro Hei" w:cs="Lohit Hindi" w:ascii="Times New Roman" w:hAnsi="Times New Roman"/>
      <w:color w:val="auto"/>
      <w:kern w:val="2"/>
      <w:sz w:val="24"/>
      <w:szCs w:val="24"/>
      <w:lang w:val="en-US" w:eastAsia="hi-IN" w:bidi="hi-IN"/>
    </w:rPr>
  </w:style>
  <w:style w:type="paragraph" w:styleId="Heading1">
    <w:name w:val="Heading 1"/>
    <w:basedOn w:val="Heading"/>
    <w:next w:val="TextBody"/>
    <w:link w:val="Heading1Char"/>
    <w:uiPriority w:val="99"/>
    <w:qFormat/>
    <w:rsid w:val="00f4598a"/>
    <w:pPr>
      <w:numPr>
        <w:ilvl w:val="0"/>
        <w:numId w:val="1"/>
      </w:numPr>
      <w:outlineLvl w:val="0"/>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5a3ccb"/>
    <w:rPr>
      <w:rFonts w:ascii="Cambria" w:hAnsi="Cambria" w:cs="Mangal"/>
      <w:b/>
      <w:bCs/>
      <w:kern w:val="2"/>
      <w:sz w:val="29"/>
      <w:szCs w:val="29"/>
      <w:lang w:val="en-US" w:eastAsia="hi-IN" w:bidi="hi-IN"/>
    </w:rPr>
  </w:style>
  <w:style w:type="character" w:styleId="AbsatzStandardschriftart" w:customStyle="1">
    <w:name w:val="Absatz-Standardschriftart"/>
    <w:uiPriority w:val="99"/>
    <w:qFormat/>
    <w:rsid w:val="00f4598a"/>
    <w:rPr/>
  </w:style>
  <w:style w:type="character" w:styleId="Annotationreference">
    <w:name w:val="annotation reference"/>
    <w:basedOn w:val="DefaultParagraphFont"/>
    <w:uiPriority w:val="99"/>
    <w:qFormat/>
    <w:rsid w:val="00f4598a"/>
    <w:rPr>
      <w:rFonts w:cs="Times New Roman"/>
      <w:sz w:val="16"/>
      <w:szCs w:val="16"/>
    </w:rPr>
  </w:style>
  <w:style w:type="character" w:styleId="CommentTextChar" w:customStyle="1">
    <w:name w:val="Comment Text Char"/>
    <w:basedOn w:val="DefaultParagraphFont"/>
    <w:uiPriority w:val="99"/>
    <w:qFormat/>
    <w:rsid w:val="00f4598a"/>
    <w:rPr>
      <w:rFonts w:eastAsia="WenQuanYi Micro Hei" w:cs="Mangal"/>
      <w:kern w:val="2"/>
      <w:sz w:val="18"/>
      <w:szCs w:val="18"/>
      <w:lang w:val="en-US" w:eastAsia="hi-IN" w:bidi="hi-IN"/>
    </w:rPr>
  </w:style>
  <w:style w:type="character" w:styleId="CommentSubjectChar" w:customStyle="1">
    <w:name w:val="Comment Subject Char"/>
    <w:basedOn w:val="CommentTextChar"/>
    <w:uiPriority w:val="99"/>
    <w:qFormat/>
    <w:rsid w:val="00f4598a"/>
    <w:rPr>
      <w:rFonts w:eastAsia="WenQuanYi Micro Hei" w:cs="Mangal"/>
      <w:b/>
      <w:bCs/>
      <w:kern w:val="2"/>
      <w:sz w:val="18"/>
      <w:szCs w:val="18"/>
      <w:lang w:val="en-US" w:eastAsia="hi-IN" w:bidi="hi-IN"/>
    </w:rPr>
  </w:style>
  <w:style w:type="character" w:styleId="BalloonTextChar" w:customStyle="1">
    <w:name w:val="Balloon Text Char"/>
    <w:basedOn w:val="DefaultParagraphFont"/>
    <w:uiPriority w:val="99"/>
    <w:qFormat/>
    <w:rsid w:val="00f4598a"/>
    <w:rPr>
      <w:rFonts w:ascii="Tahoma" w:hAnsi="Tahoma" w:eastAsia="WenQuanYi Micro Hei" w:cs="Mangal"/>
      <w:kern w:val="2"/>
      <w:sz w:val="14"/>
      <w:szCs w:val="14"/>
      <w:lang w:val="en-US" w:eastAsia="hi-IN" w:bidi="hi-IN"/>
    </w:rPr>
  </w:style>
  <w:style w:type="character" w:styleId="BodyTextChar" w:customStyle="1">
    <w:name w:val="Body Text Char"/>
    <w:basedOn w:val="DefaultParagraphFont"/>
    <w:link w:val="BodyText"/>
    <w:uiPriority w:val="99"/>
    <w:qFormat/>
    <w:locked/>
    <w:rsid w:val="005a3ccb"/>
    <w:rPr>
      <w:rFonts w:eastAsia="WenQuanYi Micro Hei" w:cs="Mangal"/>
      <w:kern w:val="2"/>
      <w:sz w:val="21"/>
      <w:szCs w:val="21"/>
      <w:lang w:val="en-US" w:eastAsia="hi-IN" w:bidi="hi-IN"/>
    </w:rPr>
  </w:style>
  <w:style w:type="character" w:styleId="FootnoteTextChar" w:customStyle="1">
    <w:name w:val="Footnote Text Char"/>
    <w:basedOn w:val="DefaultParagraphFont"/>
    <w:link w:val="FootnoteText"/>
    <w:uiPriority w:val="99"/>
    <w:semiHidden/>
    <w:qFormat/>
    <w:locked/>
    <w:rsid w:val="005a3ccb"/>
    <w:rPr>
      <w:rFonts w:eastAsia="WenQuanYi Micro Hei" w:cs="Mangal"/>
      <w:kern w:val="2"/>
      <w:sz w:val="18"/>
      <w:szCs w:val="18"/>
      <w:lang w:val="en-US" w:eastAsia="hi-IN" w:bidi="hi-IN"/>
    </w:rPr>
  </w:style>
  <w:style w:type="character" w:styleId="CommentTextChar1" w:customStyle="1">
    <w:name w:val="Comment Text Char1"/>
    <w:basedOn w:val="DefaultParagraphFont"/>
    <w:link w:val="CommentText"/>
    <w:uiPriority w:val="99"/>
    <w:qFormat/>
    <w:locked/>
    <w:rsid w:val="005a3ccb"/>
    <w:rPr>
      <w:rFonts w:eastAsia="WenQuanYi Micro Hei" w:cs="Mangal"/>
      <w:kern w:val="2"/>
      <w:sz w:val="18"/>
      <w:szCs w:val="18"/>
      <w:lang w:val="en-US" w:eastAsia="hi-IN" w:bidi="hi-IN"/>
    </w:rPr>
  </w:style>
  <w:style w:type="character" w:styleId="CommentSubjectChar1" w:customStyle="1">
    <w:name w:val="Comment Subject Char1"/>
    <w:basedOn w:val="CommentTextChar1"/>
    <w:link w:val="CommentSubject"/>
    <w:uiPriority w:val="99"/>
    <w:semiHidden/>
    <w:qFormat/>
    <w:locked/>
    <w:rsid w:val="005a3ccb"/>
    <w:rPr>
      <w:rFonts w:eastAsia="WenQuanYi Micro Hei" w:cs="Mangal"/>
      <w:b/>
      <w:bCs/>
      <w:kern w:val="2"/>
      <w:sz w:val="18"/>
      <w:szCs w:val="18"/>
      <w:lang w:val="en-US" w:eastAsia="hi-IN" w:bidi="hi-IN"/>
    </w:rPr>
  </w:style>
  <w:style w:type="character" w:styleId="BalloonTextChar1" w:customStyle="1">
    <w:name w:val="Balloon Text Char1"/>
    <w:basedOn w:val="DefaultParagraphFont"/>
    <w:link w:val="BalloonText"/>
    <w:uiPriority w:val="99"/>
    <w:semiHidden/>
    <w:qFormat/>
    <w:locked/>
    <w:rsid w:val="005a3ccb"/>
    <w:rPr>
      <w:rFonts w:eastAsia="WenQuanYi Micro Hei" w:cs="Mangal"/>
      <w:kern w:val="2"/>
      <w:sz w:val="2"/>
      <w:lang w:val="en-US" w:eastAsia="hi-IN" w:bidi="hi-IN"/>
    </w:rPr>
  </w:style>
  <w:style w:type="character" w:styleId="FootnoteCharacters">
    <w:name w:val="Footnote Characters"/>
    <w:basedOn w:val="DefaultParagraphFont"/>
    <w:uiPriority w:val="99"/>
    <w:semiHidden/>
    <w:qFormat/>
    <w:rsid w:val="00fc0a62"/>
    <w:rPr>
      <w:rFonts w:cs="Times New Roman"/>
      <w:vertAlign w:val="superscript"/>
    </w:rPr>
  </w:style>
  <w:style w:type="character" w:styleId="FootnoteAnchor">
    <w:name w:val="Footnote Anchor"/>
    <w:rPr>
      <w:rFonts w:cs="Times New Roman"/>
      <w:vertAlign w:val="superscript"/>
    </w:rPr>
  </w:style>
  <w:style w:type="character" w:styleId="InternetLink">
    <w:name w:val="Internet Link"/>
    <w:rsid w:val="00636951"/>
    <w:rPr>
      <w:color w:val="000080"/>
      <w:u w:val="single"/>
    </w:rPr>
  </w:style>
  <w:style w:type="character" w:styleId="Emphasis">
    <w:name w:val="Emphasis"/>
    <w:qFormat/>
    <w:locked/>
    <w:rsid w:val="00636951"/>
    <w:rPr>
      <w:i/>
    </w:rPr>
  </w:style>
  <w:style w:type="character" w:styleId="PlaceholderText">
    <w:name w:val="Placeholder Text"/>
    <w:basedOn w:val="DefaultParagraphFont"/>
    <w:uiPriority w:val="99"/>
    <w:semiHidden/>
    <w:qFormat/>
    <w:rsid w:val="00f36f76"/>
    <w:rPr>
      <w:color w:val="808080"/>
    </w:rPr>
  </w:style>
  <w:style w:type="character" w:styleId="HeaderChar" w:customStyle="1">
    <w:name w:val="Header Char"/>
    <w:basedOn w:val="DefaultParagraphFont"/>
    <w:link w:val="Header"/>
    <w:uiPriority w:val="99"/>
    <w:qFormat/>
    <w:rsid w:val="001f5af3"/>
    <w:rPr>
      <w:rFonts w:eastAsia="WenQuanYi Micro Hei" w:cs="Mangal"/>
      <w:kern w:val="2"/>
      <w:sz w:val="24"/>
      <w:szCs w:val="21"/>
      <w:lang w:val="en-US" w:eastAsia="hi-IN" w:bidi="hi-IN"/>
    </w:rPr>
  </w:style>
  <w:style w:type="character" w:styleId="FooterChar" w:customStyle="1">
    <w:name w:val="Footer Char"/>
    <w:basedOn w:val="DefaultParagraphFont"/>
    <w:link w:val="Footer"/>
    <w:uiPriority w:val="99"/>
    <w:qFormat/>
    <w:rsid w:val="001f5af3"/>
    <w:rPr>
      <w:rFonts w:eastAsia="WenQuanYi Micro Hei" w:cs="Mangal"/>
      <w:kern w:val="2"/>
      <w:sz w:val="24"/>
      <w:szCs w:val="21"/>
      <w:lang w:val="en-US" w:eastAsia="hi-IN" w:bidi="hi-IN"/>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style>
  <w:style w:type="paragraph" w:styleId="Heading" w:customStyle="1">
    <w:name w:val="Heading"/>
    <w:basedOn w:val="Normal"/>
    <w:next w:val="TextBody"/>
    <w:uiPriority w:val="99"/>
    <w:qFormat/>
    <w:rsid w:val="00f4598a"/>
    <w:pPr>
      <w:keepNext w:val="true"/>
      <w:spacing w:before="240" w:after="120"/>
    </w:pPr>
    <w:rPr>
      <w:rFonts w:ascii="Arial" w:hAnsi="Arial"/>
      <w:sz w:val="28"/>
      <w:szCs w:val="28"/>
    </w:rPr>
  </w:style>
  <w:style w:type="paragraph" w:styleId="TextBody">
    <w:name w:val="Body Text"/>
    <w:basedOn w:val="Normal"/>
    <w:link w:val="BodyTextChar"/>
    <w:uiPriority w:val="99"/>
    <w:rsid w:val="00f4598a"/>
    <w:pPr>
      <w:spacing w:before="0" w:after="120"/>
    </w:pPr>
    <w:rPr/>
  </w:style>
  <w:style w:type="paragraph" w:styleId="List">
    <w:name w:val="List"/>
    <w:basedOn w:val="TextBody"/>
    <w:uiPriority w:val="99"/>
    <w:rsid w:val="00f4598a"/>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99"/>
    <w:qFormat/>
    <w:rsid w:val="00f4598a"/>
    <w:pPr>
      <w:suppressLineNumbers/>
    </w:pPr>
    <w:rPr/>
  </w:style>
  <w:style w:type="paragraph" w:styleId="Caption1">
    <w:name w:val="caption"/>
    <w:basedOn w:val="Normal"/>
    <w:uiPriority w:val="99"/>
    <w:qFormat/>
    <w:rsid w:val="00f4598a"/>
    <w:pPr>
      <w:suppressLineNumbers/>
      <w:spacing w:before="120" w:after="120"/>
    </w:pPr>
    <w:rPr>
      <w:i/>
      <w:iCs/>
    </w:rPr>
  </w:style>
  <w:style w:type="paragraph" w:styleId="Footnote">
    <w:name w:val="Footnote Text"/>
    <w:basedOn w:val="Normal"/>
    <w:link w:val="FootnoteTextChar"/>
    <w:uiPriority w:val="99"/>
    <w:rsid w:val="00f4598a"/>
    <w:pPr>
      <w:suppressLineNumbers/>
      <w:ind w:left="283" w:hanging="283"/>
    </w:pPr>
    <w:rPr>
      <w:sz w:val="20"/>
      <w:szCs w:val="20"/>
    </w:rPr>
  </w:style>
  <w:style w:type="paragraph" w:styleId="PreformattedText" w:customStyle="1">
    <w:name w:val="Preformatted Text"/>
    <w:basedOn w:val="Normal"/>
    <w:uiPriority w:val="99"/>
    <w:qFormat/>
    <w:rsid w:val="00f4598a"/>
    <w:pPr/>
    <w:rPr>
      <w:rFonts w:eastAsia="Times New Roman" w:cs="Times New Roman"/>
      <w:sz w:val="20"/>
      <w:szCs w:val="20"/>
    </w:rPr>
  </w:style>
  <w:style w:type="paragraph" w:styleId="Annotationtext">
    <w:name w:val="annotation text"/>
    <w:basedOn w:val="Normal"/>
    <w:link w:val="CommentTextChar1"/>
    <w:uiPriority w:val="99"/>
    <w:qFormat/>
    <w:rsid w:val="00f4598a"/>
    <w:pPr/>
    <w:rPr>
      <w:rFonts w:cs="Mangal"/>
      <w:sz w:val="20"/>
      <w:szCs w:val="18"/>
    </w:rPr>
  </w:style>
  <w:style w:type="paragraph" w:styleId="Annotationsubject">
    <w:name w:val="annotation subject"/>
    <w:basedOn w:val="Annotationtext"/>
    <w:link w:val="CommentSubjectChar1"/>
    <w:uiPriority w:val="99"/>
    <w:qFormat/>
    <w:rsid w:val="00f4598a"/>
    <w:pPr/>
    <w:rPr>
      <w:b/>
      <w:bCs/>
    </w:rPr>
  </w:style>
  <w:style w:type="paragraph" w:styleId="BalloonText">
    <w:name w:val="Balloon Text"/>
    <w:basedOn w:val="Normal"/>
    <w:link w:val="BalloonTextChar1"/>
    <w:uiPriority w:val="99"/>
    <w:qFormat/>
    <w:rsid w:val="00f4598a"/>
    <w:pPr/>
    <w:rPr>
      <w:rFonts w:ascii="Tahoma" w:hAnsi="Tahoma" w:cs="Mangal"/>
      <w:sz w:val="16"/>
      <w:szCs w:val="14"/>
    </w:rPr>
  </w:style>
  <w:style w:type="paragraph" w:styleId="NormalWeb">
    <w:name w:val="Normal (Web)"/>
    <w:basedOn w:val="Normal"/>
    <w:uiPriority w:val="99"/>
    <w:qFormat/>
    <w:rsid w:val="00f4598a"/>
    <w:pPr>
      <w:widowControl/>
      <w:suppressAutoHyphens w:val="false"/>
      <w:spacing w:before="100" w:after="100"/>
    </w:pPr>
    <w:rPr>
      <w:rFonts w:eastAsia="Times New Roman" w:cs="Times New Roman"/>
      <w:lang w:val="nl-BE" w:eastAsia="ar-SA" w:bidi="ar-SA"/>
    </w:rPr>
  </w:style>
  <w:style w:type="paragraph" w:styleId="Revision">
    <w:name w:val="Revision"/>
    <w:uiPriority w:val="99"/>
    <w:semiHidden/>
    <w:qFormat/>
    <w:rsid w:val="00552d67"/>
    <w:pPr>
      <w:widowControl/>
      <w:bidi w:val="0"/>
      <w:jc w:val="left"/>
    </w:pPr>
    <w:rPr>
      <w:rFonts w:eastAsia="WenQuanYi Micro Hei" w:cs="Mangal" w:ascii="Times New Roman" w:hAnsi="Times New Roman"/>
      <w:color w:val="auto"/>
      <w:kern w:val="2"/>
      <w:sz w:val="24"/>
      <w:szCs w:val="21"/>
      <w:lang w:val="en-US" w:eastAsia="hi-IN" w:bidi="hi-IN"/>
    </w:rPr>
  </w:style>
  <w:style w:type="paragraph" w:styleId="Textbody1" w:customStyle="1">
    <w:name w:val="Text-body"/>
    <w:basedOn w:val="Normal"/>
    <w:next w:val="Normal"/>
    <w:qFormat/>
    <w:rsid w:val="00636951"/>
    <w:pPr>
      <w:spacing w:lineRule="auto" w:line="288"/>
      <w:jc w:val="both"/>
    </w:pPr>
    <w:rPr>
      <w:rFonts w:eastAsia="Times New Roman" w:cs="Times New Roman"/>
      <w:kern w:val="0"/>
      <w:szCs w:val="20"/>
      <w:lang w:eastAsia="nl-BE" w:bidi="ar-SA"/>
    </w:rPr>
  </w:style>
  <w:style w:type="paragraph" w:styleId="Heading2" w:customStyle="1">
    <w:name w:val="Heading-2"/>
    <w:basedOn w:val="Heading"/>
    <w:next w:val="Textbody1"/>
    <w:qFormat/>
    <w:rsid w:val="00636951"/>
    <w:pPr>
      <w:spacing w:before="240" w:after="180"/>
    </w:pPr>
    <w:rPr>
      <w:rFonts w:eastAsia="DejaVu Sans" w:cs="DejaVu Sans"/>
      <w:kern w:val="0"/>
      <w:lang w:eastAsia="nl-BE" w:bidi="ar-SA"/>
    </w:rPr>
  </w:style>
  <w:style w:type="paragraph" w:styleId="Firstlineindent" w:customStyle="1">
    <w:name w:val="First-line-indent"/>
    <w:basedOn w:val="Textbody1"/>
    <w:qFormat/>
    <w:rsid w:val="00636951"/>
    <w:pPr>
      <w:ind w:firstLine="283"/>
    </w:pPr>
    <w:rPr/>
  </w:style>
  <w:style w:type="paragraph" w:styleId="Pbibitem" w:customStyle="1">
    <w:name w:val="p-bibitem"/>
    <w:basedOn w:val="Normal"/>
    <w:qFormat/>
    <w:rsid w:val="00636951"/>
    <w:pPr>
      <w:ind w:left="567" w:hanging="567"/>
    </w:pPr>
    <w:rPr>
      <w:rFonts w:eastAsia="Times New Roman" w:cs="Times New Roman"/>
      <w:kern w:val="0"/>
      <w:szCs w:val="20"/>
      <w:lang w:eastAsia="nl-BE" w:bidi="ar-SA"/>
    </w:rPr>
  </w:style>
  <w:style w:type="paragraph" w:styleId="Header">
    <w:name w:val="Header"/>
    <w:basedOn w:val="Normal"/>
    <w:link w:val="HeaderChar"/>
    <w:uiPriority w:val="99"/>
    <w:unhideWhenUsed/>
    <w:rsid w:val="001f5af3"/>
    <w:pPr>
      <w:tabs>
        <w:tab w:val="center" w:pos="4536" w:leader="none"/>
        <w:tab w:val="right" w:pos="9072" w:leader="none"/>
      </w:tabs>
    </w:pPr>
    <w:rPr>
      <w:rFonts w:cs="Mangal"/>
      <w:szCs w:val="21"/>
    </w:rPr>
  </w:style>
  <w:style w:type="paragraph" w:styleId="Footer">
    <w:name w:val="Footer"/>
    <w:basedOn w:val="Normal"/>
    <w:link w:val="FooterChar"/>
    <w:uiPriority w:val="99"/>
    <w:unhideWhenUsed/>
    <w:rsid w:val="001f5af3"/>
    <w:pPr>
      <w:tabs>
        <w:tab w:val="center" w:pos="4536" w:leader="none"/>
        <w:tab w:val="right" w:pos="9072" w:leader="none"/>
      </w:tabs>
    </w:pPr>
    <w:rPr>
      <w:rFonts w:cs="Mangal"/>
      <w:szCs w:val="21"/>
    </w:rPr>
  </w:style>
  <w:style w:type="paragraph" w:styleId="ListParagraph">
    <w:name w:val="List Paragraph"/>
    <w:basedOn w:val="Normal"/>
    <w:uiPriority w:val="34"/>
    <w:qFormat/>
    <w:rsid w:val="004e5e5a"/>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mon.dedeyne@ppw.kuleuven.b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yperlink" Target="http://ppw.kuleuven.be/concat/" TargetMode="Externa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E4882-EC1B-4E7E-8A50-62E20DF9A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LibreOffice/6.0.7.3$Linux_X86_64 LibreOffice_project/00m0$Build-3</Application>
  <Pages>33</Pages>
  <Words>11891</Words>
  <Characters>65819</Characters>
  <CharactersWithSpaces>77134</CharactersWithSpaces>
  <Paragraphs>713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2012-12-03T13:43:00Z</dcterms:created>
  <dc:creator>simon</dc:creator>
  <dc:description/>
  <dc:language>en-AU</dc:language>
  <cp:lastModifiedBy/>
  <cp:lastPrinted>2012-07-25T17:17:00Z</cp:lastPrinted>
  <dcterms:modified xsi:type="dcterms:W3CDTF">2019-08-13T21:05:01Z</dcterms:modified>
  <cp:revision>8</cp:revision>
  <dc:subject/>
  <dc:title>Discovering graded structure in adjective categories with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